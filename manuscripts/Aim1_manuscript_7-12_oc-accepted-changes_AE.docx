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DC79" w14:textId="30FBD9D0" w:rsidR="00D920E7" w:rsidRDefault="0024321C">
      <w:pPr>
        <w:pStyle w:val="Title"/>
      </w:pPr>
      <w:r>
        <w:t xml:space="preserve">Effect of water, </w:t>
      </w:r>
      <w:proofErr w:type="gramStart"/>
      <w:r>
        <w:t>sanitation</w:t>
      </w:r>
      <w:proofErr w:type="gramEnd"/>
      <w:r>
        <w:t xml:space="preserve"> and hygiene interventions on </w:t>
      </w:r>
      <w:proofErr w:type="spellStart"/>
      <w:r w:rsidR="008C2001">
        <w:t>enteropathogen</w:t>
      </w:r>
      <w:proofErr w:type="spellEnd"/>
      <w:r w:rsidR="008C2001">
        <w:t xml:space="preserve"> detection in the environment</w:t>
      </w:r>
      <w:r>
        <w:t xml:space="preserve">: </w:t>
      </w:r>
      <w:r w:rsidR="008C2001">
        <w:t>an i</w:t>
      </w:r>
      <w:r>
        <w:t>ndividual participant data meta-analysis</w:t>
      </w:r>
    </w:p>
    <w:p w14:paraId="0D6EE327" w14:textId="4484B5C9" w:rsidR="00D920E7" w:rsidRDefault="0024321C">
      <w:pPr>
        <w:pStyle w:val="Author"/>
      </w:pPr>
      <w:r>
        <w:t xml:space="preserve">Andrew Mertens, Jack Colford, Oliver Cumming, Joe Brown, Jill Stewart, David Holcomb, Jackie Knee, Tom Clasen, Heather Reese, Amy Pickering, Clair Null, Steve Luby, Jessica </w:t>
      </w:r>
      <w:proofErr w:type="spellStart"/>
      <w:r>
        <w:t>Grembi</w:t>
      </w:r>
      <w:proofErr w:type="spellEnd"/>
      <w:r>
        <w:t xml:space="preserve">, Ben Arnold, Audrie Lin, Jade Benjamin-Chung, Laura Kwong, Lauren Steinbaum, Ali Boehm, Kara Nelson, Erica Fuhrmeister, Mahbubur Rahman, Sammy Njenga, </w:t>
      </w:r>
      <w:proofErr w:type="spellStart"/>
      <w:r>
        <w:t>Rassul</w:t>
      </w:r>
      <w:proofErr w:type="spellEnd"/>
      <w:r>
        <w:t xml:space="preserve"> Nala,</w:t>
      </w:r>
      <w:ins w:id="0" w:author="Andrew Mertens" w:date="2021-08-11T19:10:00Z">
        <w:r w:rsidR="00D55728">
          <w:t xml:space="preserve"> </w:t>
        </w:r>
        <w:r w:rsidR="00D55728" w:rsidRPr="00D55728">
          <w:t xml:space="preserve">Ruwan </w:t>
        </w:r>
        <w:proofErr w:type="spellStart"/>
        <w:r w:rsidR="00D55728" w:rsidRPr="00D55728">
          <w:t>Thilakaratne</w:t>
        </w:r>
        <w:proofErr w:type="spellEnd"/>
        <w:r w:rsidR="00D55728">
          <w:t>,</w:t>
        </w:r>
      </w:ins>
      <w:ins w:id="1" w:author="Ayse Ercumen" w:date="2021-08-23T10:16:00Z">
        <w:r w:rsidR="00270BC8">
          <w:t xml:space="preserve"> </w:t>
        </w:r>
      </w:ins>
      <w:del w:id="2" w:author="Andrew Mertens" w:date="2021-08-11T19:10:00Z">
        <w:r w:rsidDel="00D55728">
          <w:delText xml:space="preserve"> </w:delText>
        </w:r>
      </w:del>
      <w:r>
        <w:t xml:space="preserve">Ayse </w:t>
      </w:r>
      <w:proofErr w:type="spellStart"/>
      <w:r>
        <w:t>Ercumen</w:t>
      </w:r>
      <w:proofErr w:type="spellEnd"/>
      <w:r>
        <w:t xml:space="preserve"> (middle order not finalized)</w:t>
      </w:r>
    </w:p>
    <w:p w14:paraId="720D16CC" w14:textId="77777777" w:rsidR="00D920E7" w:rsidRDefault="0024321C">
      <w:pPr>
        <w:pStyle w:val="Heading2"/>
      </w:pPr>
      <w:bookmarkStart w:id="3" w:name="X09a93f6e9968811d907fa2b11be430b8bcd34f9"/>
      <w:r>
        <w:t>Abstrac</w:t>
      </w:r>
      <w:commentRangeStart w:id="4"/>
      <w:r>
        <w:t>t</w:t>
      </w:r>
      <w:commentRangeEnd w:id="4"/>
      <w:r>
        <w:commentReference w:id="4"/>
      </w:r>
    </w:p>
    <w:p w14:paraId="7B3082D2" w14:textId="258D7680" w:rsidR="00D920E7" w:rsidRDefault="0024321C">
      <w:pPr>
        <w:pStyle w:val="FirstParagraph"/>
      </w:pPr>
      <w:r>
        <w:rPr>
          <w:b/>
          <w:bCs/>
        </w:rPr>
        <w:t>Background:</w:t>
      </w:r>
      <w:r>
        <w:t xml:space="preserve"> </w:t>
      </w:r>
      <w:r w:rsidR="0066093F">
        <w:t>Drinking w</w:t>
      </w:r>
      <w:commentRangeStart w:id="5"/>
      <w:r>
        <w:t>ater</w:t>
      </w:r>
      <w:commentRangeEnd w:id="5"/>
      <w:r w:rsidR="003D7869">
        <w:rPr>
          <w:rStyle w:val="CommentReference"/>
        </w:rPr>
        <w:commentReference w:id="5"/>
      </w:r>
      <w:r>
        <w:t>, sanitation, and hygiene (WASH) improvements are considered cornerstones to reduce diarrheal disease in low-income countries. However, recent trials have found no or mixed effects of household- and community-level WASH interventions on child h</w:t>
      </w:r>
      <w:r w:rsidRPr="00570B3E">
        <w:t xml:space="preserve">ealth. </w:t>
      </w:r>
      <w:commentRangeStart w:id="6"/>
      <w:commentRangeStart w:id="7"/>
      <w:r w:rsidR="000E294A">
        <w:t>Assessing</w:t>
      </w:r>
      <w:r w:rsidR="000E294A" w:rsidRPr="00570B3E">
        <w:t xml:space="preserve"> </w:t>
      </w:r>
      <w:r w:rsidR="00270BC8">
        <w:t xml:space="preserve">whether these interventions reduce </w:t>
      </w:r>
      <w:r w:rsidRPr="00570B3E">
        <w:t>pathogens in the environment as an intermediate variable can illuminate whether</w:t>
      </w:r>
      <w:r w:rsidR="000E294A">
        <w:t xml:space="preserve"> limited health effects occur because the</w:t>
      </w:r>
      <w:r w:rsidR="00270BC8">
        <w:t xml:space="preserve"> interventions</w:t>
      </w:r>
      <w:r w:rsidR="000E294A">
        <w:t xml:space="preserve"> do not </w:t>
      </w:r>
      <w:r w:rsidR="00270BC8">
        <w:t>lead to a</w:t>
      </w:r>
      <w:r w:rsidR="000E294A">
        <w:t xml:space="preserve"> cleaner environment</w:t>
      </w:r>
      <w:r w:rsidRPr="00570B3E">
        <w:t xml:space="preserve">. </w:t>
      </w:r>
      <w:commentRangeEnd w:id="6"/>
      <w:r w:rsidR="003D7869" w:rsidRPr="00570B3E">
        <w:rPr>
          <w:rStyle w:val="CommentReference"/>
        </w:rPr>
        <w:commentReference w:id="6"/>
      </w:r>
      <w:commentRangeEnd w:id="7"/>
      <w:r w:rsidR="00467483">
        <w:rPr>
          <w:rStyle w:val="CommentReference"/>
        </w:rPr>
        <w:commentReference w:id="7"/>
      </w:r>
      <w:r w:rsidRPr="00570B3E">
        <w:rPr>
          <w:b/>
          <w:bCs/>
        </w:rPr>
        <w:t>Methods</w:t>
      </w:r>
      <w:r>
        <w:rPr>
          <w:b/>
          <w:bCs/>
        </w:rPr>
        <w:t>:</w:t>
      </w:r>
      <w:r>
        <w:t xml:space="preserve"> We conducted a systematic review and individual participant data meta-analysis to assess the effects of WASH interventions on </w:t>
      </w:r>
      <w:proofErr w:type="spellStart"/>
      <w:r w:rsidR="00270BC8">
        <w:t>entero</w:t>
      </w:r>
      <w:r>
        <w:t>pathogens</w:t>
      </w:r>
      <w:proofErr w:type="spellEnd"/>
      <w:r>
        <w:t xml:space="preserve"> and microbial source tracking (MST) markers in environmental samples. We used covariate-adjusted regression models with robust standard errors</w:t>
      </w:r>
      <w:r w:rsidR="00270BC8">
        <w:t xml:space="preserve"> to estimate intervention effects and pooled results across studies</w:t>
      </w:r>
      <w:r>
        <w:t xml:space="preserve">. </w:t>
      </w:r>
      <w:r>
        <w:rPr>
          <w:b/>
          <w:bCs/>
        </w:rPr>
        <w:t>Findings:</w:t>
      </w:r>
      <w:r>
        <w:t xml:space="preserve"> We identified and received data from five randomized or quasi-experimental studies</w:t>
      </w:r>
      <w:r w:rsidR="00270BC8">
        <w:t>. Environmental sampling was mostly focused on sanitation interventions</w:t>
      </w:r>
      <w:r>
        <w:t xml:space="preserve">. Most individual studies found no effects on pathogens or MST markers in environmental samples, including drinking water, hands, </w:t>
      </w:r>
      <w:proofErr w:type="gramStart"/>
      <w:r>
        <w:t>soil</w:t>
      </w:r>
      <w:proofErr w:type="gramEnd"/>
      <w:r>
        <w:t xml:space="preserve"> and flies. We found a small but significant reduction in the prevalence of any pathogen in any </w:t>
      </w:r>
      <w:r w:rsidRPr="00303231">
        <w:t>sample type, with a pooled prevalence ratio of 0.94 (95% CI: 0.89, 0.99). There was no overall effect on MST markers, and no consistent differences in intervention effects by season</w:t>
      </w:r>
      <w:r w:rsidR="00270BC8">
        <w:t xml:space="preserve">, </w:t>
      </w:r>
      <w:r w:rsidRPr="00303231">
        <w:t>animal presence</w:t>
      </w:r>
      <w:r w:rsidR="00270BC8">
        <w:t xml:space="preserve"> or study design</w:t>
      </w:r>
      <w:r w:rsidRPr="00303231">
        <w:t>, and between urban/rur</w:t>
      </w:r>
      <w:r w:rsidRPr="009D37C2">
        <w:t xml:space="preserve">al settings. </w:t>
      </w:r>
      <w:r w:rsidRPr="007559CC">
        <w:rPr>
          <w:b/>
          <w:bCs/>
        </w:rPr>
        <w:t>Interpretation:</w:t>
      </w:r>
      <w:r w:rsidRPr="007559CC">
        <w:t xml:space="preserve"> </w:t>
      </w:r>
      <w:r w:rsidR="00270BC8">
        <w:t xml:space="preserve">Few trials have measured pathogens or host-specific fecal markers in the environment. </w:t>
      </w:r>
      <w:commentRangeStart w:id="8"/>
      <w:commentRangeStart w:id="9"/>
      <w:r w:rsidRPr="007559CC">
        <w:t xml:space="preserve">The small </w:t>
      </w:r>
      <w:r w:rsidRPr="00570B3E">
        <w:t xml:space="preserve">effect of sanitation interventions on pathogens in the environment is consistent with the lack of health impact in sanitation trials. </w:t>
      </w:r>
      <w:commentRangeEnd w:id="8"/>
      <w:r w:rsidR="00346256" w:rsidRPr="00570B3E">
        <w:rPr>
          <w:rStyle w:val="CommentReference"/>
        </w:rPr>
        <w:commentReference w:id="8"/>
      </w:r>
      <w:commentRangeEnd w:id="9"/>
      <w:r w:rsidR="0066093F">
        <w:rPr>
          <w:rStyle w:val="CommentReference"/>
        </w:rPr>
        <w:commentReference w:id="9"/>
      </w:r>
      <w:r>
        <w:rPr>
          <w:b/>
          <w:bCs/>
        </w:rPr>
        <w:t>Funding:</w:t>
      </w:r>
      <w:r>
        <w:t xml:space="preserve"> </w:t>
      </w:r>
      <w:r w:rsidR="000E3DA5">
        <w:t xml:space="preserve">Bill </w:t>
      </w:r>
      <w:r w:rsidR="00270BC8">
        <w:t>&amp;</w:t>
      </w:r>
      <w:r w:rsidR="000E3DA5">
        <w:t xml:space="preserve"> Melinda Gates Foundation</w:t>
      </w:r>
      <w:r w:rsidR="00270BC8">
        <w:t>.</w:t>
      </w:r>
    </w:p>
    <w:p w14:paraId="0F17B617" w14:textId="77777777" w:rsidR="00D920E7" w:rsidRDefault="0024321C">
      <w:pPr>
        <w:pStyle w:val="Heading2"/>
      </w:pPr>
      <w:bookmarkStart w:id="10" w:name="X128f5d3d04e5bed839baf985250c2ba012785b3"/>
      <w:bookmarkEnd w:id="3"/>
      <w:r>
        <w:t>Research in context</w:t>
      </w:r>
    </w:p>
    <w:p w14:paraId="1BB15751" w14:textId="61C227AA" w:rsidR="00D920E7" w:rsidRDefault="0024321C">
      <w:pPr>
        <w:pStyle w:val="FirstParagraph"/>
        <w:rPr>
          <w:ins w:id="11" w:author="Andrew Mertens" w:date="2021-08-19T15:54:00Z"/>
          <w:b/>
          <w:bCs/>
        </w:rPr>
      </w:pPr>
      <w:r>
        <w:rPr>
          <w:b/>
          <w:bCs/>
        </w:rPr>
        <w:t>Evidence before this study.</w:t>
      </w:r>
    </w:p>
    <w:p w14:paraId="7078802B" w14:textId="6633795C" w:rsidR="0066093F" w:rsidRPr="0066093F" w:rsidRDefault="00A01506" w:rsidP="00B8232C">
      <w:pPr>
        <w:pStyle w:val="BodyText"/>
      </w:pPr>
      <w:r>
        <w:t xml:space="preserve">Children in areas with poor drinking water, sanitation, and hygiene conditions (WASH) </w:t>
      </w:r>
      <w:r w:rsidR="008E4130">
        <w:t xml:space="preserve">experience </w:t>
      </w:r>
      <w:r>
        <w:t xml:space="preserve">increased diarrheal disease and reduced growth. </w:t>
      </w:r>
      <w:r w:rsidR="008E4130">
        <w:t>Recent rigorous</w:t>
      </w:r>
      <w:r w:rsidR="0066093F">
        <w:t xml:space="preserve"> intervention studies on</w:t>
      </w:r>
      <w:r>
        <w:t xml:space="preserve"> </w:t>
      </w:r>
      <w:r w:rsidR="0066093F">
        <w:t>WASH</w:t>
      </w:r>
      <w:r>
        <w:t xml:space="preserve"> </w:t>
      </w:r>
      <w:r w:rsidR="0066093F">
        <w:t>improvements</w:t>
      </w:r>
      <w:r w:rsidR="00086215">
        <w:t xml:space="preserve"> have </w:t>
      </w:r>
      <w:r w:rsidR="008E4130">
        <w:t>shown mixed</w:t>
      </w:r>
      <w:r w:rsidR="00086215">
        <w:t xml:space="preserve"> effects on reducing diarrheal disease in children </w:t>
      </w:r>
      <w:r w:rsidR="008E4130">
        <w:t>and no</w:t>
      </w:r>
      <w:r w:rsidR="00086215">
        <w:t xml:space="preserve"> improv</w:t>
      </w:r>
      <w:r w:rsidR="008E4130">
        <w:t>ements in</w:t>
      </w:r>
      <w:r w:rsidR="00086215">
        <w:t xml:space="preserve"> child growth. Quantifying the effect WASH </w:t>
      </w:r>
      <w:r>
        <w:t xml:space="preserve">improvements </w:t>
      </w:r>
      <w:r w:rsidR="00086215">
        <w:t xml:space="preserve">have on reducing enteric pathogens in environmental samples may help elucidate </w:t>
      </w:r>
      <w:r>
        <w:t xml:space="preserve">if interventions </w:t>
      </w:r>
      <w:r w:rsidR="008E4130">
        <w:t>successfully interrupt</w:t>
      </w:r>
      <w:r>
        <w:t xml:space="preserve"> the causal path between poor WASH, environmental </w:t>
      </w:r>
      <w:r w:rsidR="008E4130">
        <w:t xml:space="preserve">exposure to </w:t>
      </w:r>
      <w:r>
        <w:t xml:space="preserve">fecal </w:t>
      </w:r>
      <w:r w:rsidR="008E4130">
        <w:t>pathogens</w:t>
      </w:r>
      <w:r>
        <w:t>, and child health.</w:t>
      </w:r>
      <w:r w:rsidR="0071140F">
        <w:t xml:space="preserve"> </w:t>
      </w:r>
      <w:r w:rsidR="008E4130">
        <w:t xml:space="preserve">Most previous studies and meta-analyses to date on the effect of WASH interventions on fecal contamination in the environment have focused on fecal indicator bacteria, showing reductions in water and hand contamination from water treatment and handwashing, respectively, but no effects from sanitation. However, limitations of fecal indicator bacteria as predictors of </w:t>
      </w:r>
      <w:proofErr w:type="spellStart"/>
      <w:r w:rsidR="008E4130">
        <w:t>enteropathogens</w:t>
      </w:r>
      <w:proofErr w:type="spellEnd"/>
      <w:r w:rsidR="008E4130">
        <w:t xml:space="preserve"> and disease risk limit </w:t>
      </w:r>
      <w:r w:rsidR="008E4130">
        <w:lastRenderedPageBreak/>
        <w:t xml:space="preserve">the interpretation of these findings. </w:t>
      </w:r>
      <w:r w:rsidR="0071140F">
        <w:t>We conducted a</w:t>
      </w:r>
      <w:r w:rsidR="008E4130">
        <w:t xml:space="preserve"> systematic review and </w:t>
      </w:r>
      <w:r w:rsidR="0071140F">
        <w:t xml:space="preserve">individual participant data meta-analysis of WASH intervention studies that measured </w:t>
      </w:r>
      <w:proofErr w:type="spellStart"/>
      <w:r w:rsidR="008E4130">
        <w:t>entero</w:t>
      </w:r>
      <w:r w:rsidR="0071140F">
        <w:t>pathogens</w:t>
      </w:r>
      <w:proofErr w:type="spellEnd"/>
      <w:r w:rsidR="009D37C2">
        <w:t xml:space="preserve"> or microbial source tracking (MST) markers</w:t>
      </w:r>
      <w:r w:rsidR="0071140F">
        <w:t xml:space="preserve"> in the environment to see if interventions reduced </w:t>
      </w:r>
      <w:r w:rsidR="008E4130">
        <w:t>the prevalence and abundance</w:t>
      </w:r>
      <w:r w:rsidR="0071140F">
        <w:t xml:space="preserve"> </w:t>
      </w:r>
      <w:r w:rsidR="008E4130">
        <w:t xml:space="preserve">of these targets </w:t>
      </w:r>
      <w:r w:rsidR="0071140F">
        <w:t xml:space="preserve">in drinking water, hand rinse, </w:t>
      </w:r>
      <w:proofErr w:type="gramStart"/>
      <w:r w:rsidR="008E4130">
        <w:t>soil</w:t>
      </w:r>
      <w:proofErr w:type="gramEnd"/>
      <w:r w:rsidR="008E4130">
        <w:t xml:space="preserve"> </w:t>
      </w:r>
      <w:r w:rsidR="0071140F">
        <w:t>and fly samples.</w:t>
      </w:r>
    </w:p>
    <w:p w14:paraId="7D6F726C" w14:textId="77D2A6CA" w:rsidR="00D920E7" w:rsidRDefault="0024321C">
      <w:pPr>
        <w:pStyle w:val="BodyText"/>
        <w:rPr>
          <w:b/>
          <w:bCs/>
        </w:rPr>
      </w:pPr>
      <w:r>
        <w:rPr>
          <w:b/>
          <w:bCs/>
        </w:rPr>
        <w:t>Added value of this study.</w:t>
      </w:r>
    </w:p>
    <w:p w14:paraId="544A4E55" w14:textId="42F15256" w:rsidR="00A4154A" w:rsidRPr="00086215" w:rsidRDefault="00086215" w:rsidP="008E4130">
      <w:pPr>
        <w:pStyle w:val="BodyText"/>
      </w:pPr>
      <w:r>
        <w:t xml:space="preserve">We </w:t>
      </w:r>
      <w:r w:rsidR="008E4130">
        <w:t>successfully</w:t>
      </w:r>
      <w:r>
        <w:t xml:space="preserve"> </w:t>
      </w:r>
      <w:r w:rsidR="008E4130">
        <w:t>obtained</w:t>
      </w:r>
      <w:r w:rsidR="0071140F">
        <w:t xml:space="preserve"> data from </w:t>
      </w:r>
      <w:r w:rsidR="008E4130">
        <w:t>5 out of 6</w:t>
      </w:r>
      <w:r w:rsidR="0071140F">
        <w:t xml:space="preserve"> </w:t>
      </w:r>
      <w:r w:rsidR="008E4130">
        <w:t>eligible intervention studies identified in our systematic review that</w:t>
      </w:r>
      <w:r w:rsidR="0071140F">
        <w:t xml:space="preserve"> </w:t>
      </w:r>
      <w:r w:rsidR="008E4130">
        <w:t xml:space="preserve">measured </w:t>
      </w:r>
      <w:proofErr w:type="spellStart"/>
      <w:r w:rsidR="008E4130">
        <w:t>entero</w:t>
      </w:r>
      <w:r w:rsidR="0071140F">
        <w:t>pathogens</w:t>
      </w:r>
      <w:proofErr w:type="spellEnd"/>
      <w:r w:rsidR="0071140F">
        <w:t xml:space="preserve"> </w:t>
      </w:r>
      <w:r w:rsidR="008E4130">
        <w:t>and MST markers in environmental samples</w:t>
      </w:r>
      <w:r w:rsidR="0071140F">
        <w:t>.</w:t>
      </w:r>
      <w:r w:rsidR="007559CC">
        <w:t xml:space="preserve"> Most </w:t>
      </w:r>
      <w:r w:rsidR="008E4130">
        <w:t>individual studies</w:t>
      </w:r>
      <w:r w:rsidR="007559CC">
        <w:t xml:space="preserve"> indicated a protective effect of interventions </w:t>
      </w:r>
      <w:r w:rsidR="008E4130">
        <w:t xml:space="preserve">on the prevalence of </w:t>
      </w:r>
      <w:r w:rsidR="007559CC">
        <w:t>individual pathogens and MST marker</w:t>
      </w:r>
      <w:r w:rsidR="00A4154A">
        <w:t>s</w:t>
      </w:r>
      <w:r w:rsidR="007559CC">
        <w:t>, but most estimates were not statistically significant</w:t>
      </w:r>
      <w:r w:rsidR="008E4130">
        <w:t xml:space="preserve"> due to small sample sizes and rare detection of some of the targets</w:t>
      </w:r>
      <w:r w:rsidR="007559CC">
        <w:t xml:space="preserve">. </w:t>
      </w:r>
      <w:r w:rsidR="008E4130">
        <w:t>T</w:t>
      </w:r>
      <w:r w:rsidR="007559CC">
        <w:t xml:space="preserve">he individual participant data meta-analysis </w:t>
      </w:r>
      <w:r w:rsidR="00CF64E1">
        <w:t xml:space="preserve">design of </w:t>
      </w:r>
      <w:r w:rsidR="008E4130">
        <w:t>our</w:t>
      </w:r>
      <w:r w:rsidR="00CF64E1">
        <w:t xml:space="preserve"> study </w:t>
      </w:r>
      <w:r w:rsidR="00A4154A">
        <w:t>allowed us to</w:t>
      </w:r>
      <w:r w:rsidR="007559CC">
        <w:t xml:space="preserve"> detect a</w:t>
      </w:r>
      <w:r w:rsidR="00A4154A">
        <w:t xml:space="preserve"> </w:t>
      </w:r>
      <w:r w:rsidR="0071140F">
        <w:t xml:space="preserve">small but significant reduction in </w:t>
      </w:r>
      <w:r w:rsidR="008E4130">
        <w:t xml:space="preserve">the prevalence of </w:t>
      </w:r>
      <w:r w:rsidR="0071140F">
        <w:t>any type of pathogen</w:t>
      </w:r>
      <w:r w:rsidR="00A4154A">
        <w:t xml:space="preserve"> </w:t>
      </w:r>
      <w:r w:rsidR="0071140F">
        <w:t xml:space="preserve">in any type of sample </w:t>
      </w:r>
      <w:r w:rsidR="006A2CA6">
        <w:t xml:space="preserve">by </w:t>
      </w:r>
      <w:r w:rsidR="0071140F">
        <w:t>pool</w:t>
      </w:r>
      <w:r w:rsidR="006A2CA6">
        <w:t>ing</w:t>
      </w:r>
      <w:r w:rsidR="0071140F">
        <w:t xml:space="preserve"> across </w:t>
      </w:r>
      <w:r w:rsidR="008E4130">
        <w:t>all studies.</w:t>
      </w:r>
      <w:r w:rsidR="00CF64E1">
        <w:t xml:space="preserve"> </w:t>
      </w:r>
      <w:r w:rsidR="008E4130">
        <w:t>T</w:t>
      </w:r>
      <w:r w:rsidR="0071140F">
        <w:t xml:space="preserve">here was </w:t>
      </w:r>
      <w:r w:rsidR="008E4130">
        <w:t xml:space="preserve">no overall intervention </w:t>
      </w:r>
      <w:r w:rsidR="009D37C2">
        <w:t>effect</w:t>
      </w:r>
      <w:r w:rsidR="00A4154A">
        <w:t xml:space="preserve"> </w:t>
      </w:r>
      <w:r w:rsidR="009D37C2">
        <w:t>on</w:t>
      </w:r>
      <w:r w:rsidR="00A4154A">
        <w:t xml:space="preserve"> the </w:t>
      </w:r>
      <w:r w:rsidR="008E4130">
        <w:t>prevalence</w:t>
      </w:r>
      <w:r w:rsidR="00A4154A">
        <w:t xml:space="preserve"> of</w:t>
      </w:r>
      <w:r w:rsidR="009D37C2">
        <w:t xml:space="preserve"> MST marker</w:t>
      </w:r>
      <w:r w:rsidR="008E4130">
        <w:t xml:space="preserve">s. This study takes advantage of recently developed diagnostic methods to enumerate </w:t>
      </w:r>
      <w:proofErr w:type="spellStart"/>
      <w:r w:rsidR="008E4130">
        <w:t>enteropathogens</w:t>
      </w:r>
      <w:proofErr w:type="spellEnd"/>
      <w:r w:rsidR="008E4130">
        <w:t xml:space="preserve"> and host-specific fecal markers in a range of environmental samples, including understudied environmental reservoirs such as soil, to provide the first synthesis of evidence on the effect of WASH interventions on these specific targets in the domestic environment.</w:t>
      </w:r>
    </w:p>
    <w:p w14:paraId="37859BAF" w14:textId="7247B740" w:rsidR="00D920E7" w:rsidRDefault="0024321C">
      <w:pPr>
        <w:pStyle w:val="BodyText"/>
        <w:rPr>
          <w:b/>
          <w:bCs/>
        </w:rPr>
      </w:pPr>
      <w:r>
        <w:rPr>
          <w:b/>
          <w:bCs/>
        </w:rPr>
        <w:t>Implications of all the available science.</w:t>
      </w:r>
    </w:p>
    <w:p w14:paraId="749F7238" w14:textId="57DA0221" w:rsidR="0066093F" w:rsidRPr="006A2CA6" w:rsidRDefault="0066093F" w:rsidP="006A2CA6">
      <w:pPr>
        <w:pStyle w:val="CommentText"/>
        <w:rPr>
          <w:sz w:val="22"/>
          <w:szCs w:val="22"/>
        </w:rPr>
      </w:pPr>
      <w:r>
        <w:rPr>
          <w:rStyle w:val="CommentReference"/>
        </w:rPr>
        <w:annotationRef/>
      </w:r>
      <w:r w:rsidR="008E4130">
        <w:rPr>
          <w:sz w:val="22"/>
          <w:szCs w:val="22"/>
        </w:rPr>
        <w:t xml:space="preserve">The environmental sampling in the studies in our review were mostly focused on sanitation interventions. </w:t>
      </w:r>
      <w:r w:rsidR="008E4130" w:rsidRPr="00B8232C">
        <w:rPr>
          <w:sz w:val="22"/>
          <w:szCs w:val="22"/>
        </w:rPr>
        <w:t>The</w:t>
      </w:r>
      <w:r w:rsidR="00A4154A" w:rsidRPr="00B8232C">
        <w:rPr>
          <w:sz w:val="22"/>
          <w:szCs w:val="22"/>
        </w:rPr>
        <w:t xml:space="preserve"> small</w:t>
      </w:r>
      <w:r w:rsidR="008E4130">
        <w:rPr>
          <w:sz w:val="22"/>
          <w:szCs w:val="22"/>
        </w:rPr>
        <w:t xml:space="preserve"> reduction we observed in pathogen prevalence in the environment when pooled across all studies</w:t>
      </w:r>
      <w:r w:rsidR="00A4154A" w:rsidRPr="00B8232C">
        <w:rPr>
          <w:sz w:val="22"/>
          <w:szCs w:val="22"/>
        </w:rPr>
        <w:t xml:space="preserve"> </w:t>
      </w:r>
      <w:r w:rsidR="008E4130">
        <w:rPr>
          <w:sz w:val="22"/>
          <w:szCs w:val="22"/>
        </w:rPr>
        <w:t>may explain</w:t>
      </w:r>
      <w:r w:rsidR="00A4154A" w:rsidRPr="00B8232C">
        <w:rPr>
          <w:sz w:val="22"/>
          <w:szCs w:val="22"/>
        </w:rPr>
        <w:t xml:space="preserve"> the small effect </w:t>
      </w:r>
      <w:r w:rsidR="008E4130">
        <w:rPr>
          <w:sz w:val="22"/>
          <w:szCs w:val="22"/>
        </w:rPr>
        <w:t xml:space="preserve">the </w:t>
      </w:r>
      <w:r w:rsidR="00A4154A" w:rsidRPr="00B8232C">
        <w:rPr>
          <w:sz w:val="22"/>
          <w:szCs w:val="22"/>
        </w:rPr>
        <w:t xml:space="preserve">interventions had on child health. </w:t>
      </w:r>
      <w:r w:rsidR="008E4130">
        <w:rPr>
          <w:sz w:val="22"/>
          <w:szCs w:val="22"/>
        </w:rPr>
        <w:t xml:space="preserve">These findings also validate previous findings of no effect </w:t>
      </w:r>
      <w:r w:rsidR="006A2CA6">
        <w:rPr>
          <w:sz w:val="22"/>
          <w:szCs w:val="22"/>
        </w:rPr>
        <w:t xml:space="preserve">from </w:t>
      </w:r>
      <w:r w:rsidR="008E4130">
        <w:rPr>
          <w:sz w:val="22"/>
          <w:szCs w:val="22"/>
        </w:rPr>
        <w:t xml:space="preserve">sanitation interventions on fecal indicator bacteria in the </w:t>
      </w:r>
      <w:r w:rsidR="006A2CA6">
        <w:rPr>
          <w:sz w:val="22"/>
          <w:szCs w:val="22"/>
        </w:rPr>
        <w:t xml:space="preserve">environment, further demonstrating </w:t>
      </w:r>
      <w:r w:rsidR="006A2CA6" w:rsidRPr="006A2CA6">
        <w:rPr>
          <w:sz w:val="22"/>
          <w:szCs w:val="22"/>
        </w:rPr>
        <w:t xml:space="preserve">the insufficiency of basic sanitation </w:t>
      </w:r>
      <w:r w:rsidR="006A2CA6">
        <w:rPr>
          <w:sz w:val="22"/>
          <w:szCs w:val="22"/>
        </w:rPr>
        <w:t>solutions</w:t>
      </w:r>
      <w:r w:rsidR="006A2CA6" w:rsidRPr="006A2CA6">
        <w:rPr>
          <w:sz w:val="22"/>
          <w:szCs w:val="22"/>
        </w:rPr>
        <w:t xml:space="preserve"> in reducing fecal contamination in the environment</w:t>
      </w:r>
      <w:r w:rsidR="006A2CA6">
        <w:rPr>
          <w:sz w:val="22"/>
          <w:szCs w:val="22"/>
        </w:rPr>
        <w:t xml:space="preserve">. </w:t>
      </w:r>
      <w:r w:rsidR="00A4154A" w:rsidRPr="006A2CA6">
        <w:rPr>
          <w:sz w:val="22"/>
          <w:szCs w:val="22"/>
        </w:rPr>
        <w:t xml:space="preserve">Possibly, more intensive WASH interventions like safely managed water and sanitation are needed to reduce environmental contamination enough to improve child health. </w:t>
      </w:r>
      <w:r w:rsidR="006A2CA6">
        <w:rPr>
          <w:sz w:val="22"/>
          <w:szCs w:val="22"/>
        </w:rPr>
        <w:t xml:space="preserve">We note that only a small number of trials met our inclusion criteria and </w:t>
      </w:r>
      <w:r w:rsidR="00A4154A" w:rsidRPr="006A2CA6">
        <w:rPr>
          <w:sz w:val="22"/>
          <w:szCs w:val="22"/>
        </w:rPr>
        <w:t xml:space="preserve">only a subset of households </w:t>
      </w:r>
      <w:r w:rsidR="006A2CA6">
        <w:rPr>
          <w:sz w:val="22"/>
          <w:szCs w:val="22"/>
        </w:rPr>
        <w:t xml:space="preserve">was </w:t>
      </w:r>
      <w:r w:rsidR="00A4154A" w:rsidRPr="006A2CA6">
        <w:rPr>
          <w:sz w:val="22"/>
          <w:szCs w:val="22"/>
        </w:rPr>
        <w:t>sampled in each study</w:t>
      </w:r>
      <w:r w:rsidR="006A2CA6">
        <w:rPr>
          <w:sz w:val="22"/>
          <w:szCs w:val="22"/>
        </w:rPr>
        <w:t>.</w:t>
      </w:r>
      <w:r w:rsidR="00A4154A" w:rsidRPr="006A2CA6">
        <w:rPr>
          <w:sz w:val="22"/>
          <w:szCs w:val="22"/>
        </w:rPr>
        <w:t xml:space="preserve"> </w:t>
      </w:r>
      <w:r w:rsidR="006A2CA6">
        <w:rPr>
          <w:sz w:val="22"/>
          <w:szCs w:val="22"/>
        </w:rPr>
        <w:t>P</w:t>
      </w:r>
      <w:r w:rsidR="00A4154A" w:rsidRPr="006A2CA6">
        <w:rPr>
          <w:sz w:val="22"/>
          <w:szCs w:val="22"/>
        </w:rPr>
        <w:t xml:space="preserve">athogen targets </w:t>
      </w:r>
      <w:r w:rsidR="006A2CA6">
        <w:rPr>
          <w:sz w:val="22"/>
          <w:szCs w:val="22"/>
        </w:rPr>
        <w:t xml:space="preserve">and diagnostic methods </w:t>
      </w:r>
      <w:r w:rsidR="00A4154A" w:rsidRPr="006A2CA6">
        <w:rPr>
          <w:sz w:val="22"/>
          <w:szCs w:val="22"/>
        </w:rPr>
        <w:t xml:space="preserve">varied by study. Future research would benefit from sampling a more diverse set of WASH interventions using a standardized set of laboratory methods </w:t>
      </w:r>
      <w:r w:rsidR="006A2CA6">
        <w:rPr>
          <w:sz w:val="22"/>
          <w:szCs w:val="22"/>
        </w:rPr>
        <w:t xml:space="preserve">to enumerate a common range of </w:t>
      </w:r>
      <w:r w:rsidR="00A4154A" w:rsidRPr="006A2CA6">
        <w:rPr>
          <w:sz w:val="22"/>
          <w:szCs w:val="22"/>
        </w:rPr>
        <w:t>pathogen and MST targets.</w:t>
      </w:r>
    </w:p>
    <w:p w14:paraId="444DF515" w14:textId="77777777" w:rsidR="0066093F" w:rsidRDefault="0066093F">
      <w:pPr>
        <w:pStyle w:val="BodyText"/>
      </w:pPr>
    </w:p>
    <w:p w14:paraId="1BB26B8F" w14:textId="77777777" w:rsidR="00D920E7" w:rsidRDefault="0024321C">
      <w:pPr>
        <w:pStyle w:val="Heading2"/>
      </w:pPr>
      <w:bookmarkStart w:id="12" w:name="X29935d77867bba48be1ccbac420993239c121f4"/>
      <w:bookmarkEnd w:id="10"/>
      <w:r>
        <w:t>Introductio</w:t>
      </w:r>
      <w:commentRangeStart w:id="13"/>
      <w:commentRangeStart w:id="14"/>
      <w:r>
        <w:t>n</w:t>
      </w:r>
      <w:commentRangeEnd w:id="13"/>
      <w:r>
        <w:commentReference w:id="13"/>
      </w:r>
      <w:commentRangeEnd w:id="14"/>
      <w:r w:rsidR="00B8232C">
        <w:rPr>
          <w:rStyle w:val="CommentReference"/>
          <w:rFonts w:asciiTheme="minorHAnsi" w:eastAsiaTheme="minorEastAsia" w:hAnsiTheme="minorHAnsi" w:cstheme="minorBidi"/>
          <w:b w:val="0"/>
          <w:bCs w:val="0"/>
        </w:rPr>
        <w:commentReference w:id="14"/>
      </w:r>
    </w:p>
    <w:p w14:paraId="26D4FE67" w14:textId="38E2DDE4" w:rsidR="00D920E7" w:rsidRDefault="0024321C">
      <w:pPr>
        <w:pStyle w:val="FirstParagraph"/>
      </w:pPr>
      <w:commentRangeStart w:id="15"/>
      <w:commentRangeStart w:id="16"/>
      <w:r>
        <w:t xml:space="preserve">Water, </w:t>
      </w:r>
      <w:proofErr w:type="gramStart"/>
      <w:r>
        <w:t>sanitation</w:t>
      </w:r>
      <w:proofErr w:type="gramEnd"/>
      <w:r>
        <w:t xml:space="preserve"> and hygiene (WASH) improvements </w:t>
      </w:r>
      <w:r w:rsidR="000E3DA5">
        <w:t xml:space="preserve">are often assumed </w:t>
      </w:r>
      <w:r>
        <w:t xml:space="preserve">to </w:t>
      </w:r>
      <w:commentRangeEnd w:id="15"/>
      <w:r w:rsidR="00E9332F">
        <w:rPr>
          <w:rStyle w:val="CommentReference"/>
        </w:rPr>
        <w:commentReference w:id="15"/>
      </w:r>
      <w:commentRangeEnd w:id="16"/>
      <w:r w:rsidR="000E3DA5">
        <w:rPr>
          <w:rStyle w:val="CommentReference"/>
        </w:rPr>
        <w:commentReference w:id="16"/>
      </w:r>
      <w:r>
        <w:t xml:space="preserve">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w:t>
      </w:r>
      <w:r w:rsidR="00AC44ED">
        <w:t xml:space="preserve">reported </w:t>
      </w:r>
      <w:r>
        <w:t>in recent well-conducted trials of WASH interventions.</w:t>
      </w:r>
      <w:r>
        <w:rPr>
          <w:vertAlign w:val="superscript"/>
        </w:rPr>
        <w:t>1–3</w:t>
      </w:r>
    </w:p>
    <w:p w14:paraId="54308AC3" w14:textId="38EA79E4" w:rsidR="00D920E7" w:rsidRDefault="0024321C">
      <w:pPr>
        <w:pStyle w:val="BodyText"/>
      </w:pPr>
      <w:r>
        <w:t>Pathogens are transmitted from the feces of infected individuals to new hosts through interconnected environment</w:t>
      </w:r>
      <w:r w:rsidR="00AC44ED">
        <w:t>al</w:t>
      </w:r>
      <w:r>
        <w:t xml:space="preserve"> pathways. Studies </w:t>
      </w:r>
      <w:r w:rsidR="00AC44ED">
        <w:t>assessing</w:t>
      </w:r>
      <w:r>
        <w:t xml:space="preserve"> the effect of WASH interventions on environmental contamination have </w:t>
      </w:r>
      <w:r w:rsidR="00AC44ED">
        <w:t xml:space="preserve">to date </w:t>
      </w:r>
      <w:r>
        <w:t>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associated with </w:t>
      </w:r>
      <w:r>
        <w:lastRenderedPageBreak/>
        <w:t>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65483068" w14:textId="46A860B1" w:rsidR="00D920E7" w:rsidRDefault="0024321C">
      <w:pPr>
        <w:pStyle w:val="BodyText"/>
        <w:rPr>
          <w:ins w:id="17" w:author="Oliver Cumming" w:date="2021-08-01T17:19:00Z"/>
        </w:rPr>
      </w:pPr>
      <w:r>
        <w:t xml:space="preserve">These studies have mostly relied on measuring indicator organisms such as </w:t>
      </w:r>
      <w:r>
        <w:rPr>
          <w:i/>
          <w:iCs/>
        </w:rPr>
        <w:t>E. coli</w:t>
      </w:r>
      <w:r>
        <w:t xml:space="preserve"> in the environment as a proxy for pathogens; </w:t>
      </w:r>
      <w:r w:rsidR="00270BC8">
        <w:t xml:space="preserve">while </w:t>
      </w:r>
      <w:r>
        <w:t xml:space="preserve">these indicators </w:t>
      </w:r>
      <w:r w:rsidR="00270BC8">
        <w:t xml:space="preserve">have been shown to correlate with risk of diarrhea [ref], they </w:t>
      </w:r>
      <w:r>
        <w:t>can originate from non-fecal sources,</w:t>
      </w:r>
      <w:r>
        <w:rPr>
          <w:vertAlign w:val="superscript"/>
        </w:rPr>
        <w:t>8</w:t>
      </w:r>
      <w:r>
        <w:t xml:space="preserve"> cannot differentiate between human vs. animal fecal sources,</w:t>
      </w:r>
      <w:r>
        <w:rPr>
          <w:vertAlign w:val="superscript"/>
        </w:rPr>
        <w:t>9</w:t>
      </w:r>
      <w:r>
        <w:t xml:space="preserve"> and correlate poorly with </w:t>
      </w:r>
      <w:commentRangeStart w:id="18"/>
      <w:r>
        <w:t>pathogens</w:t>
      </w:r>
      <w:commentRangeEnd w:id="18"/>
      <w:ins w:id="19" w:author="Andrew Mertens" w:date="2021-08-11T19:02:00Z">
        <w:del w:id="20" w:author="Ayse Ercumen" w:date="2021-08-23T10:02:00Z">
          <w:r w:rsidR="00D55728" w:rsidDel="00270BC8">
            <w:delText xml:space="preserve"> and disease risk</w:delText>
          </w:r>
        </w:del>
      </w:ins>
      <w:del w:id="21" w:author="Ayse Ercumen" w:date="2021-08-23T10:02:00Z">
        <w:r w:rsidR="00AC44ED" w:rsidDel="00270BC8">
          <w:rPr>
            <w:rStyle w:val="CommentReference"/>
          </w:rPr>
          <w:commentReference w:id="18"/>
        </w:r>
      </w:del>
      <w:r>
        <w:t>.</w:t>
      </w:r>
      <w:r>
        <w:rPr>
          <w:vertAlign w:val="superscript"/>
        </w:rPr>
        <w:t>10</w:t>
      </w:r>
      <w:r>
        <w:t xml:space="preserve"> Recent advances in DNA-based diagnostics now allow detection of a range of </w:t>
      </w:r>
      <w:proofErr w:type="spellStart"/>
      <w:r>
        <w:t>enteropathogens</w:t>
      </w:r>
      <w:proofErr w:type="spellEnd"/>
      <w:r>
        <w:t xml:space="preserve"> in human biological specimens and environmental samples,</w:t>
      </w:r>
      <w:r>
        <w:rPr>
          <w:vertAlign w:val="superscript"/>
        </w:rPr>
        <w:t>11,12</w:t>
      </w:r>
      <w:r>
        <w:t xml:space="preserve"> as well as distinction between human vs. animal fecal sources through </w:t>
      </w:r>
      <w:ins w:id="22" w:author="Ayse Ercumen" w:date="2021-08-23T10:04:00Z">
        <w:r w:rsidR="00270BC8">
          <w:t xml:space="preserve"> </w:t>
        </w:r>
      </w:ins>
      <w:r>
        <w:t>molecular source tracking (MST)</w:t>
      </w:r>
      <w:ins w:id="23" w:author="Ayse Ercumen" w:date="2021-08-23T10:04:00Z">
        <w:r w:rsidR="00270BC8">
          <w:t xml:space="preserve"> </w:t>
        </w:r>
      </w:ins>
      <w:r>
        <w:t>.</w:t>
      </w:r>
      <w:r>
        <w:rPr>
          <w:vertAlign w:val="superscript"/>
        </w:rPr>
        <w:t>13</w:t>
      </w:r>
      <w:r>
        <w:t xml:space="preserve"> We aimed to assess the effect of WASH interventions on </w:t>
      </w:r>
      <w:r w:rsidR="00AC44ED">
        <w:t xml:space="preserve">detection of </w:t>
      </w:r>
      <w:r>
        <w:t xml:space="preserve">specific </w:t>
      </w:r>
      <w:proofErr w:type="spellStart"/>
      <w:r w:rsidR="00AC44ED">
        <w:t>entero</w:t>
      </w:r>
      <w:r>
        <w:t>pathogens</w:t>
      </w:r>
      <w:proofErr w:type="spellEnd"/>
      <w:r>
        <w:t xml:space="preserve"> and human- vs. animal-specific MST markers in the domestic environment with a </w:t>
      </w:r>
      <w:r w:rsidRPr="00642593">
        <w:t>systematic review and an individual participant data (IPD) meta-analysis.</w:t>
      </w:r>
      <w:ins w:id="24" w:author="Andrew Mertens" w:date="2021-08-19T18:16:00Z">
        <w:r w:rsidR="00642593">
          <w:t xml:space="preserve"> </w:t>
        </w:r>
        <w:del w:id="25" w:author="Ayse Ercumen" w:date="2021-08-23T10:07:00Z">
          <w:r w:rsidR="00642593" w:rsidDel="00270BC8">
            <w:delText>Through t</w:delText>
          </w:r>
        </w:del>
        <w:del w:id="26" w:author="Ayse Ercumen" w:date="2021-08-23T10:09:00Z">
          <w:r w:rsidR="00642593" w:rsidDel="00270BC8">
            <w:delText xml:space="preserve">he IPD </w:delText>
          </w:r>
        </w:del>
        <w:del w:id="27" w:author="Ayse Ercumen" w:date="2021-08-23T10:08:00Z">
          <w:r w:rsidR="00642593" w:rsidDel="00270BC8">
            <w:delText>approach</w:delText>
          </w:r>
        </w:del>
        <w:del w:id="28" w:author="Ayse Ercumen" w:date="2021-08-23T10:09:00Z">
          <w:r w:rsidR="00642593" w:rsidDel="00270BC8">
            <w:delText xml:space="preserve">, we collected environmental sample-level data as well as household covariates to allow us to standardize </w:delText>
          </w:r>
        </w:del>
      </w:ins>
      <w:ins w:id="29" w:author="Andrew Mertens" w:date="2021-08-19T18:20:00Z">
        <w:del w:id="30" w:author="Ayse Ercumen" w:date="2021-08-23T10:09:00Z">
          <w:r w:rsidR="00642593" w:rsidDel="00270BC8">
            <w:delText>the analytic approach</w:delText>
          </w:r>
        </w:del>
      </w:ins>
      <w:ins w:id="31" w:author="Andrew Mertens" w:date="2021-08-19T18:21:00Z">
        <w:del w:id="32" w:author="Ayse Ercumen" w:date="2021-08-23T10:09:00Z">
          <w:r w:rsidR="00642593" w:rsidDel="00270BC8">
            <w:delText xml:space="preserve">, </w:delText>
          </w:r>
        </w:del>
      </w:ins>
      <w:ins w:id="33" w:author="Andrew Mertens" w:date="2021-08-19T18:19:00Z">
        <w:del w:id="34" w:author="Ayse Ercumen" w:date="2021-08-23T10:09:00Z">
          <w:r w:rsidR="00642593" w:rsidDel="00270BC8">
            <w:delText xml:space="preserve">outcome </w:delText>
          </w:r>
        </w:del>
      </w:ins>
      <w:ins w:id="35" w:author="Andrew Mertens" w:date="2021-08-19T18:20:00Z">
        <w:del w:id="36" w:author="Ayse Ercumen" w:date="2021-08-23T10:09:00Z">
          <w:r w:rsidR="00642593" w:rsidDel="00270BC8">
            <w:delText xml:space="preserve">definitions, and </w:delText>
          </w:r>
        </w:del>
      </w:ins>
      <w:ins w:id="37" w:author="Andrew Mertens" w:date="2021-08-19T18:21:00Z">
        <w:del w:id="38" w:author="Ayse Ercumen" w:date="2021-08-23T10:09:00Z">
          <w:r w:rsidR="00642593" w:rsidDel="00270BC8">
            <w:delText>subgroup analyses.</w:delText>
          </w:r>
        </w:del>
      </w:ins>
      <w:ins w:id="39" w:author="Andrew Mertens" w:date="2021-08-19T18:20:00Z">
        <w:del w:id="40" w:author="Ayse Ercumen" w:date="2021-08-23T10:09:00Z">
          <w:r w:rsidR="00642593" w:rsidDel="00270BC8">
            <w:delText xml:space="preserve"> </w:delText>
          </w:r>
        </w:del>
        <w:r w:rsidR="00642593">
          <w:t xml:space="preserve"> </w:t>
        </w:r>
      </w:ins>
    </w:p>
    <w:p w14:paraId="231156D5" w14:textId="09D7C70D" w:rsidR="00E82F50" w:rsidDel="00270BC8" w:rsidRDefault="00E82F50" w:rsidP="00E82F50">
      <w:pPr>
        <w:pStyle w:val="BodyText"/>
        <w:ind w:firstLine="0"/>
        <w:rPr>
          <w:ins w:id="41" w:author="Oliver Cumming" w:date="2021-08-01T17:20:00Z"/>
          <w:del w:id="42" w:author="Ayse Ercumen" w:date="2021-08-23T10:06:00Z"/>
        </w:rPr>
      </w:pPr>
    </w:p>
    <w:p w14:paraId="35FBFCBD" w14:textId="77777777" w:rsidR="00E82F50" w:rsidDel="00270BC8" w:rsidRDefault="00E82F50" w:rsidP="00292879">
      <w:pPr>
        <w:pStyle w:val="BodyText"/>
        <w:ind w:firstLine="0"/>
        <w:rPr>
          <w:del w:id="43" w:author="Ayse Ercumen" w:date="2021-08-23T10:10:00Z"/>
        </w:rPr>
      </w:pPr>
    </w:p>
    <w:p w14:paraId="1D75F042" w14:textId="77777777" w:rsidR="00D920E7" w:rsidRDefault="0024321C">
      <w:pPr>
        <w:pStyle w:val="Heading2"/>
      </w:pPr>
      <w:bookmarkStart w:id="44" w:name="methods"/>
      <w:bookmarkEnd w:id="12"/>
      <w:r>
        <w:t>Methods</w:t>
      </w:r>
    </w:p>
    <w:p w14:paraId="508ECBB9" w14:textId="113EE0BA" w:rsidR="00D920E7" w:rsidRDefault="00D55728">
      <w:pPr>
        <w:pStyle w:val="Heading3"/>
      </w:pPr>
      <w:bookmarkStart w:id="45" w:name="systematic-review"/>
      <w:r>
        <w:t>Search methods</w:t>
      </w:r>
    </w:p>
    <w:p w14:paraId="112A5772" w14:textId="5BFEA10D" w:rsidR="00D920E7" w:rsidRDefault="0024321C">
      <w:pPr>
        <w:pStyle w:val="FirstParagraph"/>
      </w:pPr>
      <w:r>
        <w:t>We conducted a systematic literature search to identify WASH i</w:t>
      </w:r>
      <w:commentRangeStart w:id="46"/>
      <w:commentRangeStart w:id="47"/>
      <w:r>
        <w:t xml:space="preserve">ntervention studies </w:t>
      </w:r>
      <w:commentRangeEnd w:id="46"/>
      <w:r w:rsidR="00D742A0">
        <w:rPr>
          <w:rStyle w:val="CommentReference"/>
        </w:rPr>
        <w:commentReference w:id="46"/>
      </w:r>
      <w:commentRangeEnd w:id="47"/>
      <w:r w:rsidR="00D55728">
        <w:rPr>
          <w:rStyle w:val="CommentReference"/>
        </w:rPr>
        <w:commentReference w:id="47"/>
      </w:r>
      <w:r>
        <w:t xml:space="preserve">that have measured pathogens and/or MST markers in environmental samples as well as at least one of the following health outcomes in children: caregiver-reported diarrhea, </w:t>
      </w:r>
      <w:proofErr w:type="gramStart"/>
      <w:r>
        <w:t>growth</w:t>
      </w:r>
      <w:proofErr w:type="gramEnd"/>
      <w:r>
        <w:t xml:space="preserve">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w:t>
      </w:r>
      <w:ins w:id="48" w:author="Ayse Ercumen" w:date="2021-08-23T10:26:00Z">
        <w:r w:rsidR="0090337A">
          <w:t>[</w:t>
        </w:r>
      </w:ins>
      <w:del w:id="49" w:author="Ayse Ercumen" w:date="2021-08-23T10:26:00Z">
        <w:r w:rsidDel="0090337A">
          <w:delText>(</w:delText>
        </w:r>
      </w:del>
      <w:r>
        <w:t xml:space="preserve">Mertens </w:t>
      </w:r>
      <w:ins w:id="50" w:author="Ayse Ercumen" w:date="2021-08-23T10:15:00Z">
        <w:r w:rsidR="00270BC8">
          <w:t xml:space="preserve">et al. </w:t>
        </w:r>
      </w:ins>
      <w:r>
        <w:t>2021</w:t>
      </w:r>
      <w:ins w:id="51" w:author="Ayse Ercumen" w:date="2021-08-23T10:13:00Z">
        <w:r w:rsidR="00270BC8">
          <w:t xml:space="preserve"> in prep</w:t>
        </w:r>
      </w:ins>
      <w:ins w:id="52" w:author="Ayse Ercumen" w:date="2021-08-23T10:26:00Z">
        <w:r w:rsidR="0090337A">
          <w:t>]</w:t>
        </w:r>
      </w:ins>
      <w:del w:id="53" w:author="Ayse Ercumen" w:date="2021-08-23T10:26:00Z">
        <w:r w:rsidDel="0090337A">
          <w:delText>)</w:delText>
        </w:r>
      </w:del>
      <w:r>
        <w:t>.</w:t>
      </w:r>
    </w:p>
    <w:p w14:paraId="20695EB9" w14:textId="58FB9A73" w:rsidR="00D920E7" w:rsidRDefault="0024321C">
      <w:pPr>
        <w:pStyle w:val="BodyText"/>
      </w:pPr>
      <w:del w:id="54" w:author="Ayse Ercumen" w:date="2021-08-23T10:11:00Z">
        <w:r w:rsidDel="00270BC8">
          <w:delTex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w:delText>
        </w:r>
      </w:del>
      <w:moveFromRangeStart w:id="55" w:author="Ayse Ercumen" w:date="2021-08-23T10:11:00Z" w:name="move80605913"/>
      <w:moveFrom w:id="56" w:author="Ayse Ercumen" w:date="2021-08-23T10:11:00Z">
        <w:r w:rsidDel="00270BC8">
          <w:t xml:space="preserve">Search terms are listed in Supplementary Table S1. </w:t>
        </w:r>
      </w:moveFrom>
      <w:moveFromRangeEnd w:id="55"/>
      <w:r>
        <w:t xml:space="preserve">We searched the PubMed, Embase, CAB Direct Global Health, Agricultural &amp; Environmental Science Database, Web </w:t>
      </w:r>
      <w:proofErr w:type="gramStart"/>
      <w:r>
        <w:t>Of</w:t>
      </w:r>
      <w:proofErr w:type="gramEnd"/>
      <w:r>
        <w:t xml:space="preserve"> Science, and Scopus databases. </w:t>
      </w:r>
      <w:moveToRangeStart w:id="57" w:author="Ayse Ercumen" w:date="2021-08-23T10:11:00Z" w:name="move80605913"/>
      <w:moveTo w:id="58" w:author="Ayse Ercumen" w:date="2021-08-23T10:11:00Z">
        <w:r w:rsidR="00270BC8">
          <w:t>Search terms are listed in Supplementary Table S1</w:t>
        </w:r>
      </w:moveTo>
      <w:ins w:id="59" w:author="Ayse Ercumen" w:date="2021-08-23T10:11:00Z">
        <w:r w:rsidR="00270BC8">
          <w:t xml:space="preserve">, and </w:t>
        </w:r>
      </w:ins>
      <w:moveTo w:id="60" w:author="Ayse Ercumen" w:date="2021-08-23T10:11:00Z">
        <w:del w:id="61" w:author="Ayse Ercumen" w:date="2021-08-23T10:11:00Z">
          <w:r w:rsidR="00270BC8" w:rsidDel="00270BC8">
            <w:delText xml:space="preserve">. </w:delText>
          </w:r>
        </w:del>
      </w:moveTo>
      <w:moveToRangeEnd w:id="57"/>
      <w:ins w:id="62" w:author="Ayse Ercumen" w:date="2021-08-23T10:11:00Z">
        <w:r w:rsidR="00270BC8">
          <w:t>o</w:t>
        </w:r>
      </w:ins>
      <w:del w:id="63" w:author="Ayse Ercumen" w:date="2021-08-23T10:11:00Z">
        <w:r w:rsidDel="00270BC8">
          <w:delText>O</w:delText>
        </w:r>
      </w:del>
      <w:r>
        <w:t xml:space="preserve">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1) </w:t>
      </w:r>
      <w:r w:rsidR="00613088" w:rsidRPr="00613088">
        <w:t>prospective studies with a</w:t>
      </w:r>
      <w:r w:rsidR="00613088">
        <w:t xml:space="preserve"> water, sanitation, or hygiene</w:t>
      </w:r>
      <w:r w:rsidR="00613088" w:rsidRPr="00613088">
        <w:t xml:space="preserve"> intervention and concurrent control</w:t>
      </w:r>
      <w:r w:rsidR="00613088">
        <w:t xml:space="preserve"> (i.e., randomized controlled trial, matched cohort, controlled before-and-after study), consistent with prior WHO burden of disease reviews</w:t>
      </w:r>
      <w:r w:rsidR="00613088" w:rsidRPr="00613088">
        <w:t xml:space="preserve"> </w:t>
      </w:r>
      <w:r>
        <w:t>,</w:t>
      </w:r>
      <w:r w:rsidR="00613088" w:rsidRPr="00613088">
        <w:t xml:space="preserve"> [@wolfImpactDrinkingWater2018; @wolfSystematicReviewAssessing2014]</w:t>
      </w:r>
      <w:r>
        <w:t xml:space="preserve"> 2) measured pathogens and/or MST markers in environmental samples, and 3) measured </w:t>
      </w:r>
      <w:r w:rsidR="00063339">
        <w:t>child anthropometry, diarrheal disease, or pathogen-specific infections for use in a companion manuscript [Mertens et al. 2021</w:t>
      </w:r>
      <w:ins w:id="64" w:author="Ayse Ercumen" w:date="2021-08-23T10:15:00Z">
        <w:r w:rsidR="00270BC8">
          <w:t xml:space="preserve"> in prep</w:t>
        </w:r>
      </w:ins>
      <w:ins w:id="65" w:author="Andrew Mertens" w:date="2021-08-11T19:14:00Z">
        <w:r w:rsidR="00063339">
          <w:t xml:space="preserve">]. </w:t>
        </w:r>
      </w:ins>
      <w:r>
        <w:t>We excluded studies that only measured fecal indicator bacteria</w:t>
      </w:r>
      <w:r w:rsidR="00AC44ED">
        <w:t xml:space="preserve"> (FIB)</w:t>
      </w:r>
      <w:r>
        <w:t xml:space="preserve"> such as coliforms or </w:t>
      </w:r>
      <w:r>
        <w:rPr>
          <w:i/>
          <w:iCs/>
        </w:rPr>
        <w:t>E. coli</w:t>
      </w:r>
      <w:r>
        <w:t xml:space="preserve">, which are commonly used </w:t>
      </w:r>
      <w:r w:rsidR="00AC44ED">
        <w:t xml:space="preserve">as </w:t>
      </w:r>
      <w:r>
        <w:t>measures of fecal contamination but are not specific to fecal sources and cannot distinguish the source of contamination.</w:t>
      </w:r>
      <w:r>
        <w:rPr>
          <w:vertAlign w:val="superscript"/>
        </w:rPr>
        <w:t>14</w:t>
      </w:r>
      <w:r>
        <w:t xml:space="preserve"> </w:t>
      </w:r>
      <w:r w:rsidR="0024587C">
        <w:lastRenderedPageBreak/>
        <w:t xml:space="preserve">One/reviewer (AM) </w:t>
      </w:r>
      <w:r>
        <w:t xml:space="preserve">screened the abstracts of studies according to our inclusion/exclusion criteria, and two independent reviewers </w:t>
      </w:r>
      <w:r w:rsidR="00AC44ED">
        <w:t xml:space="preserve">(AM, </w:t>
      </w:r>
      <w:r w:rsidR="00D55728">
        <w:t>RT</w:t>
      </w:r>
      <w:r w:rsidR="00AC44ED">
        <w:t xml:space="preserve">) </w:t>
      </w:r>
      <w:r>
        <w:t>examined the full texts of relevant short-listed articles.</w:t>
      </w:r>
    </w:p>
    <w:p w14:paraId="1A628F09" w14:textId="3381444D" w:rsidR="00270BC8" w:rsidRPr="00270BC8" w:rsidRDefault="00B07655">
      <w:pPr>
        <w:pStyle w:val="BodyText"/>
        <w:ind w:firstLine="0"/>
        <w:pPrChange w:id="66" w:author="Ayse Ercumen" w:date="2021-08-23T10:16:00Z">
          <w:pPr>
            <w:pStyle w:val="Heading3"/>
          </w:pPr>
        </w:pPrChange>
      </w:pPr>
      <w:bookmarkStart w:id="67" w:name="meta-analysis"/>
      <w:bookmarkEnd w:id="45"/>
      <w:r w:rsidRPr="00823B29">
        <w:rPr>
          <w:rFonts w:asciiTheme="majorHAnsi" w:eastAsiaTheme="majorEastAsia" w:hAnsiTheme="majorHAnsi" w:cstheme="majorBidi"/>
          <w:b/>
          <w:spacing w:val="4"/>
          <w:sz w:val="24"/>
          <w:szCs w:val="24"/>
        </w:rPr>
        <w:t>Data Collection and Analysis</w:t>
      </w:r>
      <w:r w:rsidDel="00B07655">
        <w:t xml:space="preserve"> </w:t>
      </w:r>
    </w:p>
    <w:p w14:paraId="5974C46F" w14:textId="749F2C12" w:rsidR="00D920E7" w:rsidRDefault="0024321C" w:rsidP="00270BC8">
      <w:pPr>
        <w:pStyle w:val="FirstParagraph"/>
      </w:pPr>
      <w:r>
        <w:t xml:space="preserve">For each </w:t>
      </w:r>
      <w:r w:rsidR="00633ABE">
        <w:t xml:space="preserve">published </w:t>
      </w:r>
      <w:r>
        <w:t xml:space="preserve">study eligible for inclusion in the IPD meta-analysis, we contacted the </w:t>
      </w:r>
      <w:r w:rsidR="00633ABE">
        <w:t xml:space="preserve">corresponding </w:t>
      </w:r>
      <w:r>
        <w:t xml:space="preserve">authors to request </w:t>
      </w:r>
      <w:r w:rsidR="00633ABE">
        <w:t xml:space="preserve">individual </w:t>
      </w:r>
      <w:r>
        <w:t xml:space="preserve">data on the presence and abundance of pathogen and MST markers in environmental samples, child health outcomes, and potentially confounding baseline characteristics, including socioeconomic and demographic indicators. </w:t>
      </w:r>
      <w:r w:rsidR="00270BC8">
        <w:t>The IPD approach using individual</w:t>
      </w:r>
      <w:r w:rsidR="00924D20">
        <w:t xml:space="preserve"> </w:t>
      </w:r>
      <w:r w:rsidR="00270BC8">
        <w:t xml:space="preserve">environmental and covariate data offers advantages over a traditional meta-analysis by allowing harmonized statistical analysis across different studies. </w:t>
      </w:r>
      <w:r w:rsidR="00063339" w:rsidRPr="00063339">
        <w:t>All personal identifiers were removed from the data, including GPS locations, and sampling dates were coarsened to a monthly resolution.</w:t>
      </w:r>
      <w:r w:rsidR="00063339" w:rsidRPr="00063339" w:rsidDel="00063339">
        <w:t xml:space="preserve"> </w:t>
      </w:r>
      <w:r w:rsidR="00633ABE">
        <w:t xml:space="preserve">If the corresponding author was unwilling to share individual data, that study was excluded from our analysis. </w:t>
      </w:r>
    </w:p>
    <w:p w14:paraId="6FA0B10F" w14:textId="33945B05" w:rsidR="00D920E7" w:rsidRDefault="0024321C">
      <w:pPr>
        <w:pStyle w:val="BodyText"/>
      </w:pPr>
      <w:r>
        <w:t xml:space="preserve">Our primary outcomes were the </w:t>
      </w:r>
      <w:r w:rsidR="00063339">
        <w:t xml:space="preserve">detection </w:t>
      </w:r>
      <w:r>
        <w:t xml:space="preserve">of any </w:t>
      </w:r>
      <w:proofErr w:type="spellStart"/>
      <w:r>
        <w:t>enteropathogen</w:t>
      </w:r>
      <w:proofErr w:type="spellEnd"/>
      <w:r>
        <w:t xml:space="preserve"> and of any MST markers in </w:t>
      </w:r>
      <w:r w:rsidR="00A025E3">
        <w:t xml:space="preserve">any type of </w:t>
      </w:r>
      <w:r>
        <w:t xml:space="preserve">environmental sample. We analyzed </w:t>
      </w:r>
      <w:proofErr w:type="spellStart"/>
      <w:r>
        <w:t>prevalences</w:t>
      </w:r>
      <w:proofErr w:type="spellEnd"/>
      <w:r>
        <w:t xml:space="preserve"> separately for each sample type (e.g., water, hands, soil, flies) </w:t>
      </w:r>
      <w:proofErr w:type="gramStart"/>
      <w:r>
        <w:t>and also</w:t>
      </w:r>
      <w:proofErr w:type="gramEnd"/>
      <w:r>
        <w:t xml:space="preserve"> as a composite measure indicating </w:t>
      </w:r>
      <w:r w:rsidR="00270BC8">
        <w:t xml:space="preserve">detection </w:t>
      </w:r>
      <w:r>
        <w:t xml:space="preserve">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w:t>
      </w:r>
      <w:proofErr w:type="spellStart"/>
      <w:r>
        <w:t>enteropathogens</w:t>
      </w:r>
      <w:proofErr w:type="spellEnd"/>
      <w:r>
        <w:t xml:space="preserve"> and MST markers.</w:t>
      </w:r>
    </w:p>
    <w:p w14:paraId="02B58B62" w14:textId="0F50D7DA" w:rsidR="00D920E7" w:rsidRDefault="0024321C">
      <w:pPr>
        <w:pStyle w:val="BodyText"/>
      </w:pPr>
      <w:r>
        <w:t>We compared each outcome between the WASH intervention and control arms of the included studies. For prevalence outcomes, we estimated prevalence ratios using modified Poisson regressions.</w:t>
      </w:r>
      <w:r>
        <w:rPr>
          <w:vertAlign w:val="superscript"/>
        </w:rPr>
        <w:t>15</w:t>
      </w:r>
      <w:r>
        <w:t xml:space="preserve"> For abundance outcomes, we used linear regressions to estimate differences in log-transformed gene copies </w:t>
      </w:r>
      <w:r w:rsidR="0090337A">
        <w:t xml:space="preserve">and </w:t>
      </w:r>
      <w:r>
        <w:t>negative binomial regressions to estimate count differences in soil-transmitted helminth (STH) egg counts. Because of repeated sampling or clustered designs in some studies, we used the Huber Sandwich Estimator to calculate robust standard errors.</w:t>
      </w:r>
      <w:r>
        <w:rPr>
          <w:vertAlign w:val="superscript"/>
        </w:rPr>
        <w:t>16</w:t>
      </w:r>
      <w:r>
        <w:t xml:space="preserve"> </w:t>
      </w:r>
      <w:commentRangeStart w:id="68"/>
      <w:del w:id="69" w:author="Andrew Mertens" w:date="2021-08-25T08:23:00Z">
        <w:r w:rsidDel="00B03AC6">
          <w:delText>We used the compound (group of households with shared sanitation) as the independent unit in non-cluster-randomized studies and the specified unit of clustering in cluster-randomized trials.</w:delText>
        </w:r>
        <w:commentRangeEnd w:id="68"/>
        <w:r w:rsidR="0090337A" w:rsidDel="00B03AC6">
          <w:rPr>
            <w:rStyle w:val="CommentReference"/>
          </w:rPr>
          <w:commentReference w:id="68"/>
        </w:r>
        <w:r w:rsidDel="00B03AC6">
          <w:delText xml:space="preserve"> </w:delText>
        </w:r>
      </w:del>
      <w:r>
        <w:t xml:space="preserve">For the </w:t>
      </w:r>
      <w:del w:id="70" w:author="Ayse Ercumen" w:date="2021-08-23T10:24:00Z">
        <w:r w:rsidDel="0090337A">
          <w:delText xml:space="preserve">pathogen or MST </w:delText>
        </w:r>
      </w:del>
      <w:r>
        <w:t xml:space="preserve">abundance measures, we imputed values for samples below the limit of quantification (LOQ) and </w:t>
      </w:r>
      <w:del w:id="71" w:author="Ayse Ercumen" w:date="2021-08-23T10:24:00Z">
        <w:r w:rsidDel="0090337A">
          <w:delText xml:space="preserve">the </w:delText>
        </w:r>
      </w:del>
      <w:r>
        <w:t xml:space="preserve">limit of detection (LOD). </w:t>
      </w:r>
      <w:commentRangeStart w:id="72"/>
      <w:del w:id="73" w:author="Andrew Mertens" w:date="2021-08-25T08:23:00Z">
        <w:r w:rsidDel="00B03AC6">
          <w:delText xml:space="preserve">We used the original study’s imputation strategy if available and otherwise imputed values ourselves. </w:delText>
        </w:r>
        <w:commentRangeEnd w:id="72"/>
        <w:r w:rsidR="0090337A" w:rsidDel="00B03AC6">
          <w:rPr>
            <w:rStyle w:val="CommentReference"/>
          </w:rPr>
          <w:commentReference w:id="72"/>
        </w:r>
      </w:del>
      <w:r>
        <w:t>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14:paraId="09B0D6B1" w14:textId="39A229AD" w:rsidR="00D920E7" w:rsidRDefault="0024321C">
      <w:pPr>
        <w:pStyle w:val="BodyText"/>
      </w:pPr>
      <w:r>
        <w:t>All analyses were adjusted for potential confounders. While estimated effects of WASH interventions from randomized controlled trials should be unconfounded, covariate adjustment may increase statistical efficiency, and improve exchangeability with matched cohorts and non-randomized trials.</w:t>
      </w:r>
      <w:r>
        <w:rPr>
          <w:vertAlign w:val="superscript"/>
        </w:rPr>
        <w:t>17</w:t>
      </w:r>
      <w:r>
        <w:t xml:space="preserve"> </w:t>
      </w:r>
      <w:r w:rsidR="0090337A">
        <w:t>Covariates</w:t>
      </w:r>
      <w:r>
        <w:t xml:space="preserve">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w:t>
      </w:r>
      <w:proofErr w:type="gramStart"/>
      <w:r>
        <w:t>age</w:t>
      </w:r>
      <w:proofErr w:type="gramEnd"/>
      <w:r>
        <w:t xml:space="preserve"> and education of primary caregiver in the household, asset-based household wealth, number of rooms, construction materials (walls, floor, roof), access to electricity, land ownership and if anyone in the household works in agriculture. For rare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w:t>
      </w:r>
      <w:r>
        <w:lastRenderedPageBreak/>
        <w:t>negative values per study arm for a given sample type. Targets with &lt;10 negatives were also excluded from the composite “any pathogen” and “any MST marker” variables to avoid generating sparse cells; targets with &lt;10 positives were included in the composite variables.</w:t>
      </w:r>
    </w:p>
    <w:p w14:paraId="6028FE98" w14:textId="62E5225B" w:rsidR="00D920E7" w:rsidRDefault="0090337A">
      <w:pPr>
        <w:pStyle w:val="BodyText"/>
      </w:pPr>
      <w:r>
        <w:t xml:space="preserve">Given the heterogeneity in study settings (e.g., </w:t>
      </w:r>
      <w:r w:rsidR="004A5652">
        <w:t xml:space="preserve">local </w:t>
      </w:r>
      <w:r w:rsidR="0024321C" w:rsidRPr="0083247F">
        <w:t>WASH conditions</w:t>
      </w:r>
      <w:r w:rsidR="004A5652">
        <w:t>, climate,</w:t>
      </w:r>
      <w:r>
        <w:t xml:space="preserve"> urbanization, population density, region-specific </w:t>
      </w:r>
      <w:r w:rsidR="004A5652">
        <w:t>infectious disease patterns</w:t>
      </w:r>
      <w:r w:rsidR="008E4130">
        <w:t>, intervention designs</w:t>
      </w:r>
      <w:r>
        <w:t>)</w:t>
      </w:r>
      <w:r w:rsidR="0024321C">
        <w:t>, we reported individual study-specific estimates for all analyses. For targets where data were available from four or more studies, we tested for heterogeneity in estimates using Cochran’s Q-test.</w:t>
      </w:r>
      <w:r w:rsidR="0024321C">
        <w:rPr>
          <w:vertAlign w:val="superscript"/>
        </w:rPr>
        <w:t>18</w:t>
      </w:r>
      <w:r w:rsidR="0024321C">
        <w:t xml:space="preserve"> If there was no significant heterogeneity (p-value&gt;0.2), we pooled estimates using fixed-effects models. If there was evidence for heterogeneity but there was qualitative support for combining studies, we pooled estimates using random-effects models.</w:t>
      </w:r>
    </w:p>
    <w:p w14:paraId="1FBC0A31" w14:textId="52AE9794" w:rsidR="00D920E7" w:rsidRDefault="0024321C">
      <w:pPr>
        <w:pStyle w:val="BodyText"/>
      </w:pPr>
      <w:r>
        <w:t>We conducted subgroup analyses by season (dry</w:t>
      </w:r>
      <w:r w:rsidR="0090337A">
        <w:t xml:space="preserve"> vs. </w:t>
      </w:r>
      <w:r>
        <w:t xml:space="preserve">wet), animal ownership (at least one </w:t>
      </w:r>
      <w:r w:rsidR="0090337A">
        <w:t xml:space="preserve">vs. no </w:t>
      </w:r>
      <w:r>
        <w:t xml:space="preserve">animal owned) and pathogens with zoonotic vs. no zoonotic transmission. The wet season for each study was defined as the 6 months of highest average rainfall, obtained from </w:t>
      </w:r>
      <w:hyperlink r:id="rId12">
        <w:r>
          <w:rPr>
            <w:rStyle w:val="Hyperlink"/>
          </w:rPr>
          <w:t>https://www.weather-atlas.com/</w:t>
        </w:r>
      </w:hyperlink>
      <w:r>
        <w:t>.</w:t>
      </w:r>
      <w:r>
        <w:rPr>
          <w:vertAlign w:val="superscript"/>
        </w:rPr>
        <w:t>19</w:t>
      </w:r>
      <w:r>
        <w:t xml:space="preserve"> The pathogens we considered zoonotic were </w:t>
      </w:r>
      <w:r>
        <w:rPr>
          <w:i/>
          <w:iCs/>
        </w:rPr>
        <w:t>Campylobacter, Salmonella, Yersinia enterocolitica, C. difficile, Cryptosporidium, Giardia</w:t>
      </w:r>
      <w:r>
        <w:t xml:space="preserve"> and </w:t>
      </w:r>
      <w:r>
        <w:rPr>
          <w:i/>
          <w:iCs/>
        </w:rPr>
        <w:t>Ascaris</w:t>
      </w:r>
      <w:r>
        <w:t>.</w:t>
      </w:r>
      <w:r>
        <w:rPr>
          <w:vertAlign w:val="superscript"/>
        </w:rPr>
        <w:t>20</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20</w:t>
      </w:r>
      <w:r>
        <w:t>.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14:paraId="0BDFC375" w14:textId="77777777" w:rsidR="00D920E7" w:rsidRDefault="0024321C">
      <w:pPr>
        <w:pStyle w:val="BodyText"/>
      </w:pPr>
      <w:r>
        <w:t>All analyses were conducted in R 4.0, and analysis scripts are publicly available (</w:t>
      </w:r>
      <w:hyperlink r:id="rId13">
        <w:r>
          <w:rPr>
            <w:rStyle w:val="Hyperlink"/>
          </w:rPr>
          <w:t>https://github.com/amertens/wash-ipd</w:t>
        </w:r>
      </w:hyperlink>
      <w:r>
        <w:t>). The systematic review search strategies and the analysis plan were pre-registered on Open Science Framework (</w:t>
      </w:r>
      <w:hyperlink r:id="rId14">
        <w:r>
          <w:rPr>
            <w:rStyle w:val="Hyperlink"/>
          </w:rPr>
          <w:t>https://osf.io/8sgzn/</w:t>
        </w:r>
      </w:hyperlink>
      <w:r>
        <w:t>). Our PRISMA checklist can be found in Supplementary Table S3.</w:t>
      </w:r>
    </w:p>
    <w:p w14:paraId="225A2830" w14:textId="77777777" w:rsidR="00D920E7" w:rsidRDefault="0024321C">
      <w:pPr>
        <w:pStyle w:val="Heading2"/>
      </w:pPr>
      <w:bookmarkStart w:id="74" w:name="results"/>
      <w:bookmarkEnd w:id="44"/>
      <w:bookmarkEnd w:id="67"/>
      <w:r>
        <w:t>Results</w:t>
      </w:r>
    </w:p>
    <w:p w14:paraId="77C47441" w14:textId="0D696C94" w:rsidR="00D920E7" w:rsidRDefault="0024321C">
      <w:pPr>
        <w:pStyle w:val="Heading3"/>
      </w:pPr>
      <w:bookmarkStart w:id="75" w:name="search-results"/>
      <w:r>
        <w:t>Search results</w:t>
      </w:r>
      <w:r w:rsidR="00924D20">
        <w:t xml:space="preserve"> and data acquisition</w:t>
      </w:r>
    </w:p>
    <w:p w14:paraId="1900FB9F" w14:textId="20885703" w:rsidR="00924D20" w:rsidRDefault="0024321C">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w:t>
      </w:r>
      <w:r w:rsidR="00224BE0">
        <w:t xml:space="preserve">included studies </w:t>
      </w:r>
      <w:r>
        <w:t>reported findings from six unique intervention studies</w:t>
      </w:r>
      <w:r w:rsidR="00594BCC">
        <w:t>:</w:t>
      </w:r>
      <w:r>
        <w:t xml:space="preserve"> the WASH Benefits Bangladesh and Kenya trials,</w:t>
      </w:r>
      <w:r>
        <w:rPr>
          <w:vertAlign w:val="superscript"/>
        </w:rPr>
        <w:t>21</w:t>
      </w:r>
      <w:r>
        <w:t xml:space="preserve"> the </w:t>
      </w:r>
      <w:proofErr w:type="spellStart"/>
      <w:r>
        <w:t>MapSan</w:t>
      </w:r>
      <w:proofErr w:type="spellEnd"/>
      <w:r>
        <w:t xml:space="preserve"> (Maputo Sanitation) controlled before-and-after study in Mozambique,</w:t>
      </w:r>
      <w:r>
        <w:rPr>
          <w:vertAlign w:val="superscript"/>
        </w:rPr>
        <w:t>22</w:t>
      </w:r>
      <w:r>
        <w:t xml:space="preserve"> the Gram Vikas matched cohort study in India,</w:t>
      </w:r>
      <w:r>
        <w:rPr>
          <w:vertAlign w:val="superscript"/>
        </w:rPr>
        <w:t>23</w:t>
      </w:r>
      <w:r>
        <w:t xml:space="preserve"> the Odisha Total Sanitation Campaign trial in India,</w:t>
      </w:r>
      <w:r>
        <w:rPr>
          <w:vertAlign w:val="superscript"/>
        </w:rPr>
        <w:t>24</w:t>
      </w:r>
      <w:r>
        <w:t xml:space="preserve"> and the CHoBI7 trial in Bangladesh</w:t>
      </w:r>
      <w:r>
        <w:rPr>
          <w:vertAlign w:val="superscript"/>
        </w:rPr>
        <w:t>25</w:t>
      </w:r>
      <w:r>
        <w:t xml:space="preserve"> (Table 1)</w:t>
      </w:r>
      <w:r w:rsidR="00066DD2">
        <w:t>.</w:t>
      </w:r>
      <w:r>
        <w:t xml:space="preserve"> Data were obtained from all studies </w:t>
      </w:r>
      <w:r w:rsidR="00224BE0">
        <w:t>except the</w:t>
      </w:r>
      <w:r>
        <w:t xml:space="preserve"> CHoBI7 trial where the investigators declined to share data. </w:t>
      </w:r>
    </w:p>
    <w:p w14:paraId="46ACD201" w14:textId="0D5FD12C" w:rsidR="00D920E7" w:rsidRDefault="00924D20" w:rsidP="00924D20">
      <w:pPr>
        <w:pStyle w:val="FirstParagraph"/>
      </w:pPr>
      <w:r>
        <w:t xml:space="preserve">Seven unique studies on pathogens or MST markers in the environment were nested within the five intervention studies with available data. Three separate publications reported environmental results from the WASH Benefits Bangladesh </w:t>
      </w:r>
      <w:proofErr w:type="gramStart"/>
      <w:r>
        <w:t>study .</w:t>
      </w:r>
      <w:proofErr w:type="gramEnd"/>
      <w:r w:rsidRPr="00FA4CB1">
        <w:t xml:space="preserve"> [@boehmOccurrenceHostAssociatedFecal2016; @fuhrmeisterEffectSanitationImprovements2020; @kwongEffectSanitationImprovements2020]</w:t>
      </w:r>
      <w:r>
        <w:t xml:space="preserve"> These publications focused on samples collected from different subsets of trial participants at different times; therefore, we report results from these three studies separately. We also received additional unpublished data from the </w:t>
      </w:r>
      <w:proofErr w:type="spellStart"/>
      <w:r>
        <w:t>MapSan</w:t>
      </w:r>
      <w:proofErr w:type="spellEnd"/>
      <w:r>
        <w:t xml:space="preserve"> study, which we include along with the published results from this </w:t>
      </w:r>
      <w:r>
        <w:lastRenderedPageBreak/>
        <w:t xml:space="preserve">study [Holcomb 2020]. </w:t>
      </w:r>
      <w:r w:rsidR="0024321C">
        <w:t>For the Odisha Total Sanitation Campaign trial, only village-level source water quality data were shared</w:t>
      </w:r>
      <w:commentRangeStart w:id="76"/>
      <w:commentRangeStart w:id="77"/>
      <w:commentRangeEnd w:id="77"/>
      <w:r w:rsidR="00E97059">
        <w:rPr>
          <w:rStyle w:val="CommentReference"/>
        </w:rPr>
        <w:commentReference w:id="77"/>
      </w:r>
      <w:commentRangeEnd w:id="76"/>
      <w:r w:rsidR="008E0117">
        <w:rPr>
          <w:rStyle w:val="CommentReference"/>
        </w:rPr>
        <w:commentReference w:id="76"/>
      </w:r>
      <w:r w:rsidR="00FA5CDB">
        <w:t>.</w:t>
      </w:r>
    </w:p>
    <w:p w14:paraId="6F015BE2" w14:textId="77777777" w:rsidR="00D920E7" w:rsidRPr="0083247F" w:rsidRDefault="0024321C">
      <w:pPr>
        <w:pStyle w:val="Heading3"/>
      </w:pPr>
      <w:bookmarkStart w:id="78" w:name="characteristics-of-included-studies"/>
      <w:bookmarkEnd w:id="75"/>
      <w:commentRangeStart w:id="79"/>
      <w:commentRangeStart w:id="80"/>
      <w:r w:rsidRPr="0083247F">
        <w:t>Characteristics of included studies</w:t>
      </w:r>
      <w:commentRangeEnd w:id="79"/>
      <w:r w:rsidR="000B4839" w:rsidRPr="0083247F">
        <w:rPr>
          <w:rStyle w:val="CommentReference"/>
          <w:rFonts w:asciiTheme="minorHAnsi" w:eastAsiaTheme="minorEastAsia" w:hAnsiTheme="minorHAnsi" w:cstheme="minorBidi"/>
          <w:b w:val="0"/>
          <w:spacing w:val="0"/>
        </w:rPr>
        <w:commentReference w:id="79"/>
      </w:r>
      <w:commentRangeEnd w:id="80"/>
      <w:r w:rsidR="008E0117">
        <w:rPr>
          <w:rStyle w:val="CommentReference"/>
          <w:rFonts w:asciiTheme="minorHAnsi" w:eastAsiaTheme="minorEastAsia" w:hAnsiTheme="minorHAnsi" w:cstheme="minorBidi"/>
          <w:b w:val="0"/>
          <w:spacing w:val="0"/>
        </w:rPr>
        <w:commentReference w:id="80"/>
      </w:r>
    </w:p>
    <w:p w14:paraId="6E93A9AE" w14:textId="12BD581E" w:rsidR="00D400F7" w:rsidRDefault="0024321C">
      <w:pPr>
        <w:pStyle w:val="FirstParagraph"/>
      </w:pPr>
      <w:r w:rsidRPr="0083247F">
        <w:t>The WASH</w:t>
      </w:r>
      <w:r>
        <w:t xml:space="preserve">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w:t>
      </w:r>
      <w:r w:rsidR="00924D20">
        <w:t>-</w:t>
      </w:r>
      <w:r>
        <w:t xml:space="preserve">flush improved latrine and provision of a child potty and </w:t>
      </w:r>
      <w:proofErr w:type="spellStart"/>
      <w:r>
        <w:t>sani</w:t>
      </w:r>
      <w:proofErr w:type="spellEnd"/>
      <w:r>
        <w:t xml:space="preserve">-scoop for feces removal. The </w:t>
      </w:r>
      <w:proofErr w:type="spellStart"/>
      <w:r>
        <w:t>MapSan</w:t>
      </w:r>
      <w:proofErr w:type="spellEnd"/>
      <w:r>
        <w:t xml:space="preserve">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w:t>
      </w:r>
      <w:r w:rsidR="00924D20">
        <w:t>on</w:t>
      </w:r>
      <w:r>
        <w:t xml:space="preserve"> compound </w:t>
      </w:r>
      <w:r w:rsidR="00924D20">
        <w:t xml:space="preserve">size </w:t>
      </w:r>
      <w:r>
        <w:t xml:space="preserve">and time of enrollment. The Gram Vikas study was a matched cohort evaluating the effect of a piped water and sanitation intervention provided by the Gram Vikas non-governmental organization in rural India. Gram Vikas built a water tank and piped distribution </w:t>
      </w:r>
      <w:proofErr w:type="gramStart"/>
      <w:r>
        <w:t>system, and</w:t>
      </w:r>
      <w:proofErr w:type="gramEnd"/>
      <w:r>
        <w:t xml:space="preserve">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w:t>
      </w:r>
      <w:r w:rsidR="00594BCC">
        <w:t>ng</w:t>
      </w:r>
      <w:r>
        <w:t xml:space="preserve"> </w:t>
      </w:r>
      <w:r w:rsidR="00594BCC">
        <w:t xml:space="preserve">the </w:t>
      </w:r>
      <w:r>
        <w:t>construction of a pour-flush latrine with a single pit and Y-joint for a future second pit</w:t>
      </w:r>
      <w:r w:rsidR="00924D20">
        <w:t>,</w:t>
      </w:r>
      <w:r w:rsidR="00594BCC">
        <w:t xml:space="preserve"> which was subsidized post hoc at </w:t>
      </w:r>
      <w:r w:rsidR="00924D20">
        <w:t>the</w:t>
      </w:r>
      <w:r w:rsidR="00594BCC">
        <w:t xml:space="preserve"> household level by government funding.</w:t>
      </w:r>
      <w:r w:rsidR="00D400F7">
        <w:t xml:space="preserve"> Intervention uptake was high in all studies; 97% of intervention compounds in WASH Benefits Bangladesh had a latrine with a functional water seal compared to 31% in the control arm, 78% percent of </w:t>
      </w:r>
      <w:r w:rsidR="00D400F7">
        <w:t xml:space="preserve">intervention compounds in WASH Benefits </w:t>
      </w:r>
      <w:r w:rsidR="00D400F7">
        <w:t xml:space="preserve">Kenya had improved latrines </w:t>
      </w:r>
      <w:r w:rsidR="00D400F7">
        <w:t xml:space="preserve">compared to </w:t>
      </w:r>
      <w:r w:rsidR="00D400F7">
        <w:t>20</w:t>
      </w:r>
      <w:r w:rsidR="00D400F7">
        <w:t xml:space="preserve">% in the control arm, </w:t>
      </w:r>
      <w:r w:rsidR="00D400F7">
        <w:t xml:space="preserve"> </w:t>
      </w:r>
      <w:r w:rsidR="006A55EF">
        <w:t>85</w:t>
      </w:r>
      <w:r w:rsidR="00D400F7">
        <w:t xml:space="preserve">% percent of intervention compounds in </w:t>
      </w:r>
      <w:r w:rsidR="006A55EF">
        <w:t>Gram Vikas</w:t>
      </w:r>
      <w:r w:rsidR="00D400F7">
        <w:t xml:space="preserve"> had improved latrines compared to </w:t>
      </w:r>
      <w:r w:rsidR="006A55EF">
        <w:t>17.7</w:t>
      </w:r>
      <w:r w:rsidR="00D400F7">
        <w:t xml:space="preserve">% in the control arm,  </w:t>
      </w:r>
      <w:r w:rsidR="006E5E95">
        <w:t>and 86</w:t>
      </w:r>
      <w:r w:rsidR="006A55EF">
        <w:t xml:space="preserve">% percent of intervention compounds in </w:t>
      </w:r>
      <w:proofErr w:type="spellStart"/>
      <w:r w:rsidR="006A55EF">
        <w:t>MapSan</w:t>
      </w:r>
      <w:proofErr w:type="spellEnd"/>
      <w:r w:rsidR="006A55EF">
        <w:t xml:space="preserve"> had </w:t>
      </w:r>
      <w:r w:rsidR="006E5E95">
        <w:t>clean</w:t>
      </w:r>
      <w:r w:rsidR="006A55EF">
        <w:t xml:space="preserve"> latrines compared to </w:t>
      </w:r>
      <w:r w:rsidR="006E5E95">
        <w:t>45</w:t>
      </w:r>
      <w:r w:rsidR="006A55EF">
        <w:t>% in the control arm</w:t>
      </w:r>
      <w:r w:rsidR="006A55EF">
        <w:t>. Odisha had the lowest uptake, with</w:t>
      </w:r>
      <w:r w:rsidR="006A55EF">
        <w:t xml:space="preserve"> </w:t>
      </w:r>
      <w:r w:rsidR="006A55EF">
        <w:t>38</w:t>
      </w:r>
      <w:r w:rsidR="006A55EF">
        <w:t xml:space="preserve">% percent of intervention compounds </w:t>
      </w:r>
      <w:r w:rsidR="006A55EF">
        <w:t>having</w:t>
      </w:r>
      <w:r w:rsidR="006A55EF">
        <w:t xml:space="preserve"> </w:t>
      </w:r>
      <w:r w:rsidR="006A55EF">
        <w:t>functional</w:t>
      </w:r>
      <w:r w:rsidR="006A55EF">
        <w:t xml:space="preserve"> latrines </w:t>
      </w:r>
      <w:r w:rsidR="006A55EF">
        <w:t xml:space="preserve">at </w:t>
      </w:r>
      <w:proofErr w:type="spellStart"/>
      <w:r w:rsidR="006A55EF">
        <w:t>endline</w:t>
      </w:r>
      <w:proofErr w:type="spellEnd"/>
      <w:r w:rsidR="006A55EF">
        <w:t xml:space="preserve"> </w:t>
      </w:r>
      <w:r w:rsidR="006A55EF">
        <w:t xml:space="preserve">compared to </w:t>
      </w:r>
      <w:r w:rsidR="006A55EF">
        <w:t>10</w:t>
      </w:r>
      <w:r w:rsidR="006A55EF">
        <w:t>% in the control arm</w:t>
      </w:r>
      <w:r w:rsidR="006A55EF">
        <w:t>.</w:t>
      </w:r>
    </w:p>
    <w:p w14:paraId="222EE00B" w14:textId="734A6E54" w:rsidR="00D920E7" w:rsidRDefault="00594BCC">
      <w:pPr>
        <w:pStyle w:val="FirstParagraph"/>
      </w:pPr>
      <w:del w:id="81" w:author="Andrew Mertens" w:date="2021-08-25T07:46:00Z">
        <w:r w:rsidDel="006E5E95">
          <w:delText xml:space="preserve"> </w:delText>
        </w:r>
      </w:del>
      <w:commentRangeStart w:id="82"/>
      <w:commentRangeStart w:id="83"/>
      <w:commentRangeStart w:id="84"/>
      <w:ins w:id="85" w:author="Ayse Ercumen" w:date="2021-08-23T11:24:00Z">
        <w:r w:rsidR="00924D20" w:rsidRPr="00924D20">
          <w:rPr>
            <w:highlight w:val="yellow"/>
          </w:rPr>
          <w:t xml:space="preserve">[xx to </w:t>
        </w:r>
        <w:proofErr w:type="spellStart"/>
        <w:r w:rsidR="00924D20" w:rsidRPr="00924D20">
          <w:rPr>
            <w:highlight w:val="yellow"/>
          </w:rPr>
          <w:t>addresss</w:t>
        </w:r>
        <w:proofErr w:type="spellEnd"/>
        <w:r w:rsidR="00924D20" w:rsidRPr="00924D20">
          <w:rPr>
            <w:highlight w:val="yellow"/>
          </w:rPr>
          <w:t xml:space="preserve"> Ollie’s comments on uptake, should we add a </w:t>
        </w:r>
      </w:ins>
      <w:ins w:id="86" w:author="Ayse Ercumen" w:date="2021-08-23T11:40:00Z">
        <w:r w:rsidR="008E4130">
          <w:rPr>
            <w:highlight w:val="yellow"/>
          </w:rPr>
          <w:t>*</w:t>
        </w:r>
      </w:ins>
      <w:ins w:id="87" w:author="Ayse Ercumen" w:date="2021-08-23T11:24:00Z">
        <w:r w:rsidR="00924D20" w:rsidRPr="00924D20">
          <w:rPr>
            <w:highlight w:val="yellow"/>
          </w:rPr>
          <w:t>short</w:t>
        </w:r>
      </w:ins>
      <w:ins w:id="88" w:author="Ayse Ercumen" w:date="2021-08-23T11:40:00Z">
        <w:r w:rsidR="008E4130">
          <w:rPr>
            <w:highlight w:val="yellow"/>
          </w:rPr>
          <w:t>*</w:t>
        </w:r>
      </w:ins>
      <w:ins w:id="89" w:author="Ayse Ercumen" w:date="2021-08-23T11:24:00Z">
        <w:r w:rsidR="00924D20" w:rsidRPr="00924D20">
          <w:rPr>
            <w:highlight w:val="yellow"/>
          </w:rPr>
          <w:t xml:space="preserve"> description of the uptake achieved in each study here, using info from the </w:t>
        </w:r>
      </w:ins>
      <w:ins w:id="90" w:author="Ayse Ercumen" w:date="2021-08-23T11:25:00Z">
        <w:r w:rsidR="00924D20" w:rsidRPr="00924D20">
          <w:rPr>
            <w:highlight w:val="yellow"/>
          </w:rPr>
          <w:t xml:space="preserve">original </w:t>
        </w:r>
      </w:ins>
      <w:ins w:id="91" w:author="Ayse Ercumen" w:date="2021-08-23T11:24:00Z">
        <w:r w:rsidR="00924D20" w:rsidRPr="00924D20">
          <w:rPr>
            <w:highlight w:val="yellow"/>
          </w:rPr>
          <w:t>publica</w:t>
        </w:r>
      </w:ins>
      <w:ins w:id="92" w:author="Ayse Ercumen" w:date="2021-08-23T11:25:00Z">
        <w:r w:rsidR="00924D20" w:rsidRPr="00924D20">
          <w:rPr>
            <w:highlight w:val="yellow"/>
          </w:rPr>
          <w:t>tions? xx]</w:t>
        </w:r>
      </w:ins>
      <w:del w:id="93" w:author="Oliver Cumming" w:date="2021-08-01T17:55:00Z">
        <w:r w:rsidR="0024321C" w:rsidRPr="00924D20" w:rsidDel="00594BCC">
          <w:rPr>
            <w:highlight w:val="yellow"/>
          </w:rPr>
          <w:delText>.</w:delText>
        </w:r>
      </w:del>
      <w:commentRangeEnd w:id="82"/>
      <w:r w:rsidR="00B63A5E">
        <w:rPr>
          <w:rStyle w:val="CommentReference"/>
        </w:rPr>
        <w:commentReference w:id="82"/>
      </w:r>
      <w:commentRangeEnd w:id="83"/>
      <w:r w:rsidR="00B63A5E">
        <w:rPr>
          <w:rStyle w:val="CommentReference"/>
        </w:rPr>
        <w:commentReference w:id="83"/>
      </w:r>
      <w:commentRangeEnd w:id="84"/>
      <w:r w:rsidR="006E5E95">
        <w:rPr>
          <w:rStyle w:val="CommentReference"/>
        </w:rPr>
        <w:commentReference w:id="84"/>
      </w:r>
    </w:p>
    <w:p w14:paraId="7B55D20C" w14:textId="0986E638" w:rsidR="00D920E7" w:rsidRDefault="00796D86">
      <w:pPr>
        <w:pStyle w:val="Heading3"/>
      </w:pPr>
      <w:bookmarkStart w:id="94" w:name="X688db349b82f38568d7be1b9cfe618d92454748"/>
      <w:bookmarkEnd w:id="78"/>
      <w:commentRangeStart w:id="95"/>
      <w:r>
        <w:t>Sample types and targets</w:t>
      </w:r>
      <w:r w:rsidR="0024321C">
        <w:t xml:space="preserve"> in included studies</w:t>
      </w:r>
      <w:commentRangeEnd w:id="95"/>
      <w:r w:rsidR="00594BCC">
        <w:rPr>
          <w:rStyle w:val="CommentReference"/>
          <w:rFonts w:asciiTheme="minorHAnsi" w:eastAsiaTheme="minorEastAsia" w:hAnsiTheme="minorHAnsi" w:cstheme="minorBidi"/>
          <w:b w:val="0"/>
          <w:spacing w:val="0"/>
        </w:rPr>
        <w:commentReference w:id="95"/>
      </w:r>
    </w:p>
    <w:p w14:paraId="08A5AD77" w14:textId="1397D54D" w:rsidR="003D5816" w:rsidRPr="003D5816" w:rsidRDefault="00AC5B4B" w:rsidP="00E70C8E">
      <w:pPr>
        <w:pStyle w:val="BodyText"/>
      </w:pPr>
      <w:r>
        <w:t xml:space="preserve">Samples were collected from 3-6 months </w:t>
      </w:r>
      <w:commentRangeStart w:id="96"/>
      <w:r>
        <w:t>[ref]</w:t>
      </w:r>
      <w:commentRangeEnd w:id="96"/>
      <w:r>
        <w:rPr>
          <w:rStyle w:val="CommentReference"/>
        </w:rPr>
        <w:commentReference w:id="96"/>
      </w:r>
      <w:r>
        <w:t xml:space="preserve"> to 6-10 years </w:t>
      </w:r>
      <w:commentRangeStart w:id="97"/>
      <w:r>
        <w:t>[ref]</w:t>
      </w:r>
      <w:commentRangeEnd w:id="97"/>
      <w:r>
        <w:rPr>
          <w:rStyle w:val="CommentReference"/>
        </w:rPr>
        <w:commentReference w:id="97"/>
      </w:r>
      <w:r>
        <w:t xml:space="preserve"> after intervention delivery, with most studies collecting samples at 1-2 years (Table 1). </w:t>
      </w:r>
      <w:r w:rsidR="003D5816">
        <w:t>Types of samples collected included source and stored drinking water, child and mother hands, soil from the courtyard, household and latrine areas, food, and flies caught in the compound’s latrine and kitchen areas. The number of individual environmental samples in included studies varied from 60</w:t>
      </w:r>
      <w:r w:rsidR="003D5816">
        <w:rPr>
          <w:vertAlign w:val="superscript"/>
        </w:rPr>
        <w:t>31</w:t>
      </w:r>
      <w:r w:rsidR="003D5816">
        <w:t xml:space="preserve"> to 3452</w:t>
      </w:r>
      <w:r w:rsidR="003D5816">
        <w:rPr>
          <w:vertAlign w:val="superscript"/>
        </w:rPr>
        <w:t>28</w:t>
      </w:r>
      <w:r w:rsidR="003D5816">
        <w:t>. The pooled dataset across all studies included 12,199 individual samples, with a total of 41,692 observations for pathogen/MST marker prevalence.</w:t>
      </w:r>
      <w:r w:rsidR="00FA4CB1">
        <w:t xml:space="preserve"> </w:t>
      </w:r>
    </w:p>
    <w:p w14:paraId="7E902E29" w14:textId="21916D74" w:rsidR="00D920E7" w:rsidDel="00924D20" w:rsidRDefault="00924D20" w:rsidP="00924D20">
      <w:pPr>
        <w:autoSpaceDE w:val="0"/>
        <w:autoSpaceDN w:val="0"/>
        <w:adjustRightInd w:val="0"/>
        <w:spacing w:after="0" w:line="240" w:lineRule="auto"/>
        <w:rPr>
          <w:del w:id="98" w:author="Ayse Ercumen" w:date="2021-08-23T11:22:00Z"/>
        </w:rPr>
      </w:pPr>
      <w:r>
        <w:t xml:space="preserve">The studies measured a range of bacterial, viral, protozoan and helminthic pathogens, including pathogenic </w:t>
      </w:r>
      <w:r>
        <w:rPr>
          <w:i/>
          <w:iCs/>
        </w:rPr>
        <w:t>E. coli, V. cholerae, Shigella, Campylobacter, Salmonella, Yersinia, C. difficile,</w:t>
      </w:r>
      <w:r w:rsidRPr="00924D20">
        <w:t xml:space="preserve"> </w:t>
      </w:r>
      <w:r>
        <w:t xml:space="preserve">rotavirus, norovirus, </w:t>
      </w:r>
      <w:proofErr w:type="spellStart"/>
      <w:r>
        <w:t>sapovirus</w:t>
      </w:r>
      <w:proofErr w:type="spellEnd"/>
      <w:r>
        <w:t xml:space="preserve">, adenovirus, astrovirus, pan-enterovirus, </w:t>
      </w:r>
      <w:r>
        <w:rPr>
          <w:i/>
          <w:iCs/>
        </w:rPr>
        <w:t xml:space="preserve">Cryptosporidium, Giardia, Entamoeba histolytica, </w:t>
      </w:r>
      <w:commentRangeStart w:id="99"/>
      <w:r>
        <w:rPr>
          <w:i/>
          <w:iCs/>
        </w:rPr>
        <w:t>Ascaris lumbricoides</w:t>
      </w:r>
      <w:r>
        <w:t xml:space="preserve"> and </w:t>
      </w:r>
      <w:r>
        <w:rPr>
          <w:i/>
          <w:iCs/>
        </w:rPr>
        <w:t xml:space="preserve">Trichuris </w:t>
      </w:r>
      <w:proofErr w:type="spellStart"/>
      <w:r>
        <w:rPr>
          <w:i/>
          <w:iCs/>
        </w:rPr>
        <w:t>trichiura</w:t>
      </w:r>
      <w:commentRangeEnd w:id="99"/>
      <w:proofErr w:type="spellEnd"/>
      <w:r w:rsidR="00AC5B4B">
        <w:rPr>
          <w:rStyle w:val="CommentReference"/>
        </w:rPr>
        <w:commentReference w:id="99"/>
      </w:r>
      <w:r>
        <w:rPr>
          <w:i/>
          <w:iCs/>
        </w:rPr>
        <w:t xml:space="preserve"> </w:t>
      </w:r>
      <w:r w:rsidRPr="00924D20">
        <w:t>(Tables S4-S7)</w:t>
      </w:r>
      <w:r>
        <w:t xml:space="preserve">. </w:t>
      </w:r>
      <w:commentRangeStart w:id="100"/>
      <w:r>
        <w:t xml:space="preserve">The MST markers included general (xx), human (xx), animal (xx), ruminant (xx) and avian (xx) fecal markers </w:t>
      </w:r>
      <w:r w:rsidRPr="006A70EB">
        <w:t>(Tables S4-S7)</w:t>
      </w:r>
      <w:r>
        <w:t>.</w:t>
      </w:r>
      <w:commentRangeEnd w:id="100"/>
      <w:r>
        <w:rPr>
          <w:rStyle w:val="CommentReference"/>
        </w:rPr>
        <w:commentReference w:id="100"/>
      </w:r>
      <w:r>
        <w:t xml:space="preserve"> Most studies used qPCR to quantify these targets (Table 1). One study used s</w:t>
      </w:r>
      <w:r w:rsidRPr="00924D20">
        <w:t>lide agglutination serotyping</w:t>
      </w:r>
      <w:r>
        <w:t xml:space="preserve"> to </w:t>
      </w:r>
      <w:r w:rsidR="008E4130">
        <w:t>detect</w:t>
      </w:r>
      <w:r>
        <w:t xml:space="preserve"> </w:t>
      </w:r>
      <w:r w:rsidRPr="00924D20">
        <w:rPr>
          <w:i/>
          <w:iCs/>
        </w:rPr>
        <w:t xml:space="preserve">V. cholerae </w:t>
      </w:r>
      <w:r w:rsidRPr="00924D20">
        <w:t>and</w:t>
      </w:r>
      <w:r w:rsidRPr="00924D20">
        <w:rPr>
          <w:i/>
          <w:iCs/>
        </w:rPr>
        <w:t xml:space="preserve"> Shigella</w:t>
      </w:r>
      <w:r>
        <w:rPr>
          <w:i/>
          <w:iCs/>
        </w:rPr>
        <w:t xml:space="preserve"> </w:t>
      </w:r>
      <w:r w:rsidRPr="00924D20">
        <w:t>[Reese]</w:t>
      </w:r>
      <w:r>
        <w:t xml:space="preserve">. One study </w:t>
      </w:r>
      <w:r w:rsidR="008E4130">
        <w:t>detected</w:t>
      </w:r>
      <w:r>
        <w:t xml:space="preserve"> </w:t>
      </w:r>
      <w:r w:rsidRPr="00924D20">
        <w:rPr>
          <w:i/>
          <w:iCs/>
        </w:rPr>
        <w:t>Cryptosporidium</w:t>
      </w:r>
      <w:r>
        <w:t xml:space="preserve"> oocysts and </w:t>
      </w:r>
      <w:r w:rsidRPr="00924D20">
        <w:rPr>
          <w:i/>
          <w:iCs/>
        </w:rPr>
        <w:t>Giardia</w:t>
      </w:r>
      <w:r>
        <w:t xml:space="preserve"> cysts using </w:t>
      </w:r>
      <w:r w:rsidRPr="00924D20">
        <w:t>direct fluorescent antibody (DFA) microscopy [Odagiri].</w:t>
      </w:r>
      <w:r>
        <w:t xml:space="preserve"> Two studies used microscopy to </w:t>
      </w:r>
      <w:r w:rsidR="00AC5B4B">
        <w:t>enumera</w:t>
      </w:r>
      <w:r w:rsidR="008E4130">
        <w:t>t</w:t>
      </w:r>
      <w:r w:rsidR="00AC5B4B">
        <w:t>e</w:t>
      </w:r>
      <w:r>
        <w:t xml:space="preserve"> soil-transmitted helminth (STH) eggs.</w:t>
      </w:r>
      <w:commentRangeStart w:id="101"/>
      <w:commentRangeStart w:id="102"/>
      <w:commentRangeStart w:id="103"/>
      <w:del w:id="104" w:author="Ayse Ercumen" w:date="2021-08-23T11:10:00Z">
        <w:r w:rsidR="0024321C" w:rsidDel="00924D20">
          <w:delText xml:space="preserve">the seven studies, three only measured pathogens and </w:delText>
        </w:r>
        <w:r w:rsidR="0024321C" w:rsidDel="00924D20">
          <w:lastRenderedPageBreak/>
          <w:delText xml:space="preserve">no MST markers (Table 1); two WASH Benefits trial studies measured </w:delText>
        </w:r>
        <w:r w:rsidR="0024321C" w:rsidDel="00924D20">
          <w:rPr>
            <w:i/>
            <w:iCs/>
          </w:rPr>
          <w:delText>Ascaris lumbricoides</w:delText>
        </w:r>
        <w:r w:rsidR="0024321C" w:rsidDel="00924D20">
          <w:delText xml:space="preserve"> and </w:delText>
        </w:r>
        <w:r w:rsidR="0024321C" w:rsidDel="00924D20">
          <w:rPr>
            <w:i/>
            <w:iCs/>
          </w:rPr>
          <w:delText>Trichuris trichiura</w:delText>
        </w:r>
        <w:r w:rsidR="0024321C" w:rsidDel="00924D20">
          <w:delText xml:space="preserve"> eggs in soil</w:delText>
        </w:r>
      </w:del>
      <w:ins w:id="105" w:author="Ayse Ercumen" w:date="2021-08-23T11:10:00Z">
        <w:r>
          <w:t xml:space="preserve"> </w:t>
        </w:r>
      </w:ins>
      <w:del w:id="106" w:author="Ayse Ercumen" w:date="2021-08-23T11:10:00Z">
        <w:r w:rsidR="0024321C" w:rsidDel="00924D20">
          <w:delText>,</w:delText>
        </w:r>
      </w:del>
      <w:r w:rsidR="0024321C">
        <w:rPr>
          <w:vertAlign w:val="superscript"/>
        </w:rPr>
        <w:t>26,27</w:t>
      </w:r>
      <w:r w:rsidR="0024321C">
        <w:t xml:space="preserve"> </w:t>
      </w:r>
      <w:del w:id="107" w:author="Ayse Ercumen" w:date="2021-08-23T11:11:00Z">
        <w:r w:rsidR="0024321C" w:rsidDel="00924D20">
          <w:delText xml:space="preserve">and Reese et al. 2017 measured </w:delText>
        </w:r>
        <w:r w:rsidR="0024321C" w:rsidDel="00924D20">
          <w:rPr>
            <w:i/>
            <w:iCs/>
          </w:rPr>
          <w:delText>V. cholerae</w:delText>
        </w:r>
        <w:r w:rsidR="0024321C" w:rsidDel="00924D20">
          <w:delText xml:space="preserve"> and </w:delText>
        </w:r>
        <w:r w:rsidR="0024321C" w:rsidDel="00924D20">
          <w:rPr>
            <w:i/>
            <w:iCs/>
          </w:rPr>
          <w:delText>Shigella</w:delText>
        </w:r>
        <w:r w:rsidR="0024321C" w:rsidDel="00924D20">
          <w:delText xml:space="preserve"> in source and stored drinking water samples.</w:delText>
        </w:r>
        <w:r w:rsidR="0024321C" w:rsidDel="00924D20">
          <w:rPr>
            <w:vertAlign w:val="superscript"/>
          </w:rPr>
          <w:delText>28</w:delText>
        </w:r>
        <w:r w:rsidR="0024321C" w:rsidDel="00924D20">
          <w:delText xml:space="preserve"> Boehm et al. 2016 measured rotavirus as well as general, human, and ruminant and avian fecal markers.</w:delText>
        </w:r>
        <w:r w:rsidR="0024321C" w:rsidDel="00924D20">
          <w:rPr>
            <w:vertAlign w:val="superscript"/>
          </w:rPr>
          <w:delText>29</w:delText>
        </w:r>
        <w:r w:rsidR="0024321C" w:rsidDel="00924D20">
          <w:delText xml:space="preserve"> Fuhrmeister et al. 2020 measured pathogenic </w:delText>
        </w:r>
        <w:r w:rsidR="0024321C" w:rsidDel="00924D20">
          <w:rPr>
            <w:i/>
            <w:iCs/>
          </w:rPr>
          <w:delText>E. coli</w:delText>
        </w:r>
        <w:r w:rsidR="0024321C" w:rsidDel="00924D20">
          <w:delText xml:space="preserve">, </w:delText>
        </w:r>
        <w:r w:rsidR="0024321C" w:rsidDel="00924D20">
          <w:rPr>
            <w:i/>
            <w:iCs/>
          </w:rPr>
          <w:delText>Giardia</w:delText>
        </w:r>
        <w:r w:rsidR="0024321C" w:rsidDel="00924D20">
          <w:delText>, norovirus, and human and animal fecal markers,</w:delText>
        </w:r>
        <w:r w:rsidR="0024321C" w:rsidDel="00924D20">
          <w:rPr>
            <w:vertAlign w:val="superscript"/>
          </w:rPr>
          <w:delText>30</w:delText>
        </w:r>
        <w:r w:rsidR="0024321C" w:rsidDel="00924D20">
          <w:delText xml:space="preserve"> while Odagiri et al. 2016 measured </w:delText>
        </w:r>
        <w:r w:rsidR="0024321C" w:rsidDel="00924D20">
          <w:rPr>
            <w:i/>
            <w:iCs/>
          </w:rPr>
          <w:delText>V. cholerae</w:delText>
        </w:r>
        <w:r w:rsidR="0024321C" w:rsidDel="00924D20">
          <w:delText>, rotavirus, adenovirus, and general, human, and animal fecal markers.</w:delText>
        </w:r>
        <w:r w:rsidR="0024321C" w:rsidDel="00924D20">
          <w:rPr>
            <w:vertAlign w:val="superscript"/>
          </w:rPr>
          <w:delText>31</w:delText>
        </w:r>
        <w:r w:rsidR="0024321C" w:rsidDel="00924D20">
          <w:delText xml:space="preserve"> Holcomb et al. 2020 measured the largest number of targets, including pathogenic </w:delText>
        </w:r>
        <w:r w:rsidR="0024321C" w:rsidDel="00924D20">
          <w:rPr>
            <w:i/>
            <w:iCs/>
          </w:rPr>
          <w:delText>E. coli, V. cholerae, Shigella, Campylobacter, Salmonella, Yersinia, C. difficile, Cryptosporidium, Giardia, Entamoeba histolytica</w:delText>
        </w:r>
        <w:r w:rsidR="0024321C" w:rsidDel="00924D20">
          <w:delText>, rotavirus, norovirus, sapovirus, adenovirus, astrovirus, pan-enterovirus, STH, and general, human, and animal fecal markers (Tables S4-</w:delText>
        </w:r>
        <w:r w:rsidR="00F40A35" w:rsidDel="00924D20">
          <w:delText>S</w:delText>
        </w:r>
        <w:r w:rsidR="0024321C" w:rsidDel="00924D20">
          <w:delText>7).</w:delText>
        </w:r>
        <w:commentRangeEnd w:id="101"/>
        <w:r w:rsidR="008C2001" w:rsidDel="00924D20">
          <w:rPr>
            <w:rStyle w:val="CommentReference"/>
          </w:rPr>
          <w:commentReference w:id="101"/>
        </w:r>
        <w:commentRangeEnd w:id="102"/>
        <w:r w:rsidR="008E0117" w:rsidDel="00924D20">
          <w:rPr>
            <w:rStyle w:val="CommentReference"/>
          </w:rPr>
          <w:commentReference w:id="102"/>
        </w:r>
        <w:commentRangeEnd w:id="103"/>
        <w:r w:rsidR="001F4F0E" w:rsidDel="00924D20">
          <w:rPr>
            <w:rStyle w:val="CommentReference"/>
          </w:rPr>
          <w:commentReference w:id="103"/>
        </w:r>
        <w:r w:rsidR="0024321C" w:rsidDel="00924D20">
          <w:rPr>
            <w:vertAlign w:val="superscript"/>
          </w:rPr>
          <w:delText>32</w:delText>
        </w:r>
        <w:r w:rsidR="0024321C" w:rsidDel="00924D20">
          <w:delText xml:space="preserve"> </w:delText>
        </w:r>
      </w:del>
    </w:p>
    <w:p w14:paraId="47AB3705" w14:textId="77777777" w:rsidR="00924D20" w:rsidRDefault="00924D20" w:rsidP="00924D20">
      <w:pPr>
        <w:autoSpaceDE w:val="0"/>
        <w:autoSpaceDN w:val="0"/>
        <w:adjustRightInd w:val="0"/>
        <w:spacing w:after="0" w:line="240" w:lineRule="auto"/>
        <w:rPr>
          <w:ins w:id="108" w:author="Ayse Ercumen" w:date="2021-08-23T11:22:00Z"/>
        </w:rPr>
      </w:pPr>
    </w:p>
    <w:p w14:paraId="1FC6726E" w14:textId="77777777" w:rsidR="00924D20" w:rsidRPr="00924D20" w:rsidRDefault="00924D20" w:rsidP="00924D20">
      <w:pPr>
        <w:autoSpaceDE w:val="0"/>
        <w:autoSpaceDN w:val="0"/>
        <w:adjustRightInd w:val="0"/>
        <w:spacing w:after="0" w:line="240" w:lineRule="auto"/>
        <w:rPr>
          <w:ins w:id="109" w:author="Ayse Ercumen" w:date="2021-08-23T11:22:00Z"/>
          <w:rFonts w:ascii="Times New Roman" w:hAnsi="Times New Roman" w:cs="Times New Roman"/>
          <w:sz w:val="16"/>
          <w:szCs w:val="16"/>
        </w:rPr>
      </w:pPr>
    </w:p>
    <w:p w14:paraId="7C47E535" w14:textId="079F20F8" w:rsidR="00D920E7" w:rsidRDefault="0024321C" w:rsidP="00924D20">
      <w:pPr>
        <w:autoSpaceDE w:val="0"/>
        <w:autoSpaceDN w:val="0"/>
        <w:adjustRightInd w:val="0"/>
        <w:spacing w:after="0" w:line="240" w:lineRule="auto"/>
      </w:pPr>
      <w:r>
        <w:t xml:space="preserve">Many targets had low or no variation,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w:t>
      </w:r>
      <w:proofErr w:type="spellStart"/>
      <w:r>
        <w:t>BacCow</w:t>
      </w:r>
      <w:proofErr w:type="spellEnd"/>
      <w:r>
        <w:t xml:space="preserve"> animal fecal marker in Odagiri et al. 2016, the GenBac3 general fecal marker in Boehm et al. 2016, and the human Bacteroides marker in Holcomb et al. 2020 had close to 100% prevalence. Upon inspection of the data, we excluded these three targets from the aggregated “any MST marker” variable to allow estimation of prevalence ratios. </w:t>
      </w:r>
      <w:commentRangeStart w:id="110"/>
      <w:r>
        <w:t xml:space="preserve">Holcomb et al. 2020 measured human (Bacteroides and M. </w:t>
      </w:r>
      <w:proofErr w:type="spellStart"/>
      <w:r>
        <w:t>smithii</w:t>
      </w:r>
      <w:proofErr w:type="spellEnd"/>
      <w:r>
        <w:t xml:space="preserve">) and avian (GFD) MST targets in 183 food samples, but there were no samples positive for GFD, 2 samples positive for M. </w:t>
      </w:r>
      <w:proofErr w:type="spellStart"/>
      <w:r>
        <w:t>smithii</w:t>
      </w:r>
      <w:proofErr w:type="spellEnd"/>
      <w:r>
        <w:t>, and 7 samples positive for Bacteroides so we did not estimate prevalence ratios for MST markers in food samples for this study nor include these markers in the aggregate variables.</w:t>
      </w:r>
      <w:commentRangeEnd w:id="110"/>
      <w:r w:rsidR="008E4130">
        <w:rPr>
          <w:rStyle w:val="CommentReference"/>
        </w:rPr>
        <w:commentReference w:id="110"/>
      </w:r>
      <w:r>
        <w:t xml:space="preserve"> Overall, 187/275 sample-target combinations had sufficient variability to be individually included in our meta-analysis. Among these, the prevalence of pathogens ranged from 2.3% </w:t>
      </w:r>
      <w:r w:rsidR="008E4130">
        <w:t xml:space="preserve">for </w:t>
      </w:r>
      <w:r>
        <w:t xml:space="preserve">Giardia on mothers’ hands </w:t>
      </w:r>
      <w:commentRangeStart w:id="111"/>
      <w:r w:rsidR="008E4130">
        <w:t>[</w:t>
      </w:r>
      <w:r>
        <w:t>Fuhrmeister et al. 2020</w:t>
      </w:r>
      <w:r w:rsidR="008E4130">
        <w:t>]</w:t>
      </w:r>
      <w:commentRangeEnd w:id="111"/>
      <w:r w:rsidR="008E4130">
        <w:rPr>
          <w:rStyle w:val="CommentReference"/>
        </w:rPr>
        <w:commentReference w:id="111"/>
      </w:r>
      <w:r>
        <w:t xml:space="preserve"> to 61.7% </w:t>
      </w:r>
      <w:r w:rsidR="008E4130">
        <w:t xml:space="preserve">for </w:t>
      </w:r>
      <w:r>
        <w:rPr>
          <w:i/>
          <w:iCs/>
        </w:rPr>
        <w:t>Ascaris</w:t>
      </w:r>
      <w:r>
        <w:t xml:space="preserve"> in soil </w:t>
      </w:r>
      <w:commentRangeStart w:id="112"/>
      <w:r w:rsidR="008E4130">
        <w:t>[</w:t>
      </w:r>
      <w:r>
        <w:t>Kwong et al. 2021</w:t>
      </w:r>
      <w:r w:rsidR="008E4130">
        <w:t>]</w:t>
      </w:r>
      <w:commentRangeEnd w:id="112"/>
      <w:r w:rsidR="008E4130">
        <w:rPr>
          <w:rStyle w:val="CommentReference"/>
        </w:rPr>
        <w:commentReference w:id="112"/>
      </w:r>
      <w:r w:rsidR="008E4130">
        <w:t>.</w:t>
      </w:r>
      <w:r>
        <w:t xml:space="preserve"> </w:t>
      </w:r>
      <w:r w:rsidR="008E4130">
        <w:t>T</w:t>
      </w:r>
      <w:r>
        <w:t xml:space="preserve">he prevalence of MST markers ranged from 2.4% </w:t>
      </w:r>
      <w:r w:rsidR="008E4130">
        <w:t xml:space="preserve">for </w:t>
      </w:r>
      <w:r>
        <w:t xml:space="preserve">HumM2 on child hands </w:t>
      </w:r>
      <w:commentRangeStart w:id="113"/>
      <w:r w:rsidR="008E4130">
        <w:t>[</w:t>
      </w:r>
      <w:r>
        <w:t>Boehm et al. 2016</w:t>
      </w:r>
      <w:r w:rsidR="008E4130">
        <w:t>]</w:t>
      </w:r>
      <w:commentRangeEnd w:id="113"/>
      <w:r w:rsidR="008E4130">
        <w:rPr>
          <w:rStyle w:val="CommentReference"/>
        </w:rPr>
        <w:commentReference w:id="113"/>
      </w:r>
      <w:r>
        <w:t xml:space="preserve"> to 96.7% </w:t>
      </w:r>
      <w:r w:rsidR="008E4130">
        <w:t xml:space="preserve">for </w:t>
      </w:r>
      <w:proofErr w:type="spellStart"/>
      <w:r>
        <w:t>BacCow</w:t>
      </w:r>
      <w:proofErr w:type="spellEnd"/>
      <w:r>
        <w:t xml:space="preserve"> on mothers’ hands </w:t>
      </w:r>
      <w:r w:rsidR="008E4130">
        <w:t>[</w:t>
      </w:r>
      <w:r>
        <w:t>Fuhrmeister et al. 2020</w:t>
      </w:r>
      <w:r w:rsidR="008E4130">
        <w:t>]</w:t>
      </w:r>
      <w:r>
        <w:t>.</w:t>
      </w:r>
    </w:p>
    <w:p w14:paraId="6D312E71" w14:textId="38E46B21" w:rsidR="00D920E7" w:rsidRDefault="0024321C">
      <w:pPr>
        <w:pStyle w:val="Heading3"/>
      </w:pPr>
      <w:bookmarkStart w:id="114" w:name="Xa9b057ae13826d2db8e58121432b46beaebcc2b"/>
      <w:bookmarkEnd w:id="94"/>
      <w:commentRangeStart w:id="115"/>
      <w:commentRangeStart w:id="116"/>
      <w:commentRangeStart w:id="117"/>
      <w:commentRangeStart w:id="118"/>
      <w:r>
        <w:t xml:space="preserve">Intervention effects </w:t>
      </w:r>
      <w:commentRangeEnd w:id="115"/>
      <w:r w:rsidR="000B4839">
        <w:rPr>
          <w:rStyle w:val="CommentReference"/>
          <w:rFonts w:asciiTheme="minorHAnsi" w:eastAsiaTheme="minorEastAsia" w:hAnsiTheme="minorHAnsi" w:cstheme="minorBidi"/>
          <w:b w:val="0"/>
          <w:spacing w:val="0"/>
        </w:rPr>
        <w:commentReference w:id="115"/>
      </w:r>
      <w:commentRangeEnd w:id="116"/>
      <w:r w:rsidR="008B1B40">
        <w:rPr>
          <w:rStyle w:val="CommentReference"/>
          <w:rFonts w:asciiTheme="minorHAnsi" w:eastAsiaTheme="minorEastAsia" w:hAnsiTheme="minorHAnsi" w:cstheme="minorBidi"/>
          <w:b w:val="0"/>
          <w:spacing w:val="0"/>
        </w:rPr>
        <w:commentReference w:id="116"/>
      </w:r>
      <w:commentRangeEnd w:id="117"/>
      <w:r w:rsidR="00D67271">
        <w:rPr>
          <w:rStyle w:val="CommentReference"/>
          <w:rFonts w:asciiTheme="minorHAnsi" w:eastAsiaTheme="minorEastAsia" w:hAnsiTheme="minorHAnsi" w:cstheme="minorBidi"/>
          <w:b w:val="0"/>
          <w:spacing w:val="0"/>
        </w:rPr>
        <w:commentReference w:id="117"/>
      </w:r>
      <w:commentRangeEnd w:id="118"/>
      <w:r w:rsidR="00FA4CB1">
        <w:rPr>
          <w:rStyle w:val="CommentReference"/>
          <w:rFonts w:asciiTheme="minorHAnsi" w:eastAsiaTheme="minorEastAsia" w:hAnsiTheme="minorHAnsi" w:cstheme="minorBidi"/>
          <w:b w:val="0"/>
          <w:spacing w:val="0"/>
        </w:rPr>
        <w:commentReference w:id="118"/>
      </w:r>
      <w:r>
        <w:t xml:space="preserve">on the prevalence of </w:t>
      </w:r>
      <w:commentRangeStart w:id="119"/>
      <w:r>
        <w:t xml:space="preserve">any </w:t>
      </w:r>
      <w:proofErr w:type="spellStart"/>
      <w:r w:rsidR="00B07655">
        <w:t>entero</w:t>
      </w:r>
      <w:r>
        <w:t>pathogen</w:t>
      </w:r>
      <w:proofErr w:type="spellEnd"/>
      <w:r>
        <w:t xml:space="preserve"> </w:t>
      </w:r>
      <w:commentRangeEnd w:id="119"/>
      <w:r w:rsidR="00594BCC">
        <w:rPr>
          <w:rStyle w:val="CommentReference"/>
          <w:rFonts w:asciiTheme="minorHAnsi" w:eastAsiaTheme="minorEastAsia" w:hAnsiTheme="minorHAnsi" w:cstheme="minorBidi"/>
          <w:b w:val="0"/>
          <w:spacing w:val="0"/>
        </w:rPr>
        <w:commentReference w:id="119"/>
      </w:r>
      <w:r>
        <w:t>and any MST marker</w:t>
      </w:r>
    </w:p>
    <w:p w14:paraId="12CF9F90" w14:textId="08CC2F53" w:rsidR="00D920E7" w:rsidRDefault="0024321C">
      <w:pPr>
        <w:pStyle w:val="FirstParagraph"/>
      </w:pPr>
      <w:r>
        <w:t xml:space="preserve">The interventions generally decreased the prevalence of pathogens and MST </w:t>
      </w:r>
      <w:proofErr w:type="gramStart"/>
      <w:r>
        <w:t>markers</w:t>
      </w:r>
      <w:ins w:id="120" w:author="Andrew Mertens" w:date="2021-08-18T20:47:00Z">
        <w:r w:rsidR="00352BAA">
          <w:t xml:space="preserve"> </w:t>
        </w:r>
      </w:ins>
      <w:r>
        <w:t xml:space="preserve"> but</w:t>
      </w:r>
      <w:proofErr w:type="gramEnd"/>
      <w:r>
        <w:t xml:space="preserve"> the </w:t>
      </w:r>
      <w:r w:rsidR="008E4130">
        <w:t xml:space="preserve">confidence intervals for </w:t>
      </w:r>
      <w:r>
        <w:t>prevalence ratios often crossed the null, with 73.3% (137/187) of study-specific 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p w14:paraId="42290A30" w14:textId="77777777" w:rsidR="00D920E7" w:rsidRDefault="0024321C">
      <w:pPr>
        <w:pStyle w:val="Heading3"/>
      </w:pPr>
      <w:bookmarkStart w:id="121" w:name="Xbfeaf10e9c06c9a6819b537b469a09523868ba8"/>
      <w:bookmarkEnd w:id="114"/>
      <w:r>
        <w:t>Intervention effects on the prevalence of pathogen types and individual pathogens</w:t>
      </w:r>
    </w:p>
    <w:p w14:paraId="3B78BA17" w14:textId="0F6FEB58" w:rsidR="00D920E7" w:rsidRDefault="008E4130">
      <w:pPr>
        <w:pStyle w:val="FirstParagraph"/>
      </w:pPr>
      <w:r>
        <w:t>I</w:t>
      </w:r>
      <w:r w:rsidR="0024321C">
        <w:t>nterventions reduced the prevalence of any bacterial pathogens in any sample type, with 11 out of 13 study</w:t>
      </w:r>
      <w:ins w:id="122" w:author="Ayse Ercumen" w:date="2021-08-23T11:42:00Z">
        <w:r>
          <w:t>-</w:t>
        </w:r>
      </w:ins>
      <w:r w:rsidR="0024321C">
        <w:t xml:space="preserve"> and sample-specific prevalence ratios indicating a protective effect (Figure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in Holcomb et al. 2020 (adjusted PR: 0.60 (95% CI: 0.42, 0.85)) and in any sample type (adjusted PR: 0.64 (95% CI: 0.45, 0.93), Figure 2). Interventions did not significantly reduce the </w:t>
      </w:r>
      <w:r w:rsidR="0024321C">
        <w:lastRenderedPageBreak/>
        <w:t xml:space="preserve">presence of viruses or protozoa in any sample type or within specific </w:t>
      </w:r>
      <w:r>
        <w:t xml:space="preserve">sample </w:t>
      </w:r>
      <w:r w:rsidR="0024321C">
        <w:t xml:space="preserve">types, though point estimates from individual studies were protective except for viruses on child and mother’s hands (Figure 2). Among specific pathogens, interventions reduced the prevalence of pathogenic </w:t>
      </w:r>
      <w:r w:rsidR="0024321C">
        <w:rPr>
          <w:i/>
          <w:iCs/>
        </w:rPr>
        <w:t>E. coli</w:t>
      </w:r>
      <w:r w:rsidR="0024321C">
        <w:t xml:space="preserve"> in any sample type in Fuhrmeister et al. 2020 (adjusted PR: 0.92 (95% CI: 0.86, 0.99)) and of adenovirus (adjusted PR: 0.20 (95% CI: 0.06, 0.63))</w:t>
      </w:r>
      <w:del w:id="123" w:author="Ayse Ercumen" w:date="2021-08-23T11:44:00Z">
        <w:r w:rsidR="0024321C" w:rsidDel="008E4130">
          <w:delText>,</w:delText>
        </w:r>
      </w:del>
      <w:r w:rsidR="0024321C">
        <w:t xml:space="preserve"> and </w:t>
      </w:r>
      <w:r w:rsidR="0024321C">
        <w:rPr>
          <w:i/>
          <w:iCs/>
        </w:rPr>
        <w:t>Shigella</w:t>
      </w:r>
      <w:r w:rsidR="0024321C">
        <w:t xml:space="preserve"> (adjusted PR: 0.32 (95% CI: 0.11, 0.93)) in Holcomb et al. 2020 (Figure S1). These reductions were driven </w:t>
      </w:r>
      <w:r>
        <w:t xml:space="preserve">by non-significant reductions in all sample types in Fuhrmeister et al. 2020 and </w:t>
      </w:r>
      <w:r w:rsidR="0024321C">
        <w:t>by significant reductions in soil samples in Holcomb et al. 2020.</w:t>
      </w:r>
    </w:p>
    <w:p w14:paraId="2187D85A" w14:textId="77777777" w:rsidR="00D920E7" w:rsidRDefault="0024321C">
      <w:pPr>
        <w:pStyle w:val="Heading3"/>
      </w:pPr>
      <w:bookmarkStart w:id="124" w:name="X1bc086b2750a1443081473d6a99607ce1ae0e9c"/>
      <w:bookmarkEnd w:id="121"/>
      <w:r>
        <w:t>Intervention effects on the prevalence of MST marker types and individual markers</w:t>
      </w:r>
    </w:p>
    <w:p w14:paraId="7383BFEC" w14:textId="63E44061" w:rsidR="00D920E7" w:rsidRDefault="0024321C">
      <w:pPr>
        <w:pStyle w:val="FirstParagraph"/>
      </w:pPr>
      <w:r>
        <w:t>Among specific types of MST markers (general, human, animal), effects of interventions were inconsistent and largely null, with 30 out of 54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p w14:paraId="2066A8AA" w14:textId="77777777" w:rsidR="00D920E7" w:rsidRDefault="0024321C">
      <w:pPr>
        <w:pStyle w:val="Heading3"/>
      </w:pPr>
      <w:bookmarkStart w:id="125" w:name="X66c54c07a4e836e13f683dbc0bcd935fafb5e7e"/>
      <w:bookmarkEnd w:id="124"/>
      <w:r>
        <w:t>Intervention effects on the abundance of individual pathogens and MST markers</w:t>
      </w:r>
    </w:p>
    <w:p w14:paraId="1D6132D7" w14:textId="53F63AA7" w:rsidR="00D920E7" w:rsidRDefault="0024321C">
      <w:pPr>
        <w:pStyle w:val="FirstParagraph"/>
      </w:pPr>
      <w:r>
        <w:t xml:space="preserve">Of all samples, 21.8% had abundances quantified, including STH egg counts in Steinbaum et al. 2019 and Kwong et al. 2021 and </w:t>
      </w:r>
      <w:commentRangeStart w:id="126"/>
      <w:r>
        <w:t xml:space="preserve">gene copies of </w:t>
      </w:r>
      <w:proofErr w:type="spellStart"/>
      <w:r w:rsidR="008E4130">
        <w:t>enteropathogens</w:t>
      </w:r>
      <w:commentRangeEnd w:id="126"/>
      <w:proofErr w:type="spellEnd"/>
      <w:r w:rsidR="008E4130">
        <w:rPr>
          <w:rStyle w:val="CommentReference"/>
        </w:rPr>
        <w:commentReference w:id="126"/>
      </w:r>
      <w:r w:rsidR="008E4130">
        <w:t xml:space="preserve"> and </w:t>
      </w:r>
      <w:r>
        <w:t>MST targets in Boehm et al. 2016, Fuhrmeister et al. 2020, and Holcomb et al. 2020. Of these, 18.8% were below the limit of detection, 22.5% were below the limit of quantification, and 58.8% were in the range of quantification.</w:t>
      </w:r>
    </w:p>
    <w:p w14:paraId="34E8149C" w14:textId="08715DB8" w:rsidR="00D920E7" w:rsidRDefault="0024321C">
      <w:pPr>
        <w:pStyle w:val="BodyText"/>
      </w:pPr>
      <w:r>
        <w:t xml:space="preserve">Of targets enumerated within specific sample types, only 21.1% had &gt;50% of samples within the range of quantification and </w:t>
      </w:r>
      <w:r w:rsidR="008E4130">
        <w:t xml:space="preserve">were </w:t>
      </w:r>
      <w:r>
        <w:t>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w:t>
      </w:r>
      <w:r w:rsidR="00F40A35">
        <w:t xml:space="preserve"> (Table 2)</w:t>
      </w:r>
      <w:r>
        <w:t xml:space="preserve">. The abundance of the general </w:t>
      </w:r>
      <w:proofErr w:type="spellStart"/>
      <w:r>
        <w:rPr>
          <w:i/>
          <w:iCs/>
        </w:rPr>
        <w:t>Bacteroidales</w:t>
      </w:r>
      <w:proofErr w:type="spellEnd"/>
      <w:r>
        <w:t xml:space="preserve"> fecal marker (GenBac3) in household soil samples in Boehm et al. 2016 was lower in the intervention arm, with an adjusted log10-transformed difference of -0.20 (95% CI: -0.37, -0.02). The abundance of the </w:t>
      </w:r>
      <w:proofErr w:type="spellStart"/>
      <w:r>
        <w:t>BacCow</w:t>
      </w:r>
      <w:proofErr w:type="spellEnd"/>
      <w:r>
        <w:t xml:space="preserve"> animal marker was lower on mothers’ hands in the intervention arm in Fuhrmeister et al. 2020, with an adjusted log10-transformed difference of -0.28 (95% CI: -0.49, -0.07). However, the sanitation intervention in Holcomb et al. 2020 significantly increased the abundance of human-specific </w:t>
      </w:r>
      <w:r>
        <w:rPr>
          <w:i/>
          <w:iCs/>
        </w:rPr>
        <w:t>Bacteroides</w:t>
      </w:r>
      <w:r>
        <w:t xml:space="preserve"> in flies caught in latrines (adjusted log10-transformed difference: 0.70 (95% CI: 0.11, 1.28)). There were not sufficient studies with abundance data to generate pooled estimates.</w:t>
      </w:r>
    </w:p>
    <w:p w14:paraId="466B687B" w14:textId="77777777" w:rsidR="00D920E7" w:rsidRDefault="0024321C">
      <w:pPr>
        <w:pStyle w:val="Heading3"/>
      </w:pPr>
      <w:bookmarkStart w:id="127" w:name="subgroup-and-adjusted-analyses"/>
      <w:bookmarkEnd w:id="125"/>
      <w:commentRangeStart w:id="128"/>
      <w:commentRangeStart w:id="129"/>
      <w:r>
        <w:t>Subgroup and adjusted analyses</w:t>
      </w:r>
      <w:commentRangeEnd w:id="128"/>
      <w:r w:rsidR="000B4839">
        <w:rPr>
          <w:rStyle w:val="CommentReference"/>
          <w:rFonts w:asciiTheme="minorHAnsi" w:eastAsiaTheme="minorEastAsia" w:hAnsiTheme="minorHAnsi" w:cstheme="minorBidi"/>
          <w:b w:val="0"/>
          <w:spacing w:val="0"/>
        </w:rPr>
        <w:commentReference w:id="128"/>
      </w:r>
      <w:commentRangeEnd w:id="129"/>
      <w:r w:rsidR="00592A8B">
        <w:rPr>
          <w:rStyle w:val="CommentReference"/>
          <w:rFonts w:asciiTheme="minorHAnsi" w:eastAsiaTheme="minorEastAsia" w:hAnsiTheme="minorHAnsi" w:cstheme="minorBidi"/>
          <w:b w:val="0"/>
          <w:spacing w:val="0"/>
        </w:rPr>
        <w:commentReference w:id="129"/>
      </w:r>
    </w:p>
    <w:p w14:paraId="21941F49" w14:textId="0EBA953F" w:rsidR="00D920E7" w:rsidRDefault="0024321C" w:rsidP="008E4130">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w:t>
      </w:r>
      <w:r w:rsidR="008E4130">
        <w:t>I</w:t>
      </w:r>
      <w:r w:rsidR="008E4130">
        <w:t xml:space="preserve">nterventions decreased the prevalence of any MST marker on child hands and in soil in Boehm et al. 2016, the </w:t>
      </w:r>
      <w:r w:rsidR="004621E4">
        <w:t>prevalence</w:t>
      </w:r>
      <w:r w:rsidR="008E4130">
        <w:t xml:space="preserve"> of any MST marker in stored water in </w:t>
      </w:r>
      <w:proofErr w:type="spellStart"/>
      <w:r w:rsidR="008E4130">
        <w:t>Furhmeister</w:t>
      </w:r>
      <w:proofErr w:type="spellEnd"/>
      <w:r w:rsidR="008E4130">
        <w:t xml:space="preserve"> et al. 2020, and the prevalence of any pathogen in soil in Kwong et al. 2021 in soil</w:t>
      </w:r>
      <w:ins w:id="130" w:author="Andrew Mertens" w:date="2021-08-25T11:22:00Z">
        <w:r w:rsidR="006A43BD">
          <w:t>, but</w:t>
        </w:r>
      </w:ins>
      <w:r w:rsidR="008E4130">
        <w:t xml:space="preserve"> only during the wet season. Conversely, </w:t>
      </w:r>
      <w:r w:rsidR="008E4130">
        <w:t>i</w:t>
      </w:r>
      <w:r>
        <w:t xml:space="preserve">nterventions increased the prevalence of any pathogen in stored water in Reese et al. 2017 and in stored water (marginally significant) and courtyard soil in Fuhrmeister et al. 2020 </w:t>
      </w:r>
      <w:r w:rsidR="008E4130">
        <w:t xml:space="preserve">in the wet season </w:t>
      </w:r>
      <w:r>
        <w:t xml:space="preserve">but had no effect during the dry season. </w:t>
      </w:r>
    </w:p>
    <w:p w14:paraId="4A80FCE0" w14:textId="123DDDE0" w:rsidR="00D920E7" w:rsidRDefault="0024321C">
      <w:pPr>
        <w:pStyle w:val="BodyText"/>
      </w:pPr>
      <w:r>
        <w:lastRenderedPageBreak/>
        <w:t xml:space="preserve">There was no significant effect </w:t>
      </w:r>
      <w:del w:id="131" w:author="Oliver Cumming" w:date="2021-08-01T18:00:00Z">
        <w:r w:rsidDel="000B4839">
          <w:delText xml:space="preserve">of </w:delText>
        </w:r>
      </w:del>
      <w:ins w:id="132" w:author="Oliver Cumming" w:date="2021-08-01T18:00:00Z">
        <w:r w:rsidR="000B4839">
          <w:t xml:space="preserve">of any </w:t>
        </w:r>
      </w:ins>
      <w:r>
        <w:t xml:space="preserve">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w:t>
      </w:r>
      <w:commentRangeStart w:id="133"/>
      <w:del w:id="134" w:author="Andrew Mertens" w:date="2021-08-25T11:24:00Z">
        <w:r w:rsidDel="006A43BD">
          <w:delText>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w:delText>
        </w:r>
        <w:commentRangeEnd w:id="133"/>
        <w:r w:rsidR="008E4130" w:rsidDel="006A43BD">
          <w:rPr>
            <w:rStyle w:val="CommentReference"/>
          </w:rPr>
          <w:commentReference w:id="133"/>
        </w:r>
        <w:r w:rsidDel="006A43BD">
          <w:delText xml:space="preserve"> </w:delText>
        </w:r>
      </w:del>
      <w:r>
        <w:t>Samples from compounds with animals did not have a higher prevalence of zoonotic pathogens</w:t>
      </w:r>
      <w:r w:rsidR="008E4130">
        <w:t xml:space="preserve"> (xx%) than</w:t>
      </w:r>
      <w:r>
        <w:t xml:space="preserve"> households without animals</w:t>
      </w:r>
      <w:r w:rsidR="008E4130">
        <w:t xml:space="preserve"> (xx%)</w:t>
      </w:r>
      <w:r>
        <w:t xml:space="preserve">. There were also no significant differences in pooled estimates between </w:t>
      </w:r>
      <w:r w:rsidR="008E4130">
        <w:t xml:space="preserve">the one </w:t>
      </w:r>
      <w:r>
        <w:t xml:space="preserve">urban </w:t>
      </w:r>
      <w:r w:rsidR="008E4130">
        <w:t xml:space="preserve">study </w:t>
      </w:r>
      <w:r>
        <w:t xml:space="preserve">(Holcomb et al. 2020) and </w:t>
      </w:r>
      <w:r w:rsidR="008E4130">
        <w:t xml:space="preserve">the four </w:t>
      </w:r>
      <w:r>
        <w:t>rural studies (Wald-test p-value for any pathogen in any sample type: 0.75), between randomized trials and quasi-experimental studies (Wald-test p-value: 0.46)</w:t>
      </w:r>
      <w:r w:rsidR="00123906">
        <w:t xml:space="preserve">, or between higher uptake interventions compared to the Odisha </w:t>
      </w:r>
      <w:r w:rsidR="00123906" w:rsidRPr="00123906">
        <w:t>Total Sanitation Campaign</w:t>
      </w:r>
      <w:r w:rsidR="00123906">
        <w:t xml:space="preserve"> trial (</w:t>
      </w:r>
      <w:r w:rsidR="00123906">
        <w:t>Wald-test p-value: 0.</w:t>
      </w:r>
      <w:r w:rsidR="00123906">
        <w:t>59)</w:t>
      </w:r>
      <w:r>
        <w:t xml:space="preserve">. </w:t>
      </w:r>
      <w:r w:rsidR="008E4130">
        <w:t>U</w:t>
      </w:r>
      <w:r>
        <w:t>nadjusted estimates did not vary greatly from adjusted estimates (Figures S6-S8).</w:t>
      </w:r>
    </w:p>
    <w:p w14:paraId="5171F08B" w14:textId="77777777" w:rsidR="00D920E7" w:rsidRDefault="0024321C">
      <w:pPr>
        <w:pStyle w:val="Heading2"/>
      </w:pPr>
      <w:bookmarkStart w:id="135" w:name="discussion"/>
      <w:bookmarkEnd w:id="74"/>
      <w:bookmarkEnd w:id="127"/>
      <w:r>
        <w:t>Discussion</w:t>
      </w:r>
    </w:p>
    <w:p w14:paraId="1B25F62A" w14:textId="77777777" w:rsidR="00D920E7" w:rsidRDefault="0024321C">
      <w:pPr>
        <w:pStyle w:val="FirstParagraph"/>
      </w:pPr>
      <w:r>
        <w:t>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33</w:t>
      </w:r>
      <w:r>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14:paraId="1A6171CB" w14:textId="77777777" w:rsidR="00D920E7" w:rsidRDefault="0024321C">
      <w:pPr>
        <w:pStyle w:val="BodyText"/>
      </w:pPr>
      <w:r>
        <w:t xml:space="preserve">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w:t>
      </w:r>
      <w:proofErr w:type="spellStart"/>
      <w:r>
        <w:t>enteropathogens</w:t>
      </w:r>
      <w:proofErr w:type="spellEnd"/>
      <w:r>
        <w:t xml:space="preserve"> or MST markers in the environment; Reese et al. 2017 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w:t>
      </w:r>
      <w:proofErr w:type="gramStart"/>
      <w:r>
        <w:t>markers</w:t>
      </w:r>
      <w:proofErr w:type="gramEnd"/>
      <w:r>
        <w:t xml:space="preserve">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14:paraId="275725A1" w14:textId="77777777" w:rsidR="00D920E7" w:rsidRDefault="0024321C">
      <w:pPr>
        <w:pStyle w:val="BodyText"/>
      </w:pPr>
      <w:r>
        <w:t xml:space="preserve">The methods used to detect and quantify specific pathogens or MST markers are typically more expensive and complex than measuring fecal indicator bacteria, contributing to the small number of </w:t>
      </w:r>
      <w:r>
        <w:lastRenderedPageBreak/>
        <w:t xml:space="preserve">eligible studies to be included in our meta-analysis and a small number of samples analyzed in some of the studies. Across the included studies, the percent of study households that had environmental samples analyzed for pathogens or MST markers ranged from 9% </w:t>
      </w:r>
      <w:commentRangeStart w:id="136"/>
      <w:r>
        <w:t>(Boehm et al. 2016)</w:t>
      </w:r>
      <w:commentRangeEnd w:id="136"/>
      <w:r w:rsidR="008E4130">
        <w:rPr>
          <w:rStyle w:val="CommentReference"/>
        </w:rPr>
        <w:commentReference w:id="136"/>
      </w:r>
      <w:r>
        <w:t xml:space="preserve"> to 35% </w:t>
      </w:r>
      <w:commentRangeStart w:id="137"/>
      <w:r>
        <w:t>(Reese et al. 2017)</w:t>
      </w:r>
      <w:commentRangeEnd w:id="137"/>
      <w:r w:rsidR="008E4130">
        <w:rPr>
          <w:rStyle w:val="CommentReference"/>
        </w:rPr>
        <w:commentReference w:id="137"/>
      </w:r>
      <w:r>
        <w:t xml:space="preserve">. DNA-based diagnostics allowing for the detection of specific </w:t>
      </w:r>
      <w:proofErr w:type="spellStart"/>
      <w:r>
        <w:t>enteropathogens</w:t>
      </w:r>
      <w:proofErr w:type="spellEnd"/>
      <w:r>
        <w:t xml:space="preserve"> overcome the limitations of relying on fecal indictor </w:t>
      </w:r>
      <w:proofErr w:type="gramStart"/>
      <w:r>
        <w:t>bacteria</w:t>
      </w:r>
      <w:proofErr w:type="gramEnd"/>
      <w:r>
        <w:t xml:space="preserve">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w:t>
      </w:r>
      <w:proofErr w:type="spellStart"/>
      <w:r>
        <w:t>enteropathogens</w:t>
      </w:r>
      <w:proofErr w:type="spellEnd"/>
      <w:r>
        <w:t xml:space="preserve"> within WASH trials, may more precisely estimate the impact of WASH interventions on environmental contamination.</w:t>
      </w:r>
    </w:p>
    <w:p w14:paraId="554B63C2" w14:textId="686AA68A" w:rsidR="00D920E7" w:rsidRDefault="0024321C">
      <w:pPr>
        <w:pStyle w:val="BodyText"/>
      </w:pPr>
      <w:r>
        <w:t xml:space="preserve">Domestic animals </w:t>
      </w:r>
      <w:r w:rsidR="000B4839">
        <w:t xml:space="preserve">can </w:t>
      </w:r>
      <w:r>
        <w:t>contribute to fecal contamination in the environment,</w:t>
      </w:r>
      <w:r>
        <w:rPr>
          <w:vertAlign w:val="superscript"/>
        </w:rPr>
        <w:t>34</w:t>
      </w:r>
      <w:r>
        <w:t xml:space="preserve"> and have been hypothesized to partly explain why sanitation interventions focused on isolating human fecal matter have achieved limited improvement in child health outcomes.</w:t>
      </w:r>
      <w:r>
        <w:rPr>
          <w:vertAlign w:val="superscript"/>
        </w:rPr>
        <w:t>35</w:t>
      </w:r>
      <w:r>
        <w:t xml:space="preserve"> 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14:paraId="483EF440" w14:textId="29BC34F1" w:rsidR="00D920E7" w:rsidRDefault="0024321C">
      <w:pPr>
        <w:pStyle w:val="BodyText"/>
      </w:pPr>
      <w:r>
        <w:t>One limitation of the IPD approach arises from the heterogeneity of study data.</w:t>
      </w:r>
      <w:r w:rsidR="00EC02E6">
        <w:t xml:space="preserve"> Studies </w:t>
      </w:r>
      <w:r w:rsidR="008E4130">
        <w:t xml:space="preserve">in our review </w:t>
      </w:r>
      <w:r w:rsidR="00EC02E6">
        <w:t>measured different targets using different methods, which limits the comparability. Future research would benefit from systematic</w:t>
      </w:r>
      <w:r w:rsidR="008E4130">
        <w:t xml:space="preserve"> and</w:t>
      </w:r>
      <w:r w:rsidR="00EC02E6">
        <w:t xml:space="preserve"> standardized assessment of </w:t>
      </w:r>
      <w:r w:rsidR="0009663C">
        <w:t xml:space="preserve">a broad panel of </w:t>
      </w:r>
      <w:r w:rsidR="00EC02E6">
        <w:t xml:space="preserve">important </w:t>
      </w:r>
      <w:proofErr w:type="spellStart"/>
      <w:r w:rsidR="00EC02E6">
        <w:t>enteropathogens</w:t>
      </w:r>
      <w:proofErr w:type="spellEnd"/>
      <w:r w:rsidR="00EC02E6">
        <w:t xml:space="preserve">, using molecular methods </w:t>
      </w:r>
      <w:r w:rsidR="0009663C">
        <w:t>sensitive enough to</w:t>
      </w:r>
      <w:r w:rsidR="00EC02E6">
        <w:t xml:space="preserve"> permit simultaneous detection</w:t>
      </w:r>
      <w:r w:rsidR="0009663C">
        <w:t xml:space="preserve"> in</w:t>
      </w:r>
      <w:r w:rsidR="00EC02E6">
        <w:t xml:space="preserve"> both env</w:t>
      </w:r>
      <w:r w:rsidR="0009663C">
        <w:t>ironmental</w:t>
      </w:r>
      <w:r w:rsidR="00EC02E6">
        <w:t xml:space="preserve"> and clinical samples</w:t>
      </w:r>
      <w:r w:rsidR="0009663C">
        <w:t>.</w:t>
      </w:r>
      <w:r w:rsidR="0009663C">
        <w:rPr>
          <w:vertAlign w:val="superscript"/>
        </w:rPr>
        <w:t>11</w:t>
      </w:r>
      <w:r>
        <w:t xml:space="preserve"> </w:t>
      </w:r>
      <w:r w:rsidR="00EC02E6">
        <w:t>Additionally, n</w:t>
      </w:r>
      <w:r>
        <w:t xml:space="preserve">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w:t>
      </w:r>
      <w:r w:rsidR="008E4130">
        <w:t>D</w:t>
      </w:r>
      <w:r>
        <w:t xml:space="preserve">efinitions of effect modifiers </w:t>
      </w:r>
      <w:r w:rsidR="008E4130">
        <w:t xml:space="preserve">also </w:t>
      </w:r>
      <w:r>
        <w:t>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14:paraId="322D0EDF" w14:textId="1026992E" w:rsidR="00D920E7" w:rsidRDefault="0024321C" w:rsidP="008E4130">
      <w:pPr>
        <w:pStyle w:val="BodyText"/>
      </w:pPr>
      <w:r>
        <w:t>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4</w:t>
      </w:r>
      <w:r>
        <w:t xml:space="preserve"> </w:t>
      </w:r>
      <w:ins w:id="138" w:author="Ayse Ercumen" w:date="2021-08-23T12:06:00Z">
        <w:r w:rsidR="008E4130">
          <w:t xml:space="preserve">Taken </w:t>
        </w:r>
        <w:proofErr w:type="gramStart"/>
        <w:r w:rsidR="008E4130">
          <w:t>together</w:t>
        </w:r>
      </w:ins>
      <w:ins w:id="139" w:author="Ayse Ercumen" w:date="2021-08-23T12:07:00Z">
        <w:r w:rsidR="008E4130">
          <w:t>,</w:t>
        </w:r>
      </w:ins>
      <w:proofErr w:type="gramEnd"/>
      <w:ins w:id="140" w:author="Ayse Ercumen" w:date="2021-08-23T12:06:00Z">
        <w:r w:rsidR="008E4130">
          <w:t xml:space="preserve"> </w:t>
        </w:r>
      </w:ins>
      <w:ins w:id="141" w:author="Ayse Ercumen" w:date="2021-08-23T12:07:00Z">
        <w:r w:rsidR="008E4130">
          <w:t xml:space="preserve">these findings </w:t>
        </w:r>
        <w:r w:rsidR="008E4130">
          <w:lastRenderedPageBreak/>
          <w:t xml:space="preserve">suggest that null effects on fecal indicator bacteria </w:t>
        </w:r>
      </w:ins>
      <w:ins w:id="142" w:author="Ayse Ercumen" w:date="2021-08-23T12:08:00Z">
        <w:r w:rsidR="008E4130">
          <w:t xml:space="preserve">in previous studies </w:t>
        </w:r>
      </w:ins>
      <w:ins w:id="143" w:author="Ayse Ercumen" w:date="2021-08-23T12:07:00Z">
        <w:r w:rsidR="008E4130">
          <w:t xml:space="preserve">are </w:t>
        </w:r>
      </w:ins>
      <w:ins w:id="144" w:author="Ayse Ercumen" w:date="2021-08-23T12:10:00Z">
        <w:r w:rsidR="008E4130">
          <w:t>not solely due to</w:t>
        </w:r>
      </w:ins>
      <w:ins w:id="145" w:author="Ayse Ercumen" w:date="2021-08-23T12:07:00Z">
        <w:r w:rsidR="008E4130">
          <w:t xml:space="preserve"> </w:t>
        </w:r>
      </w:ins>
      <w:ins w:id="146" w:author="Ayse Ercumen" w:date="2021-08-23T12:08:00Z">
        <w:r w:rsidR="008E4130">
          <w:t>limitation</w:t>
        </w:r>
      </w:ins>
      <w:ins w:id="147" w:author="Ayse Ercumen" w:date="2021-08-23T12:09:00Z">
        <w:r w:rsidR="008E4130">
          <w:t>s</w:t>
        </w:r>
      </w:ins>
      <w:ins w:id="148" w:author="Ayse Ercumen" w:date="2021-08-23T12:08:00Z">
        <w:r w:rsidR="008E4130">
          <w:t xml:space="preserve"> of </w:t>
        </w:r>
      </w:ins>
      <w:ins w:id="149" w:author="Ayse Ercumen" w:date="2021-08-23T12:09:00Z">
        <w:r w:rsidR="008E4130">
          <w:t>indicator</w:t>
        </w:r>
      </w:ins>
      <w:ins w:id="150" w:author="Ayse Ercumen" w:date="2021-08-23T12:08:00Z">
        <w:r w:rsidR="008E4130">
          <w:t xml:space="preserve"> bacteria but rather </w:t>
        </w:r>
      </w:ins>
      <w:ins w:id="151" w:author="Ayse Ercumen" w:date="2021-08-23T12:52:00Z">
        <w:r w:rsidR="0042603B">
          <w:t>indicate</w:t>
        </w:r>
      </w:ins>
      <w:ins w:id="152" w:author="Ayse Ercumen" w:date="2021-08-23T12:10:00Z">
        <w:r w:rsidR="008E4130">
          <w:t xml:space="preserve"> </w:t>
        </w:r>
      </w:ins>
      <w:ins w:id="153" w:author="Ayse Ercumen" w:date="2021-08-23T12:08:00Z">
        <w:r w:rsidR="008E4130">
          <w:t>the insuffi</w:t>
        </w:r>
      </w:ins>
      <w:ins w:id="154" w:author="Ayse Ercumen" w:date="2021-08-23T12:09:00Z">
        <w:r w:rsidR="008E4130">
          <w:t xml:space="preserve">ciency of basic </w:t>
        </w:r>
      </w:ins>
      <w:ins w:id="155" w:author="Ayse Ercumen" w:date="2021-08-23T12:53:00Z">
        <w:r w:rsidR="00A17F78">
          <w:t xml:space="preserve">sanitation solutions </w:t>
        </w:r>
      </w:ins>
      <w:ins w:id="156" w:author="Ayse Ercumen" w:date="2021-08-23T12:09:00Z">
        <w:r w:rsidR="008E4130">
          <w:t>in reducing fecal contamination in the environment.</w:t>
        </w:r>
      </w:ins>
      <w:ins w:id="157" w:author="Ayse Ercumen" w:date="2021-08-23T12:10:00Z">
        <w:r w:rsidR="008E4130">
          <w:t xml:space="preserve"> </w:t>
        </w:r>
      </w:ins>
      <w:r>
        <w:t>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p w14:paraId="345732F6" w14:textId="77777777" w:rsidR="00F40A35" w:rsidRDefault="00F40A35">
      <w:pPr>
        <w:ind w:firstLine="0"/>
        <w:jc w:val="both"/>
        <w:rPr>
          <w:rFonts w:asciiTheme="majorHAnsi" w:eastAsiaTheme="majorEastAsia" w:hAnsiTheme="majorHAnsi" w:cstheme="majorBidi"/>
          <w:b/>
          <w:bCs/>
          <w:sz w:val="28"/>
          <w:szCs w:val="28"/>
        </w:rPr>
      </w:pPr>
      <w:bookmarkStart w:id="158" w:name="figures"/>
      <w:bookmarkEnd w:id="135"/>
      <w:r>
        <w:br w:type="page"/>
      </w:r>
    </w:p>
    <w:p w14:paraId="05A04FC4" w14:textId="6768A38C" w:rsidR="00D920E7" w:rsidRDefault="0024321C">
      <w:pPr>
        <w:pStyle w:val="Heading2"/>
      </w:pPr>
      <w:r>
        <w:lastRenderedPageBreak/>
        <w:t>Figures</w:t>
      </w:r>
    </w:p>
    <w:p w14:paraId="7220C201" w14:textId="77777777" w:rsidR="00D920E7" w:rsidRDefault="0024321C" w:rsidP="00F07E4E">
      <w:pPr>
        <w:pStyle w:val="Figure"/>
        <w:ind w:firstLine="0"/>
      </w:pPr>
      <w:r>
        <w:rPr>
          <w:noProof/>
        </w:rPr>
        <w:drawing>
          <wp:inline distT="0" distB="0" distL="0" distR="0" wp14:anchorId="34ADB54E" wp14:editId="07114C87">
            <wp:extent cx="6400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88900" cy="57150"/>
                    </a:xfrm>
                    <a:prstGeom prst="rect">
                      <a:avLst/>
                    </a:prstGeom>
                    <a:noFill/>
                  </pic:spPr>
                </pic:pic>
              </a:graphicData>
            </a:graphic>
          </wp:inline>
        </w:drawing>
      </w:r>
    </w:p>
    <w:p w14:paraId="6DBF9C38" w14:textId="77777777" w:rsidR="00D920E7" w:rsidRDefault="0024321C">
      <w:pPr>
        <w:pStyle w:val="FirstParagraph"/>
      </w:pPr>
      <w:r>
        <w:rPr>
          <w:b/>
          <w:bCs/>
        </w:rPr>
        <w:t>Figure 1.</w:t>
      </w:r>
      <w:r>
        <w:t xml:space="preserve"> Forest plots of intervention effects on the prevalence of any </w:t>
      </w:r>
      <w:proofErr w:type="spellStart"/>
      <w:r>
        <w:t>enteropathogen</w:t>
      </w:r>
      <w:proofErr w:type="spellEnd"/>
      <w:r>
        <w:t>,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AD8F3EC" w14:textId="77777777" w:rsidR="00D920E7" w:rsidRDefault="0024321C" w:rsidP="00F07E4E">
      <w:pPr>
        <w:pStyle w:val="Figure"/>
        <w:ind w:firstLine="0"/>
      </w:pPr>
      <w:r>
        <w:rPr>
          <w:noProof/>
        </w:rPr>
        <w:lastRenderedPageBreak/>
        <w:drawing>
          <wp:inline distT="0" distB="0" distL="0" distR="0" wp14:anchorId="3DB18CB1" wp14:editId="5F6F3E3C">
            <wp:extent cx="64008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88900" cy="63500"/>
                    </a:xfrm>
                    <a:prstGeom prst="rect">
                      <a:avLst/>
                    </a:prstGeom>
                    <a:noFill/>
                  </pic:spPr>
                </pic:pic>
              </a:graphicData>
            </a:graphic>
          </wp:inline>
        </w:drawing>
      </w:r>
    </w:p>
    <w:p w14:paraId="20128E03" w14:textId="77777777" w:rsidR="00D920E7" w:rsidRDefault="0024321C">
      <w:pPr>
        <w:pStyle w:val="BodyText"/>
      </w:pPr>
      <w:r>
        <w:rPr>
          <w:b/>
          <w:bCs/>
        </w:rPr>
        <w:t>Figure 2.</w:t>
      </w:r>
      <w:r>
        <w:t xml:space="preserve"> 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02DEC483" w14:textId="77777777" w:rsidR="00D920E7" w:rsidRDefault="0024321C" w:rsidP="00F07E4E">
      <w:pPr>
        <w:pStyle w:val="Figure"/>
        <w:ind w:firstLine="0"/>
      </w:pPr>
      <w:r>
        <w:rPr>
          <w:noProof/>
        </w:rPr>
        <w:lastRenderedPageBreak/>
        <w:drawing>
          <wp:inline distT="0" distB="0" distL="0" distR="0" wp14:anchorId="49B37F21" wp14:editId="0620EE15">
            <wp:extent cx="64008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88900" cy="63500"/>
                    </a:xfrm>
                    <a:prstGeom prst="rect">
                      <a:avLst/>
                    </a:prstGeom>
                    <a:noFill/>
                  </pic:spPr>
                </pic:pic>
              </a:graphicData>
            </a:graphic>
          </wp:inline>
        </w:drawing>
      </w:r>
    </w:p>
    <w:p w14:paraId="37258AA4" w14:textId="77777777" w:rsidR="00D920E7" w:rsidRDefault="0024321C">
      <w:pPr>
        <w:pStyle w:val="BodyText"/>
      </w:pPr>
      <w:r>
        <w:rPr>
          <w:b/>
          <w:bCs/>
        </w:rPr>
        <w:t>Figure 3.</w:t>
      </w:r>
      <w:r>
        <w:t xml:space="preserve"> 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237DA220" w14:textId="77777777" w:rsidR="00F40A35" w:rsidRDefault="00F40A35">
      <w:pPr>
        <w:ind w:firstLine="0"/>
        <w:jc w:val="both"/>
        <w:rPr>
          <w:rFonts w:asciiTheme="majorHAnsi" w:eastAsiaTheme="majorEastAsia" w:hAnsiTheme="majorHAnsi" w:cstheme="majorBidi"/>
          <w:b/>
          <w:bCs/>
          <w:sz w:val="28"/>
          <w:szCs w:val="28"/>
        </w:rPr>
      </w:pPr>
      <w:bookmarkStart w:id="159" w:name="tables"/>
      <w:bookmarkEnd w:id="158"/>
      <w:r>
        <w:br w:type="page"/>
      </w:r>
    </w:p>
    <w:p w14:paraId="36448023" w14:textId="104ADFF0" w:rsidR="00D920E7" w:rsidRDefault="0024321C">
      <w:pPr>
        <w:pStyle w:val="Heading2"/>
      </w:pPr>
      <w:r>
        <w:lastRenderedPageBreak/>
        <w:t>Tables</w:t>
      </w:r>
    </w:p>
    <w:p w14:paraId="7CF47EED" w14:textId="77777777" w:rsidR="00D920E7" w:rsidRDefault="0024321C">
      <w:pPr>
        <w:pStyle w:val="Heading3"/>
      </w:pPr>
      <w:bookmarkStart w:id="160" w:name="Xb6bfc33349ed8a23e42bc11c6792c314251bc06"/>
      <w:r>
        <w:t>Table 1. Characteristics of included publication</w:t>
      </w:r>
      <w:commentRangeStart w:id="161"/>
      <w:commentRangeStart w:id="162"/>
      <w:r>
        <w:t>s</w:t>
      </w:r>
      <w:commentRangeEnd w:id="161"/>
      <w:r>
        <w:commentReference w:id="161"/>
      </w:r>
      <w:commentRangeEnd w:id="162"/>
      <w:r w:rsidR="00CC73CE">
        <w:rPr>
          <w:rStyle w:val="CommentReference"/>
          <w:rFonts w:asciiTheme="minorHAnsi" w:eastAsiaTheme="minorEastAsia" w:hAnsiTheme="minorHAnsi" w:cstheme="minorBidi"/>
          <w:b w:val="0"/>
          <w:spacing w:val="0"/>
        </w:rPr>
        <w:commentReference w:id="162"/>
      </w:r>
    </w:p>
    <w:tbl>
      <w:tblPr>
        <w:tblW w:w="10079" w:type="dxa"/>
        <w:jc w:val="center"/>
        <w:tblLayout w:type="fixed"/>
        <w:tblLook w:val="0420" w:firstRow="1" w:lastRow="0" w:firstColumn="0" w:lastColumn="0" w:noHBand="0" w:noVBand="1"/>
      </w:tblPr>
      <w:tblGrid>
        <w:gridCol w:w="793"/>
        <w:gridCol w:w="910"/>
        <w:gridCol w:w="1462"/>
        <w:gridCol w:w="1119"/>
        <w:gridCol w:w="1080"/>
        <w:gridCol w:w="1341"/>
        <w:gridCol w:w="1923"/>
        <w:gridCol w:w="825"/>
        <w:gridCol w:w="626"/>
      </w:tblGrid>
      <w:tr w:rsidR="00D920E7" w14:paraId="017BBEFB" w14:textId="77777777" w:rsidTr="00F07E4E">
        <w:trPr>
          <w:cantSplit/>
          <w:tblHeader/>
          <w:jc w:val="center"/>
        </w:trPr>
        <w:tc>
          <w:tcPr>
            <w:tcW w:w="79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B63D7D" w14:textId="77777777" w:rsidR="00D920E7" w:rsidRDefault="0024321C">
            <w:pPr>
              <w:spacing w:before="100" w:after="100" w:line="240" w:lineRule="auto"/>
              <w:ind w:left="100" w:right="100" w:firstLine="0"/>
            </w:pPr>
            <w:r>
              <w:rPr>
                <w:rFonts w:ascii="Arial" w:eastAsia="Arial" w:hAnsi="Arial" w:cs="Arial"/>
                <w:b/>
                <w:color w:val="000000"/>
                <w:sz w:val="16"/>
                <w:szCs w:val="16"/>
              </w:rPr>
              <w:t>Parent study</w:t>
            </w:r>
          </w:p>
        </w:tc>
        <w:tc>
          <w:tcPr>
            <w:tcW w:w="9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61B3C2" w14:textId="77777777" w:rsidR="00D920E7" w:rsidRDefault="0024321C">
            <w:pPr>
              <w:spacing w:before="100" w:after="100" w:line="240" w:lineRule="auto"/>
              <w:ind w:left="100" w:right="100" w:firstLine="0"/>
            </w:pPr>
            <w:r>
              <w:rPr>
                <w:rFonts w:ascii="Arial" w:eastAsia="Arial" w:hAnsi="Arial" w:cs="Arial"/>
                <w:b/>
                <w:color w:val="000000"/>
                <w:sz w:val="16"/>
                <w:szCs w:val="16"/>
              </w:rPr>
              <w:t>Study design</w:t>
            </w:r>
          </w:p>
        </w:tc>
        <w:tc>
          <w:tcPr>
            <w:tcW w:w="146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3A0107" w14:textId="77777777" w:rsidR="00D920E7" w:rsidRDefault="0024321C">
            <w:pPr>
              <w:spacing w:before="100" w:after="100" w:line="240" w:lineRule="auto"/>
              <w:ind w:left="100" w:right="100" w:firstLine="0"/>
            </w:pPr>
            <w:r>
              <w:rPr>
                <w:rFonts w:ascii="Arial" w:eastAsia="Arial" w:hAnsi="Arial" w:cs="Arial"/>
                <w:b/>
                <w:color w:val="000000"/>
                <w:sz w:val="16"/>
                <w:szCs w:val="16"/>
              </w:rPr>
              <w:t>Intervention</w:t>
            </w:r>
          </w:p>
        </w:tc>
        <w:tc>
          <w:tcPr>
            <w:tcW w:w="1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46446E" w14:textId="77777777" w:rsidR="00D920E7" w:rsidRDefault="0024321C">
            <w:pPr>
              <w:spacing w:before="100" w:after="100" w:line="240" w:lineRule="auto"/>
              <w:ind w:left="100" w:right="100" w:firstLine="0"/>
            </w:pPr>
            <w:r>
              <w:rPr>
                <w:rFonts w:ascii="Arial" w:eastAsia="Arial" w:hAnsi="Arial" w:cs="Arial"/>
                <w:b/>
                <w:color w:val="000000"/>
                <w:sz w:val="16"/>
                <w:szCs w:val="16"/>
              </w:rPr>
              <w:t>Location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BC1677" w14:textId="77777777" w:rsidR="00D920E7" w:rsidRDefault="0024321C">
            <w:pPr>
              <w:spacing w:before="100" w:after="100" w:line="240" w:lineRule="auto"/>
              <w:ind w:left="100" w:right="100" w:firstLine="0"/>
            </w:pPr>
            <w:r>
              <w:rPr>
                <w:rFonts w:ascii="Arial" w:eastAsia="Arial" w:hAnsi="Arial" w:cs="Arial"/>
                <w:b/>
                <w:color w:val="000000"/>
                <w:sz w:val="16"/>
                <w:szCs w:val="16"/>
              </w:rPr>
              <w:t>Author/ year</w:t>
            </w:r>
          </w:p>
        </w:tc>
        <w:tc>
          <w:tcPr>
            <w:tcW w:w="13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B6994B" w14:textId="77777777" w:rsidR="00D920E7" w:rsidRDefault="0024321C">
            <w:pPr>
              <w:spacing w:before="100" w:after="100" w:line="240" w:lineRule="auto"/>
              <w:ind w:left="100" w:right="100" w:firstLine="0"/>
            </w:pPr>
            <w:r>
              <w:rPr>
                <w:rFonts w:ascii="Arial" w:eastAsia="Arial" w:hAnsi="Arial" w:cs="Arial"/>
                <w:b/>
                <w:color w:val="000000"/>
                <w:sz w:val="16"/>
                <w:szCs w:val="16"/>
              </w:rPr>
              <w:t>Sample types</w:t>
            </w:r>
          </w:p>
        </w:tc>
        <w:tc>
          <w:tcPr>
            <w:tcW w:w="19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237F5A" w14:textId="77777777" w:rsidR="00D920E7" w:rsidRDefault="0024321C">
            <w:pPr>
              <w:spacing w:before="100" w:after="100" w:line="240" w:lineRule="auto"/>
              <w:ind w:left="100" w:right="100" w:firstLine="0"/>
            </w:pPr>
            <w:r>
              <w:rPr>
                <w:rFonts w:ascii="Arial" w:eastAsia="Arial" w:hAnsi="Arial" w:cs="Arial"/>
                <w:b/>
                <w:color w:val="000000"/>
                <w:sz w:val="16"/>
                <w:szCs w:val="16"/>
              </w:rPr>
              <w:t>Targets</w:t>
            </w:r>
          </w:p>
        </w:tc>
        <w:tc>
          <w:tcPr>
            <w:tcW w:w="82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D986E0" w14:textId="77777777" w:rsidR="00D920E7" w:rsidRDefault="0024321C">
            <w:pPr>
              <w:spacing w:before="100" w:after="100" w:line="240" w:lineRule="auto"/>
              <w:ind w:left="100" w:right="100" w:firstLine="0"/>
            </w:pPr>
            <w:r>
              <w:rPr>
                <w:rFonts w:ascii="Arial" w:eastAsia="Arial" w:hAnsi="Arial" w:cs="Arial"/>
                <w:b/>
                <w:color w:val="000000"/>
                <w:sz w:val="16"/>
                <w:szCs w:val="16"/>
              </w:rPr>
              <w:t>Analytic method</w:t>
            </w:r>
          </w:p>
        </w:tc>
        <w:tc>
          <w:tcPr>
            <w:tcW w:w="6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17F76D"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Number of samples</w:t>
            </w:r>
          </w:p>
        </w:tc>
      </w:tr>
      <w:tr w:rsidR="00D920E7" w14:paraId="55D4CC26" w14:textId="77777777" w:rsidTr="00F07E4E">
        <w:trPr>
          <w:cantSplit/>
          <w:jc w:val="center"/>
        </w:trPr>
        <w:tc>
          <w:tcPr>
            <w:tcW w:w="793" w:type="dxa"/>
            <w:tcBorders>
              <w:bottom w:val="single" w:sz="4" w:space="0" w:color="666666"/>
            </w:tcBorders>
            <w:shd w:val="clear" w:color="auto" w:fill="FFFFFF"/>
            <w:tcMar>
              <w:top w:w="0" w:type="dxa"/>
              <w:left w:w="0" w:type="dxa"/>
              <w:bottom w:w="0" w:type="dxa"/>
              <w:right w:w="0" w:type="dxa"/>
            </w:tcMar>
            <w:vAlign w:val="center"/>
          </w:tcPr>
          <w:p w14:paraId="035A675F" w14:textId="77777777" w:rsidR="00D920E7" w:rsidRDefault="0024321C">
            <w:pPr>
              <w:spacing w:before="100" w:after="100" w:line="240" w:lineRule="auto"/>
              <w:ind w:left="100" w:right="100" w:firstLine="0"/>
            </w:pPr>
            <w:r>
              <w:rPr>
                <w:rFonts w:ascii="Arial" w:eastAsia="Arial" w:hAnsi="Arial" w:cs="Arial"/>
                <w:color w:val="000000"/>
                <w:sz w:val="16"/>
                <w:szCs w:val="16"/>
              </w:rPr>
              <w:t>WASH Benefits Bangladesh</w:t>
            </w:r>
          </w:p>
        </w:tc>
        <w:tc>
          <w:tcPr>
            <w:tcW w:w="910" w:type="dxa"/>
            <w:tcBorders>
              <w:bottom w:val="single" w:sz="4" w:space="0" w:color="666666"/>
            </w:tcBorders>
            <w:shd w:val="clear" w:color="auto" w:fill="FFFFFF"/>
            <w:tcMar>
              <w:top w:w="0" w:type="dxa"/>
              <w:left w:w="0" w:type="dxa"/>
              <w:bottom w:w="0" w:type="dxa"/>
              <w:right w:w="0" w:type="dxa"/>
            </w:tcMar>
            <w:vAlign w:val="center"/>
          </w:tcPr>
          <w:p w14:paraId="3E3C663A"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bottom w:val="single" w:sz="4" w:space="0" w:color="666666"/>
            </w:tcBorders>
            <w:shd w:val="clear" w:color="auto" w:fill="FFFFFF"/>
            <w:tcMar>
              <w:top w:w="0" w:type="dxa"/>
              <w:left w:w="0" w:type="dxa"/>
              <w:bottom w:w="0" w:type="dxa"/>
              <w:right w:w="0" w:type="dxa"/>
            </w:tcMar>
            <w:vAlign w:val="center"/>
          </w:tcPr>
          <w:p w14:paraId="2E2AA5AE"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19" w:type="dxa"/>
            <w:tcBorders>
              <w:bottom w:val="single" w:sz="4" w:space="0" w:color="666666"/>
            </w:tcBorders>
            <w:shd w:val="clear" w:color="auto" w:fill="FFFFFF"/>
            <w:tcMar>
              <w:top w:w="0" w:type="dxa"/>
              <w:left w:w="0" w:type="dxa"/>
              <w:bottom w:w="0" w:type="dxa"/>
              <w:right w:w="0" w:type="dxa"/>
            </w:tcMar>
            <w:vAlign w:val="center"/>
          </w:tcPr>
          <w:p w14:paraId="3522E04C" w14:textId="77777777" w:rsidR="00D920E7" w:rsidRDefault="0024321C">
            <w:pPr>
              <w:spacing w:before="100" w:after="100" w:line="240" w:lineRule="auto"/>
              <w:ind w:left="100" w:right="100" w:firstLine="0"/>
            </w:pPr>
            <w:r>
              <w:rPr>
                <w:rFonts w:ascii="Arial" w:eastAsia="Arial" w:hAnsi="Arial" w:cs="Arial"/>
                <w:color w:val="000000"/>
                <w:sz w:val="16"/>
                <w:szCs w:val="16"/>
              </w:rPr>
              <w:t>Rural Bangladesh</w:t>
            </w:r>
          </w:p>
        </w:tc>
        <w:tc>
          <w:tcPr>
            <w:tcW w:w="1080" w:type="dxa"/>
            <w:tcBorders>
              <w:bottom w:val="single" w:sz="4" w:space="0" w:color="666666"/>
            </w:tcBorders>
            <w:shd w:val="clear" w:color="auto" w:fill="FFFFFF"/>
            <w:tcMar>
              <w:top w:w="0" w:type="dxa"/>
              <w:left w:w="0" w:type="dxa"/>
              <w:bottom w:w="0" w:type="dxa"/>
              <w:right w:w="0" w:type="dxa"/>
            </w:tcMar>
            <w:vAlign w:val="center"/>
          </w:tcPr>
          <w:p w14:paraId="1603A685" w14:textId="77777777" w:rsidR="00D920E7" w:rsidRDefault="0024321C">
            <w:pPr>
              <w:spacing w:before="100" w:after="100" w:line="240" w:lineRule="auto"/>
              <w:ind w:left="100" w:right="100" w:firstLine="0"/>
            </w:pPr>
            <w:r>
              <w:rPr>
                <w:rFonts w:ascii="Arial" w:eastAsia="Arial" w:hAnsi="Arial" w:cs="Arial"/>
                <w:color w:val="000000"/>
                <w:sz w:val="16"/>
                <w:szCs w:val="16"/>
              </w:rPr>
              <w:t>Boehm et al. 2016 </w:t>
            </w:r>
          </w:p>
        </w:tc>
        <w:tc>
          <w:tcPr>
            <w:tcW w:w="1341" w:type="dxa"/>
            <w:tcBorders>
              <w:bottom w:val="single" w:sz="4" w:space="0" w:color="666666"/>
            </w:tcBorders>
            <w:shd w:val="clear" w:color="auto" w:fill="FFFFFF"/>
            <w:tcMar>
              <w:top w:w="0" w:type="dxa"/>
              <w:left w:w="0" w:type="dxa"/>
              <w:bottom w:w="0" w:type="dxa"/>
              <w:right w:w="0" w:type="dxa"/>
            </w:tcMar>
            <w:vAlign w:val="center"/>
          </w:tcPr>
          <w:p w14:paraId="2517E6CD" w14:textId="77777777" w:rsidR="00D920E7" w:rsidRDefault="0024321C">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1923" w:type="dxa"/>
            <w:tcBorders>
              <w:bottom w:val="single" w:sz="4" w:space="0" w:color="666666"/>
            </w:tcBorders>
            <w:shd w:val="clear" w:color="auto" w:fill="FFFFFF"/>
            <w:tcMar>
              <w:top w:w="0" w:type="dxa"/>
              <w:left w:w="0" w:type="dxa"/>
              <w:bottom w:w="0" w:type="dxa"/>
              <w:right w:w="0" w:type="dxa"/>
            </w:tcMar>
            <w:vAlign w:val="center"/>
          </w:tcPr>
          <w:p w14:paraId="20FE1FF0" w14:textId="77777777" w:rsidR="00D920E7" w:rsidRDefault="0024321C">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825" w:type="dxa"/>
            <w:tcBorders>
              <w:bottom w:val="single" w:sz="4" w:space="0" w:color="666666"/>
            </w:tcBorders>
            <w:shd w:val="clear" w:color="auto" w:fill="FFFFFF"/>
            <w:tcMar>
              <w:top w:w="0" w:type="dxa"/>
              <w:left w:w="0" w:type="dxa"/>
              <w:bottom w:w="0" w:type="dxa"/>
              <w:right w:w="0" w:type="dxa"/>
            </w:tcMar>
            <w:vAlign w:val="center"/>
          </w:tcPr>
          <w:p w14:paraId="501C0F61"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bottom w:val="single" w:sz="4" w:space="0" w:color="666666"/>
            </w:tcBorders>
            <w:shd w:val="clear" w:color="auto" w:fill="FFFFFF"/>
            <w:tcMar>
              <w:top w:w="0" w:type="dxa"/>
              <w:left w:w="0" w:type="dxa"/>
              <w:bottom w:w="0" w:type="dxa"/>
              <w:right w:w="0" w:type="dxa"/>
            </w:tcMar>
            <w:vAlign w:val="center"/>
          </w:tcPr>
          <w:p w14:paraId="5F86EA3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1,497</w:t>
            </w:r>
          </w:p>
        </w:tc>
      </w:tr>
      <w:tr w:rsidR="00D920E7" w14:paraId="45F54169"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A8AB2A"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B5088"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D6F4A"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732359"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019C1" w14:textId="77777777" w:rsidR="00D920E7" w:rsidRDefault="0024321C">
            <w:pPr>
              <w:spacing w:before="100" w:after="100" w:line="240" w:lineRule="auto"/>
              <w:ind w:left="100" w:right="100" w:firstLine="0"/>
            </w:pPr>
            <w:r>
              <w:rPr>
                <w:rFonts w:ascii="Arial" w:eastAsia="Arial" w:hAnsi="Arial" w:cs="Arial"/>
                <w:color w:val="000000"/>
                <w:sz w:val="16"/>
                <w:szCs w:val="16"/>
              </w:rPr>
              <w:t>Fuhrmeister et al. 2020</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88A8E6" w14:textId="77777777" w:rsidR="00D920E7" w:rsidRDefault="0024321C">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C46AB4" w14:textId="77777777" w:rsidR="00D920E7" w:rsidRDefault="0024321C">
            <w:pPr>
              <w:spacing w:before="100" w:after="100" w:line="240" w:lineRule="auto"/>
              <w:ind w:left="100" w:right="100" w:firstLine="0"/>
            </w:pPr>
            <w:r>
              <w:rPr>
                <w:rFonts w:ascii="Arial" w:eastAsia="Arial" w:hAnsi="Arial" w:cs="Arial"/>
                <w:color w:val="000000"/>
                <w:sz w:val="16"/>
                <w:szCs w:val="16"/>
              </w:rPr>
              <w:t>Pathogenic E. coli, norovirus, Giardia</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3E4B7E"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2DAE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2,606</w:t>
            </w:r>
          </w:p>
        </w:tc>
      </w:tr>
      <w:tr w:rsidR="00D920E7" w14:paraId="7D5772C2"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B4364"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542E6"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436D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996C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AFA22" w14:textId="77777777" w:rsidR="00D920E7" w:rsidRDefault="0024321C">
            <w:pPr>
              <w:spacing w:before="100" w:after="100" w:line="240" w:lineRule="auto"/>
              <w:ind w:left="100" w:right="100" w:firstLine="0"/>
            </w:pPr>
            <w:r>
              <w:rPr>
                <w:rFonts w:ascii="Arial" w:eastAsia="Arial" w:hAnsi="Arial" w:cs="Arial"/>
                <w:color w:val="000000"/>
                <w:sz w:val="16"/>
                <w:szCs w:val="16"/>
              </w:rPr>
              <w:t>Kwong et al. 2021</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AC504" w14:textId="77777777" w:rsidR="00D920E7" w:rsidRDefault="0024321C">
            <w:pPr>
              <w:spacing w:before="100" w:after="100" w:line="240" w:lineRule="auto"/>
              <w:ind w:left="100" w:right="100" w:firstLine="0"/>
            </w:pPr>
            <w:r>
              <w:rPr>
                <w:rFonts w:ascii="Arial" w:eastAsia="Arial" w:hAnsi="Arial" w:cs="Arial"/>
                <w:color w:val="000000"/>
                <w:sz w:val="16"/>
                <w:szCs w:val="16"/>
              </w:rPr>
              <w:t>Courtyard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4FC0E" w14:textId="77777777" w:rsidR="00D920E7" w:rsidRDefault="0024321C">
            <w:pPr>
              <w:spacing w:before="100" w:after="100" w:line="240" w:lineRule="auto"/>
              <w:ind w:left="100" w:right="100" w:firstLine="0"/>
            </w:pPr>
            <w:r>
              <w:rPr>
                <w:rFonts w:ascii="Arial" w:eastAsia="Arial" w:hAnsi="Arial" w:cs="Arial"/>
                <w:color w:val="000000"/>
                <w:sz w:val="16"/>
                <w:szCs w:val="16"/>
              </w:rPr>
              <w:t>Soil-transmitted helminths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65125" w14:textId="77777777" w:rsidR="00D920E7" w:rsidRDefault="0024321C">
            <w:pPr>
              <w:spacing w:before="100" w:after="100" w:line="240" w:lineRule="auto"/>
              <w:ind w:left="100" w:right="100" w:firstLine="0"/>
            </w:pPr>
            <w:r>
              <w:rPr>
                <w:rFonts w:ascii="Arial" w:eastAsia="Arial" w:hAnsi="Arial" w:cs="Arial"/>
                <w:color w:val="000000"/>
                <w:sz w:val="16"/>
                <w:szCs w:val="16"/>
              </w:rPr>
              <w:t>Microscopy</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3CAC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1,396</w:t>
            </w:r>
          </w:p>
        </w:tc>
      </w:tr>
      <w:tr w:rsidR="00D920E7" w14:paraId="58AF31D4"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A7257" w14:textId="77777777" w:rsidR="00D920E7" w:rsidRDefault="0024321C">
            <w:pPr>
              <w:spacing w:before="100" w:after="100" w:line="240" w:lineRule="auto"/>
              <w:ind w:left="100" w:right="100" w:firstLine="0"/>
            </w:pPr>
            <w:r>
              <w:rPr>
                <w:rFonts w:ascii="Arial" w:eastAsia="Arial" w:hAnsi="Arial" w:cs="Arial"/>
                <w:color w:val="000000"/>
                <w:sz w:val="16"/>
                <w:szCs w:val="16"/>
              </w:rPr>
              <w:t>WASH Benefits Kenya</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6142CE"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CB273"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66C8E9" w14:textId="77777777" w:rsidR="00D920E7" w:rsidRDefault="0024321C">
            <w:pPr>
              <w:spacing w:before="100" w:after="100" w:line="240" w:lineRule="auto"/>
              <w:ind w:left="100" w:right="100" w:firstLine="0"/>
            </w:pPr>
            <w:r>
              <w:rPr>
                <w:rFonts w:ascii="Arial" w:eastAsia="Arial" w:hAnsi="Arial" w:cs="Arial"/>
                <w:color w:val="000000"/>
                <w:sz w:val="16"/>
                <w:szCs w:val="16"/>
              </w:rPr>
              <w:t>Rural Kenya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65208" w14:textId="77777777" w:rsidR="00D920E7" w:rsidRDefault="0024321C">
            <w:pPr>
              <w:spacing w:before="100" w:after="100" w:line="240" w:lineRule="auto"/>
              <w:ind w:left="100" w:right="100" w:firstLine="0"/>
            </w:pPr>
            <w:r>
              <w:rPr>
                <w:rFonts w:ascii="Arial" w:eastAsia="Arial" w:hAnsi="Arial" w:cs="Arial"/>
                <w:color w:val="000000"/>
                <w:sz w:val="16"/>
                <w:szCs w:val="16"/>
              </w:rPr>
              <w:t>Steinbaum et al. 2019</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F05F" w14:textId="77777777" w:rsidR="00D920E7" w:rsidRDefault="0024321C">
            <w:pPr>
              <w:spacing w:before="100" w:after="100" w:line="240" w:lineRule="auto"/>
              <w:ind w:left="100" w:right="100" w:firstLine="0"/>
            </w:pPr>
            <w:r>
              <w:rPr>
                <w:rFonts w:ascii="Arial" w:eastAsia="Arial" w:hAnsi="Arial" w:cs="Arial"/>
                <w:color w:val="000000"/>
                <w:sz w:val="16"/>
                <w:szCs w:val="16"/>
              </w:rPr>
              <w:t>Courtyard soil</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342D5" w14:textId="77777777" w:rsidR="00D920E7" w:rsidRDefault="0024321C">
            <w:pPr>
              <w:spacing w:before="100" w:after="100" w:line="240" w:lineRule="auto"/>
              <w:ind w:left="100" w:right="100" w:firstLine="0"/>
            </w:pPr>
            <w:r>
              <w:rPr>
                <w:rFonts w:ascii="Arial" w:eastAsia="Arial" w:hAnsi="Arial" w:cs="Arial"/>
                <w:color w:val="000000"/>
                <w:sz w:val="16"/>
                <w:szCs w:val="16"/>
              </w:rPr>
              <w:t>Soil-transmitted helminths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7A273" w14:textId="77777777" w:rsidR="00D920E7" w:rsidRDefault="0024321C">
            <w:pPr>
              <w:spacing w:before="100" w:after="100" w:line="240" w:lineRule="auto"/>
              <w:ind w:left="100" w:right="100" w:firstLine="0"/>
            </w:pPr>
            <w:r>
              <w:rPr>
                <w:rFonts w:ascii="Arial" w:eastAsia="Arial" w:hAnsi="Arial" w:cs="Arial"/>
                <w:color w:val="000000"/>
                <w:sz w:val="16"/>
                <w:szCs w:val="16"/>
              </w:rPr>
              <w:t>Microscopy</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FCAA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2,107</w:t>
            </w:r>
          </w:p>
        </w:tc>
      </w:tr>
      <w:tr w:rsidR="00D920E7" w14:paraId="2A6485B8"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769D5" w14:textId="77777777" w:rsidR="00D920E7" w:rsidRDefault="0024321C">
            <w:pPr>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3E5B9" w14:textId="77777777" w:rsidR="00D920E7" w:rsidRDefault="0024321C">
            <w:pPr>
              <w:spacing w:before="100" w:after="100" w:line="240" w:lineRule="auto"/>
              <w:ind w:left="100" w:right="100" w:firstLine="0"/>
            </w:pPr>
            <w:r>
              <w:rPr>
                <w:rFonts w:ascii="Arial" w:eastAsia="Arial" w:hAnsi="Arial" w:cs="Arial"/>
                <w:color w:val="000000"/>
                <w:sz w:val="16"/>
                <w:szCs w:val="16"/>
              </w:rPr>
              <w:t>Controlled before-and-after study</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0BFC6"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9F968" w14:textId="77777777" w:rsidR="00D920E7" w:rsidRDefault="0024321C">
            <w:pPr>
              <w:spacing w:before="100" w:after="100" w:line="240" w:lineRule="auto"/>
              <w:ind w:left="100" w:right="100" w:firstLine="0"/>
            </w:pPr>
            <w:r>
              <w:rPr>
                <w:rFonts w:ascii="Arial" w:eastAsia="Arial" w:hAnsi="Arial" w:cs="Arial"/>
                <w:color w:val="000000"/>
                <w:sz w:val="16"/>
                <w:szCs w:val="16"/>
              </w:rPr>
              <w:t>Urban Mozambique</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1C286" w14:textId="77777777" w:rsidR="00D920E7" w:rsidRDefault="0024321C">
            <w:pPr>
              <w:spacing w:before="100" w:after="100" w:line="240" w:lineRule="auto"/>
              <w:ind w:left="100" w:right="100" w:firstLine="0"/>
            </w:pPr>
            <w:r>
              <w:rPr>
                <w:rFonts w:ascii="Arial" w:eastAsia="Arial" w:hAnsi="Arial" w:cs="Arial"/>
                <w:color w:val="000000"/>
                <w:sz w:val="16"/>
                <w:szCs w:val="16"/>
              </w:rPr>
              <w:t>Holcomb et al. 2020</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09447" w14:textId="77777777" w:rsidR="00D920E7" w:rsidRDefault="0024321C">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53C89"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Panel of 17 </w:t>
            </w:r>
            <w:proofErr w:type="spellStart"/>
            <w:r>
              <w:rPr>
                <w:rFonts w:ascii="Arial" w:eastAsia="Arial" w:hAnsi="Arial" w:cs="Arial"/>
                <w:color w:val="000000"/>
                <w:sz w:val="16"/>
                <w:szCs w:val="16"/>
              </w:rPr>
              <w:t>enteropathogens</w:t>
            </w:r>
            <w:proofErr w:type="spellEnd"/>
            <w:r>
              <w:rPr>
                <w:rFonts w:ascii="Arial" w:eastAsia="Arial" w:hAnsi="Arial" w:cs="Arial"/>
                <w:color w:val="000000"/>
                <w:sz w:val="16"/>
                <w:szCs w:val="16"/>
              </w:rPr>
              <w:t>, human and avian fecal markers</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003E52" w14:textId="77777777" w:rsidR="00D920E7" w:rsidRDefault="0024321C">
            <w:pPr>
              <w:spacing w:before="100" w:after="100" w:line="240" w:lineRule="auto"/>
              <w:ind w:left="100" w:right="100" w:firstLine="0"/>
            </w:pPr>
            <w:r>
              <w:rPr>
                <w:rFonts w:ascii="Arial" w:eastAsia="Arial" w:hAnsi="Arial" w:cs="Arial"/>
                <w:color w:val="000000"/>
                <w:sz w:val="16"/>
                <w:szCs w:val="16"/>
              </w:rPr>
              <w:t>qPCR</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38EA7"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1,081</w:t>
            </w:r>
          </w:p>
        </w:tc>
      </w:tr>
      <w:tr w:rsidR="00D920E7" w14:paraId="5B1992F1" w14:textId="77777777" w:rsidTr="00F07E4E">
        <w:trPr>
          <w:cantSplit/>
          <w:jc w:val="center"/>
        </w:trPr>
        <w:tc>
          <w:tcPr>
            <w:tcW w:w="79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AB0CB" w14:textId="77777777" w:rsidR="00D920E7" w:rsidRDefault="0024321C">
            <w:pPr>
              <w:spacing w:before="100" w:after="100" w:line="240" w:lineRule="auto"/>
              <w:ind w:left="100" w:right="100" w:firstLine="0"/>
            </w:pPr>
            <w:r>
              <w:rPr>
                <w:rFonts w:ascii="Arial" w:eastAsia="Arial" w:hAnsi="Arial" w:cs="Arial"/>
                <w:color w:val="000000"/>
                <w:sz w:val="16"/>
                <w:szCs w:val="16"/>
              </w:rPr>
              <w:t>Gram Vikas</w:t>
            </w:r>
          </w:p>
        </w:tc>
        <w:tc>
          <w:tcPr>
            <w:tcW w:w="9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D4A7E" w14:textId="77777777" w:rsidR="00D920E7" w:rsidRDefault="0024321C">
            <w:pPr>
              <w:spacing w:before="100" w:after="100" w:line="240" w:lineRule="auto"/>
              <w:ind w:left="100" w:right="100" w:firstLine="0"/>
            </w:pPr>
            <w:r>
              <w:rPr>
                <w:rFonts w:ascii="Arial" w:eastAsia="Arial" w:hAnsi="Arial" w:cs="Arial"/>
                <w:color w:val="000000"/>
                <w:sz w:val="16"/>
                <w:szCs w:val="16"/>
              </w:rPr>
              <w:t>Matched cohort study</w:t>
            </w:r>
          </w:p>
        </w:tc>
        <w:tc>
          <w:tcPr>
            <w:tcW w:w="146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F893B"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 piped water</w:t>
            </w:r>
          </w:p>
        </w:tc>
        <w:tc>
          <w:tcPr>
            <w:tcW w:w="11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084E3" w14:textId="77777777" w:rsidR="00D920E7" w:rsidRDefault="0024321C">
            <w:pPr>
              <w:spacing w:before="100" w:after="100" w:line="240" w:lineRule="auto"/>
              <w:ind w:left="100" w:right="100" w:firstLine="0"/>
            </w:pPr>
            <w:r>
              <w:rPr>
                <w:rFonts w:ascii="Arial" w:eastAsia="Arial" w:hAnsi="Arial" w:cs="Arial"/>
                <w:color w:val="000000"/>
                <w:sz w:val="16"/>
                <w:szCs w:val="16"/>
              </w:rPr>
              <w:t>Rural India</w:t>
            </w:r>
          </w:p>
        </w:tc>
        <w:tc>
          <w:tcPr>
            <w:tcW w:w="108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6B3E2" w14:textId="77777777" w:rsidR="00D920E7" w:rsidRDefault="0024321C">
            <w:pPr>
              <w:spacing w:before="100" w:after="100" w:line="240" w:lineRule="auto"/>
              <w:ind w:left="100" w:right="100" w:firstLine="0"/>
            </w:pPr>
            <w:r>
              <w:rPr>
                <w:rFonts w:ascii="Arial" w:eastAsia="Arial" w:hAnsi="Arial" w:cs="Arial"/>
                <w:color w:val="000000"/>
                <w:sz w:val="16"/>
                <w:szCs w:val="16"/>
              </w:rPr>
              <w:t>Reese et al. 2017</w:t>
            </w:r>
          </w:p>
        </w:tc>
        <w:tc>
          <w:tcPr>
            <w:tcW w:w="134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FC084" w14:textId="77777777" w:rsidR="00D920E7" w:rsidRDefault="0024321C">
            <w:pPr>
              <w:spacing w:before="100" w:after="100" w:line="240" w:lineRule="auto"/>
              <w:ind w:left="100" w:right="100" w:firstLine="0"/>
            </w:pPr>
            <w:r>
              <w:rPr>
                <w:rFonts w:ascii="Arial" w:eastAsia="Arial" w:hAnsi="Arial" w:cs="Arial"/>
                <w:color w:val="000000"/>
                <w:sz w:val="16"/>
                <w:szCs w:val="16"/>
              </w:rPr>
              <w:t>Source and stored water </w:t>
            </w:r>
          </w:p>
        </w:tc>
        <w:tc>
          <w:tcPr>
            <w:tcW w:w="192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95281" w14:textId="77777777" w:rsidR="00D920E7" w:rsidRDefault="0024321C">
            <w:pPr>
              <w:spacing w:before="100" w:after="100" w:line="240" w:lineRule="auto"/>
              <w:ind w:left="100" w:right="100" w:firstLine="0"/>
            </w:pPr>
            <w:r>
              <w:rPr>
                <w:rFonts w:ascii="Arial" w:eastAsia="Arial" w:hAnsi="Arial" w:cs="Arial"/>
                <w:color w:val="000000"/>
                <w:sz w:val="16"/>
                <w:szCs w:val="16"/>
              </w:rPr>
              <w:t>V. cholerae, Shigella </w:t>
            </w:r>
          </w:p>
        </w:tc>
        <w:tc>
          <w:tcPr>
            <w:tcW w:w="82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F14CD" w14:textId="77777777" w:rsidR="00D920E7" w:rsidRDefault="0024321C">
            <w:pPr>
              <w:spacing w:before="100" w:after="100" w:line="240" w:lineRule="auto"/>
              <w:ind w:left="100" w:right="100" w:firstLine="0"/>
            </w:pPr>
            <w:r>
              <w:rPr>
                <w:rFonts w:ascii="Arial" w:eastAsia="Arial" w:hAnsi="Arial" w:cs="Arial"/>
                <w:color w:val="000000"/>
                <w:sz w:val="16"/>
                <w:szCs w:val="16"/>
              </w:rPr>
              <w:t>Slide agglutination serotyping</w:t>
            </w:r>
          </w:p>
        </w:tc>
        <w:tc>
          <w:tcPr>
            <w:tcW w:w="6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CDD2B8"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3,452</w:t>
            </w:r>
          </w:p>
        </w:tc>
      </w:tr>
      <w:tr w:rsidR="00D920E7" w14:paraId="1718E794" w14:textId="77777777" w:rsidTr="00F07E4E">
        <w:trPr>
          <w:cantSplit/>
          <w:jc w:val="center"/>
        </w:trPr>
        <w:tc>
          <w:tcPr>
            <w:tcW w:w="79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F2706EE" w14:textId="77777777" w:rsidR="00D920E7" w:rsidRDefault="0024321C">
            <w:pPr>
              <w:spacing w:before="100" w:after="100" w:line="240" w:lineRule="auto"/>
              <w:ind w:left="100" w:right="100" w:firstLine="0"/>
            </w:pPr>
            <w:r>
              <w:rPr>
                <w:rFonts w:ascii="Arial" w:eastAsia="Arial" w:hAnsi="Arial" w:cs="Arial"/>
                <w:color w:val="000000"/>
                <w:sz w:val="16"/>
                <w:szCs w:val="16"/>
              </w:rPr>
              <w:t>Total Sanitation Campaign</w:t>
            </w:r>
          </w:p>
        </w:tc>
        <w:tc>
          <w:tcPr>
            <w:tcW w:w="9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41E16F" w14:textId="77777777" w:rsidR="00D920E7" w:rsidRDefault="0024321C">
            <w:pPr>
              <w:spacing w:before="100" w:after="100" w:line="240" w:lineRule="auto"/>
              <w:ind w:left="100" w:right="100" w:firstLine="0"/>
            </w:pPr>
            <w:r>
              <w:rPr>
                <w:rFonts w:ascii="Arial" w:eastAsia="Arial" w:hAnsi="Arial" w:cs="Arial"/>
                <w:color w:val="000000"/>
                <w:sz w:val="16"/>
                <w:szCs w:val="16"/>
              </w:rPr>
              <w:t>Cluster-randomized trial</w:t>
            </w:r>
          </w:p>
        </w:tc>
        <w:tc>
          <w:tcPr>
            <w:tcW w:w="146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72144C" w14:textId="77777777" w:rsidR="00D920E7" w:rsidRDefault="0024321C">
            <w:pPr>
              <w:spacing w:before="100" w:after="100" w:line="240" w:lineRule="auto"/>
              <w:ind w:left="100" w:right="100" w:firstLine="0"/>
            </w:pPr>
            <w:r>
              <w:rPr>
                <w:rFonts w:ascii="Arial" w:eastAsia="Arial" w:hAnsi="Arial" w:cs="Arial"/>
                <w:color w:val="000000"/>
                <w:sz w:val="16"/>
                <w:szCs w:val="16"/>
              </w:rPr>
              <w:t>Latrine upgrades</w:t>
            </w:r>
          </w:p>
        </w:tc>
        <w:tc>
          <w:tcPr>
            <w:tcW w:w="11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819190" w14:textId="77777777" w:rsidR="00D920E7" w:rsidRDefault="0024321C">
            <w:pPr>
              <w:spacing w:before="100" w:after="100" w:line="240" w:lineRule="auto"/>
              <w:ind w:left="100" w:right="100" w:firstLine="0"/>
            </w:pPr>
            <w:r>
              <w:rPr>
                <w:rFonts w:ascii="Arial" w:eastAsia="Arial" w:hAnsi="Arial" w:cs="Arial"/>
                <w:color w:val="000000"/>
                <w:sz w:val="16"/>
                <w:szCs w:val="16"/>
              </w:rPr>
              <w:t>Rural India</w:t>
            </w:r>
          </w:p>
        </w:tc>
        <w:tc>
          <w:tcPr>
            <w:tcW w:w="108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9B9EEA5" w14:textId="77777777" w:rsidR="00D920E7" w:rsidRDefault="0024321C">
            <w:pPr>
              <w:spacing w:before="100" w:after="100" w:line="240" w:lineRule="auto"/>
              <w:ind w:left="100" w:right="100" w:firstLine="0"/>
            </w:pPr>
            <w:r>
              <w:rPr>
                <w:rFonts w:ascii="Arial" w:eastAsia="Arial" w:hAnsi="Arial" w:cs="Arial"/>
                <w:color w:val="000000"/>
                <w:sz w:val="16"/>
                <w:szCs w:val="16"/>
              </w:rPr>
              <w:t>Odagiri et al. 2016</w:t>
            </w:r>
          </w:p>
        </w:tc>
        <w:tc>
          <w:tcPr>
            <w:tcW w:w="134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0505A8" w14:textId="77777777" w:rsidR="00D920E7" w:rsidRDefault="0024321C">
            <w:pPr>
              <w:spacing w:before="100" w:after="100" w:line="240" w:lineRule="auto"/>
              <w:ind w:left="100" w:right="100" w:firstLine="0"/>
            </w:pPr>
            <w:r>
              <w:rPr>
                <w:rFonts w:ascii="Arial" w:eastAsia="Arial" w:hAnsi="Arial" w:cs="Arial"/>
                <w:color w:val="000000"/>
                <w:sz w:val="16"/>
                <w:szCs w:val="16"/>
              </w:rPr>
              <w:t>Source water</w:t>
            </w:r>
          </w:p>
        </w:tc>
        <w:tc>
          <w:tcPr>
            <w:tcW w:w="192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4B6F671"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82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1922FF" w14:textId="77777777" w:rsidR="00D920E7" w:rsidRDefault="0024321C">
            <w:pPr>
              <w:spacing w:before="100" w:after="100" w:line="240" w:lineRule="auto"/>
              <w:ind w:left="100" w:right="100" w:firstLine="0"/>
            </w:pPr>
            <w:r>
              <w:rPr>
                <w:rFonts w:ascii="Arial" w:eastAsia="Arial" w:hAnsi="Arial" w:cs="Arial"/>
                <w:color w:val="000000"/>
                <w:sz w:val="16"/>
                <w:szCs w:val="16"/>
              </w:rPr>
              <w:t>qPCR, microscopy</w:t>
            </w:r>
          </w:p>
        </w:tc>
        <w:tc>
          <w:tcPr>
            <w:tcW w:w="6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60513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60</w:t>
            </w:r>
          </w:p>
        </w:tc>
      </w:tr>
    </w:tbl>
    <w:p w14:paraId="589C16D8" w14:textId="77777777" w:rsidR="00F07E4E" w:rsidRDefault="00F07E4E">
      <w:pPr>
        <w:pStyle w:val="Heading3"/>
      </w:pPr>
      <w:bookmarkStart w:id="163" w:name="X5fcb7a3d454d6e01d97e33c32561e7c91766b85"/>
      <w:bookmarkEnd w:id="160"/>
    </w:p>
    <w:p w14:paraId="0A32B631" w14:textId="77777777" w:rsidR="00F40A35" w:rsidRDefault="00F40A35">
      <w:pPr>
        <w:ind w:firstLine="0"/>
        <w:jc w:val="both"/>
        <w:rPr>
          <w:rFonts w:asciiTheme="majorHAnsi" w:eastAsiaTheme="majorEastAsia" w:hAnsiTheme="majorHAnsi" w:cstheme="majorBidi"/>
          <w:b/>
          <w:spacing w:val="4"/>
          <w:sz w:val="24"/>
          <w:szCs w:val="24"/>
        </w:rPr>
      </w:pPr>
      <w:r>
        <w:br w:type="page"/>
      </w:r>
    </w:p>
    <w:p w14:paraId="3178D396" w14:textId="25C17859" w:rsidR="00D920E7" w:rsidRDefault="0024321C">
      <w:pPr>
        <w:pStyle w:val="Heading3"/>
      </w:pPr>
      <w:r>
        <w:lastRenderedPageBreak/>
        <w:t xml:space="preserve">Table 2. Mean (SD) abundances by study arm </w:t>
      </w:r>
      <w:proofErr w:type="spellStart"/>
      <w:r>
        <w:t>arm</w:t>
      </w:r>
      <w:proofErr w:type="spellEnd"/>
      <w:r>
        <w:t xml:space="preserve"> 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D920E7" w14:paraId="6988DCBD"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59EB86" w14:textId="77777777" w:rsidR="00D920E7" w:rsidRDefault="0024321C">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AD38D7" w14:textId="77777777" w:rsidR="00D920E7" w:rsidRDefault="0024321C">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6A5CAF" w14:textId="77777777" w:rsidR="00D920E7" w:rsidRDefault="0024321C">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72717B"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782F3C"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ROQ %</w:t>
            </w:r>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B8E970" w14:textId="77777777" w:rsidR="00D920E7" w:rsidRDefault="0024321C">
            <w:pPr>
              <w:spacing w:before="100" w:after="100" w:line="240" w:lineRule="auto"/>
              <w:ind w:left="100" w:right="100" w:firstLine="0"/>
            </w:pPr>
            <w:r>
              <w:rPr>
                <w:rFonts w:ascii="Arial" w:eastAsia="Arial" w:hAnsi="Arial" w:cs="Arial"/>
                <w:b/>
                <w:color w:val="000000"/>
                <w:sz w:val="16"/>
                <w:szCs w:val="16"/>
              </w:rPr>
              <w:t>Control mean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E042F4" w14:textId="77777777" w:rsidR="00D920E7" w:rsidRDefault="0024321C">
            <w:pPr>
              <w:spacing w:before="100" w:after="100" w:line="240" w:lineRule="auto"/>
              <w:ind w:left="100" w:right="100" w:firstLine="0"/>
            </w:pPr>
            <w:proofErr w:type="gramStart"/>
            <w:r>
              <w:rPr>
                <w:rFonts w:ascii="Arial" w:eastAsia="Arial" w:hAnsi="Arial" w:cs="Arial"/>
                <w:b/>
                <w:color w:val="000000"/>
                <w:sz w:val="16"/>
                <w:szCs w:val="16"/>
              </w:rPr>
              <w:t>Intervention  mean</w:t>
            </w:r>
            <w:proofErr w:type="gramEnd"/>
            <w:r>
              <w:rPr>
                <w:rFonts w:ascii="Arial" w:eastAsia="Arial" w:hAnsi="Arial" w:cs="Arial"/>
                <w:b/>
                <w:color w:val="000000"/>
                <w:sz w:val="16"/>
                <w:szCs w:val="16"/>
              </w:rPr>
              <w:t xml:space="preserve">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757F9A" w14:textId="77777777" w:rsidR="00D920E7" w:rsidRDefault="0024321C">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AD259E" w14:textId="77777777" w:rsidR="00D920E7" w:rsidRDefault="0024321C">
            <w:pPr>
              <w:spacing w:before="100" w:after="100" w:line="240" w:lineRule="auto"/>
              <w:ind w:left="100" w:right="100" w:firstLine="0"/>
              <w:jc w:val="right"/>
            </w:pPr>
            <w:r>
              <w:rPr>
                <w:rFonts w:ascii="Arial" w:eastAsia="Arial" w:hAnsi="Arial" w:cs="Arial"/>
                <w:b/>
                <w:color w:val="000000"/>
                <w:sz w:val="16"/>
                <w:szCs w:val="16"/>
              </w:rPr>
              <w:t>P value</w:t>
            </w:r>
          </w:p>
        </w:tc>
      </w:tr>
      <w:tr w:rsidR="00D920E7" w14:paraId="760E6999"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42891D4B" w14:textId="77777777" w:rsidR="00D920E7" w:rsidRDefault="0024321C">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2135AFE6" w14:textId="77777777" w:rsidR="00D920E7" w:rsidRDefault="0024321C">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23A9C261"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4292C31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1352A6D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64D65D84" w14:textId="77777777" w:rsidR="00D920E7" w:rsidRDefault="0024321C">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0ECE76A2" w14:textId="77777777" w:rsidR="00D920E7" w:rsidRDefault="0024321C">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21A9EAFD" w14:textId="77777777" w:rsidR="00D920E7" w:rsidRDefault="0024321C">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0EA89FF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0.35</w:t>
            </w:r>
          </w:p>
        </w:tc>
      </w:tr>
      <w:tr w:rsidR="00D920E7" w14:paraId="6C8B9D07"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F617BB"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9323A" w14:textId="77777777" w:rsidR="00D920E7" w:rsidRDefault="0024321C">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8DE59"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46B8C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C5A5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930C6F" w14:textId="77777777" w:rsidR="00D920E7" w:rsidRDefault="0024321C">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0BAB7" w14:textId="77777777" w:rsidR="00D920E7" w:rsidRDefault="0024321C">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17E7C1" w14:textId="77777777" w:rsidR="00D920E7" w:rsidRDefault="0024321C">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22CFD2"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0.74</w:t>
            </w:r>
          </w:p>
        </w:tc>
      </w:tr>
      <w:tr w:rsidR="00D920E7" w14:paraId="652EE6FF"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40B68"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663FA"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66DCC" w14:textId="77777777" w:rsidR="00D920E7" w:rsidRDefault="0024321C">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F0E3D"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21FE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F211B" w14:textId="77777777" w:rsidR="00D920E7" w:rsidRDefault="0024321C">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6057C" w14:textId="77777777" w:rsidR="00D920E7" w:rsidRDefault="0024321C">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6D6FD8" w14:textId="77777777" w:rsidR="00D920E7" w:rsidRDefault="0024321C">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8667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0.03</w:t>
            </w:r>
          </w:p>
        </w:tc>
      </w:tr>
      <w:tr w:rsidR="00D920E7" w14:paraId="6320207C"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0BEB2" w14:textId="77777777" w:rsidR="00D920E7" w:rsidRDefault="0024321C">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08862" w14:textId="77777777" w:rsidR="00D920E7" w:rsidRDefault="0024321C">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CE9A5" w14:textId="77777777" w:rsidR="00D920E7" w:rsidRDefault="0024321C">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C5B2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62871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66576" w14:textId="77777777" w:rsidR="00D920E7" w:rsidRDefault="0024321C">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F385B" w14:textId="77777777" w:rsidR="00D920E7" w:rsidRDefault="0024321C">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B1E8C0" w14:textId="77777777" w:rsidR="00D920E7" w:rsidRDefault="0024321C">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B0AF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0.25</w:t>
            </w:r>
          </w:p>
        </w:tc>
      </w:tr>
      <w:tr w:rsidR="00D920E7" w14:paraId="2936FF0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B19D3"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A9942" w14:textId="77777777" w:rsidR="00D920E7" w:rsidRDefault="0024321C">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63824" w14:textId="77777777" w:rsidR="00D920E7" w:rsidRDefault="0024321C">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249BA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39EE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A3997F" w14:textId="77777777" w:rsidR="00D920E7" w:rsidRDefault="0024321C">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482F8" w14:textId="77777777" w:rsidR="00D920E7" w:rsidRDefault="0024321C">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111CC" w14:textId="77777777" w:rsidR="00D920E7" w:rsidRDefault="0024321C">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F4B7A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0.01</w:t>
            </w:r>
          </w:p>
        </w:tc>
      </w:tr>
      <w:tr w:rsidR="00D920E7" w14:paraId="3FA3DC8F"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E181B6" w14:textId="77777777" w:rsidR="00D920E7" w:rsidRDefault="0024321C">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39ED60" w14:textId="77777777" w:rsidR="00D920E7" w:rsidRDefault="0024321C">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42F93" w14:textId="77777777" w:rsidR="00D920E7" w:rsidRDefault="0024321C">
            <w:pPr>
              <w:spacing w:before="100" w:after="100" w:line="240" w:lineRule="auto"/>
              <w:ind w:left="100" w:right="100" w:firstLine="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200F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C6A36"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68F8" w14:textId="77777777" w:rsidR="00D920E7" w:rsidRDefault="0024321C">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EB348" w14:textId="77777777" w:rsidR="00D920E7" w:rsidRDefault="0024321C">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0AC0B" w14:textId="77777777" w:rsidR="00D920E7" w:rsidRDefault="0024321C">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5088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0.19</w:t>
            </w:r>
          </w:p>
        </w:tc>
      </w:tr>
      <w:tr w:rsidR="00D920E7" w14:paraId="5AB68D36"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12D6C"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8490D" w14:textId="77777777" w:rsidR="00D920E7" w:rsidRDefault="0024321C">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72FC4" w14:textId="77777777" w:rsidR="00D920E7" w:rsidRDefault="0024321C">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06D5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E5A52"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EBE7D6" w14:textId="77777777" w:rsidR="00D920E7" w:rsidRDefault="0024321C">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9D3E2" w14:textId="77777777" w:rsidR="00D920E7" w:rsidRDefault="0024321C">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26875" w14:textId="77777777" w:rsidR="00D920E7" w:rsidRDefault="0024321C">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E24CC"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0.26</w:t>
            </w:r>
          </w:p>
        </w:tc>
      </w:tr>
      <w:tr w:rsidR="00D920E7" w14:paraId="1B5ACFF7"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4280F"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1A051" w14:textId="77777777" w:rsidR="00D920E7" w:rsidRDefault="0024321C">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0073C" w14:textId="77777777" w:rsidR="00D920E7" w:rsidRDefault="0024321C">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E2716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51F6A"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2D265" w14:textId="77777777" w:rsidR="00D920E7" w:rsidRDefault="0024321C">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BE1899" w14:textId="77777777" w:rsidR="00D920E7" w:rsidRDefault="0024321C">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2905B" w14:textId="77777777" w:rsidR="00D920E7" w:rsidRDefault="0024321C">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8C6A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0.02</w:t>
            </w:r>
          </w:p>
        </w:tc>
      </w:tr>
      <w:tr w:rsidR="00D920E7" w14:paraId="03DD056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8E68A" w14:textId="77777777" w:rsidR="00D920E7" w:rsidRDefault="0024321C">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0EB43"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E4CD9" w14:textId="77777777" w:rsidR="00D920E7" w:rsidRDefault="0024321C">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C6DCB3"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0D9DE3"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EE5A8" w14:textId="77777777" w:rsidR="00D920E7" w:rsidRDefault="0024321C">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D2FDA" w14:textId="77777777" w:rsidR="00D920E7" w:rsidRDefault="0024321C">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1A585" w14:textId="77777777" w:rsidR="00D920E7" w:rsidRDefault="0024321C">
            <w:pPr>
              <w:spacing w:before="100" w:after="100" w:line="240" w:lineRule="auto"/>
              <w:ind w:left="100" w:right="100" w:firstLine="0"/>
            </w:pPr>
            <w:r>
              <w:rPr>
                <w:rFonts w:ascii="Arial" w:eastAsia="Arial" w:hAnsi="Arial" w:cs="Arial"/>
                <w:color w:val="000000"/>
                <w:sz w:val="16"/>
                <w:szCs w:val="16"/>
              </w:rPr>
              <w:t>0.65 (0.33 1.</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C7CBA9"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0.21</w:t>
            </w:r>
          </w:p>
        </w:tc>
      </w:tr>
      <w:tr w:rsidR="00D920E7" w14:paraId="60BA73B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56004"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14F40"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9FCE6" w14:textId="77777777" w:rsidR="00D920E7" w:rsidRDefault="0024321C">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7FBA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E891F"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F0E01" w14:textId="77777777" w:rsidR="00D920E7" w:rsidRDefault="0024321C">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9087F" w14:textId="77777777" w:rsidR="00D920E7" w:rsidRDefault="0024321C">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79DBC" w14:textId="77777777" w:rsidR="00D920E7" w:rsidRDefault="0024321C">
            <w:pPr>
              <w:spacing w:before="100" w:after="100" w:line="240" w:lineRule="auto"/>
              <w:ind w:left="100" w:right="100" w:firstLine="0"/>
            </w:pPr>
            <w:r>
              <w:rPr>
                <w:rFonts w:ascii="Arial" w:eastAsia="Arial" w:hAnsi="Arial" w:cs="Arial"/>
                <w:color w:val="000000"/>
                <w:sz w:val="16"/>
                <w:szCs w:val="16"/>
              </w:rPr>
              <w:t>0.73 (0.36 1.</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AE9DB"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0.38</w:t>
            </w:r>
          </w:p>
        </w:tc>
      </w:tr>
      <w:tr w:rsidR="00D920E7" w14:paraId="32CB37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67DDC" w14:textId="77777777" w:rsidR="00D920E7" w:rsidRDefault="0024321C">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75236" w14:textId="77777777" w:rsidR="00D920E7" w:rsidRDefault="0024321C">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29D408" w14:textId="77777777" w:rsidR="00D920E7" w:rsidRDefault="0024321C">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81EC1"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80C8E0"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A70F65" w14:textId="77777777" w:rsidR="00D920E7" w:rsidRDefault="0024321C">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65D40" w14:textId="77777777" w:rsidR="00D920E7" w:rsidRDefault="0024321C">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3425A2" w14:textId="77777777" w:rsidR="00D920E7" w:rsidRDefault="0024321C">
            <w:pPr>
              <w:spacing w:before="100" w:after="100" w:line="240" w:lineRule="auto"/>
              <w:ind w:left="100" w:right="100" w:firstLine="0"/>
            </w:pPr>
            <w:r>
              <w:rPr>
                <w:rFonts w:ascii="Arial" w:eastAsia="Arial" w:hAnsi="Arial" w:cs="Arial"/>
                <w:color w:val="000000"/>
                <w:sz w:val="16"/>
                <w:szCs w:val="16"/>
              </w:rPr>
              <w:t>0.96 (0.68 1.</w:t>
            </w:r>
            <w:proofErr w:type="gramStart"/>
            <w:r>
              <w:rPr>
                <w:rFonts w:ascii="Arial" w:eastAsia="Arial" w:hAnsi="Arial" w:cs="Arial"/>
                <w:color w:val="000000"/>
                <w:sz w:val="16"/>
                <w:szCs w:val="16"/>
              </w:rPr>
              <w:t>37)</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49955"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0.84</w:t>
            </w:r>
          </w:p>
        </w:tc>
      </w:tr>
      <w:tr w:rsidR="00D920E7" w14:paraId="1F494530"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927CEB2"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3150BD" w14:textId="77777777" w:rsidR="00D920E7" w:rsidRDefault="0024321C">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9F346D7" w14:textId="77777777" w:rsidR="00D920E7" w:rsidRDefault="0024321C">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F17A54"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EEEA24A"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4A614" w14:textId="77777777" w:rsidR="00D920E7" w:rsidRDefault="0024321C">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FF44C1F" w14:textId="77777777" w:rsidR="00D920E7" w:rsidRDefault="0024321C">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A1908AC" w14:textId="77777777" w:rsidR="00D920E7" w:rsidRDefault="0024321C">
            <w:pPr>
              <w:spacing w:before="100" w:after="100" w:line="240" w:lineRule="auto"/>
              <w:ind w:left="100" w:right="100" w:firstLine="0"/>
            </w:pPr>
            <w:r>
              <w:rPr>
                <w:rFonts w:ascii="Arial" w:eastAsia="Arial" w:hAnsi="Arial" w:cs="Arial"/>
                <w:color w:val="000000"/>
                <w:sz w:val="16"/>
                <w:szCs w:val="16"/>
              </w:rPr>
              <w:t>1.21 (0.86 1.</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6E65EE" w14:textId="77777777" w:rsidR="00D920E7" w:rsidRDefault="0024321C">
            <w:pPr>
              <w:spacing w:before="100" w:after="100" w:line="240" w:lineRule="auto"/>
              <w:ind w:left="100" w:right="100" w:firstLine="0"/>
              <w:jc w:val="right"/>
            </w:pPr>
            <w:r>
              <w:rPr>
                <w:rFonts w:ascii="Arial" w:eastAsia="Arial" w:hAnsi="Arial" w:cs="Arial"/>
                <w:color w:val="000000"/>
                <w:sz w:val="16"/>
                <w:szCs w:val="16"/>
              </w:rPr>
              <w:t>0.27</w:t>
            </w:r>
          </w:p>
        </w:tc>
      </w:tr>
    </w:tbl>
    <w:p w14:paraId="58F0013A" w14:textId="77777777" w:rsidR="00D920E7" w:rsidRDefault="0024321C">
      <w:pPr>
        <w:pStyle w:val="FirstParagraph"/>
      </w:pPr>
      <w:r>
        <w:t>ROQ: Range of quantification; SD: Standard deviation; CI: Confidence interval.</w:t>
      </w:r>
    </w:p>
    <w:p w14:paraId="0A6BF028" w14:textId="77777777" w:rsidR="00D920E7" w:rsidRDefault="0024321C">
      <w:pPr>
        <w:pStyle w:val="BodyText"/>
      </w:pPr>
      <w:r>
        <w:rPr>
          <w:vertAlign w:val="superscript"/>
        </w:rPr>
        <w:t>a</w:t>
      </w:r>
      <w:r>
        <w:t xml:space="preserve"> Marks estimates from negative binomial models.</w:t>
      </w:r>
    </w:p>
    <w:p w14:paraId="69E8D917" w14:textId="77777777" w:rsidR="00D920E7" w:rsidRDefault="0024321C">
      <w:pPr>
        <w:pStyle w:val="Heading2"/>
      </w:pPr>
      <w:bookmarkStart w:id="164" w:name="supplementary-figures"/>
      <w:bookmarkEnd w:id="159"/>
      <w:bookmarkEnd w:id="163"/>
      <w:r>
        <w:lastRenderedPageBreak/>
        <w:t>Supplementary Figures</w:t>
      </w:r>
    </w:p>
    <w:p w14:paraId="24DD27CA" w14:textId="77777777" w:rsidR="00D920E7" w:rsidRDefault="0024321C" w:rsidP="00F07E4E">
      <w:pPr>
        <w:pStyle w:val="Figure"/>
        <w:ind w:firstLine="0"/>
      </w:pPr>
      <w:r>
        <w:rPr>
          <w:noProof/>
        </w:rPr>
        <w:drawing>
          <wp:inline distT="0" distB="0" distL="0" distR="0" wp14:anchorId="385A4DFB" wp14:editId="371E7F0A">
            <wp:extent cx="5520690" cy="788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
                    <a:srcRect/>
                    <a:stretch>
                      <a:fillRect/>
                    </a:stretch>
                  </pic:blipFill>
                  <pic:spPr bwMode="auto">
                    <a:xfrm>
                      <a:off x="0" y="0"/>
                      <a:ext cx="76708" cy="109583"/>
                    </a:xfrm>
                    <a:prstGeom prst="rect">
                      <a:avLst/>
                    </a:prstGeom>
                    <a:noFill/>
                  </pic:spPr>
                </pic:pic>
              </a:graphicData>
            </a:graphic>
          </wp:inline>
        </w:drawing>
      </w:r>
    </w:p>
    <w:p w14:paraId="534C4174" w14:textId="77777777" w:rsidR="00D920E7" w:rsidRDefault="0024321C" w:rsidP="00F07E4E">
      <w:pPr>
        <w:pStyle w:val="FirstParagraph"/>
        <w:ind w:firstLine="0"/>
      </w:pPr>
      <w:r>
        <w:rPr>
          <w:b/>
          <w:bCs/>
        </w:rPr>
        <w:t>Figure S1.</w:t>
      </w:r>
      <w:r>
        <w:t xml:space="preserve"> Forest plots of intervention effects on the prevalence of specific pathogens.</w:t>
      </w:r>
    </w:p>
    <w:p w14:paraId="2F77ED83" w14:textId="77777777" w:rsidR="00D920E7" w:rsidRDefault="0024321C" w:rsidP="00F07E4E">
      <w:pPr>
        <w:pStyle w:val="Figure"/>
        <w:ind w:firstLine="0"/>
      </w:pPr>
      <w:r>
        <w:rPr>
          <w:noProof/>
        </w:rPr>
        <w:lastRenderedPageBreak/>
        <w:drawing>
          <wp:inline distT="0" distB="0" distL="0" distR="0" wp14:anchorId="572863B6" wp14:editId="5FA2F89F">
            <wp:extent cx="5625325" cy="8036169"/>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9"/>
                    <a:srcRect/>
                    <a:stretch>
                      <a:fillRect/>
                    </a:stretch>
                  </pic:blipFill>
                  <pic:spPr bwMode="auto">
                    <a:xfrm>
                      <a:off x="0" y="0"/>
                      <a:ext cx="78209" cy="111727"/>
                    </a:xfrm>
                    <a:prstGeom prst="rect">
                      <a:avLst/>
                    </a:prstGeom>
                    <a:noFill/>
                  </pic:spPr>
                </pic:pic>
              </a:graphicData>
            </a:graphic>
          </wp:inline>
        </w:drawing>
      </w:r>
    </w:p>
    <w:p w14:paraId="26DF836C" w14:textId="77777777" w:rsidR="00D920E7" w:rsidRDefault="0024321C">
      <w:pPr>
        <w:pStyle w:val="BodyText"/>
      </w:pPr>
      <w:r>
        <w:rPr>
          <w:b/>
          <w:bCs/>
        </w:rPr>
        <w:t>Figure S2.</w:t>
      </w:r>
      <w:r>
        <w:t xml:space="preserve"> Forest plots of intervention effects on the prevalence of specific MST markers.</w:t>
      </w:r>
    </w:p>
    <w:p w14:paraId="67C18EFD" w14:textId="77777777" w:rsidR="00D920E7" w:rsidRDefault="0024321C" w:rsidP="00F07E4E">
      <w:pPr>
        <w:pStyle w:val="Figure"/>
        <w:ind w:firstLine="0"/>
      </w:pPr>
      <w:r>
        <w:rPr>
          <w:noProof/>
        </w:rPr>
        <w:lastRenderedPageBreak/>
        <w:drawing>
          <wp:inline distT="0" distB="0" distL="0" distR="0" wp14:anchorId="0D5BE1F3" wp14:editId="18F7ED30">
            <wp:extent cx="64008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0"/>
                    <a:srcRect/>
                    <a:stretch>
                      <a:fillRect/>
                    </a:stretch>
                  </pic:blipFill>
                  <pic:spPr bwMode="auto">
                    <a:xfrm>
                      <a:off x="0" y="0"/>
                      <a:ext cx="88900" cy="63500"/>
                    </a:xfrm>
                    <a:prstGeom prst="rect">
                      <a:avLst/>
                    </a:prstGeom>
                    <a:noFill/>
                  </pic:spPr>
                </pic:pic>
              </a:graphicData>
            </a:graphic>
          </wp:inline>
        </w:drawing>
      </w:r>
    </w:p>
    <w:p w14:paraId="07976810" w14:textId="77777777" w:rsidR="00D920E7" w:rsidRDefault="0024321C">
      <w:pPr>
        <w:pStyle w:val="BodyText"/>
      </w:pPr>
      <w:r>
        <w:rPr>
          <w:b/>
          <w:bCs/>
        </w:rPr>
        <w:t>Figure S3.</w:t>
      </w:r>
      <w:r>
        <w:t xml:space="preserve"> Forest plots of intervention effects on any </w:t>
      </w:r>
      <w:proofErr w:type="spellStart"/>
      <w:r>
        <w:t>enteropathogen</w:t>
      </w:r>
      <w:proofErr w:type="spellEnd"/>
      <w:r>
        <w:t>,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commentRangeStart w:id="165"/>
      <w:r>
        <w:t>.</w:t>
      </w:r>
      <w:commentRangeEnd w:id="165"/>
      <w:r>
        <w:commentReference w:id="165"/>
      </w:r>
    </w:p>
    <w:p w14:paraId="567FF3B8" w14:textId="77777777" w:rsidR="00D920E7" w:rsidRDefault="0024321C" w:rsidP="00F07E4E">
      <w:pPr>
        <w:pStyle w:val="Figure"/>
        <w:ind w:firstLine="0"/>
      </w:pPr>
      <w:r>
        <w:rPr>
          <w:noProof/>
        </w:rPr>
        <w:lastRenderedPageBreak/>
        <w:drawing>
          <wp:inline distT="0" distB="0" distL="0" distR="0" wp14:anchorId="7A530FF8" wp14:editId="5F988C83">
            <wp:extent cx="64008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1"/>
                    <a:srcRect/>
                    <a:stretch>
                      <a:fillRect/>
                    </a:stretch>
                  </pic:blipFill>
                  <pic:spPr bwMode="auto">
                    <a:xfrm>
                      <a:off x="0" y="0"/>
                      <a:ext cx="88900" cy="63500"/>
                    </a:xfrm>
                    <a:prstGeom prst="rect">
                      <a:avLst/>
                    </a:prstGeom>
                    <a:noFill/>
                  </pic:spPr>
                </pic:pic>
              </a:graphicData>
            </a:graphic>
          </wp:inline>
        </w:drawing>
      </w:r>
    </w:p>
    <w:p w14:paraId="05B5C5BF" w14:textId="77777777" w:rsidR="00D920E7" w:rsidRDefault="0024321C">
      <w:pPr>
        <w:pStyle w:val="BodyText"/>
      </w:pPr>
      <w:r>
        <w:rPr>
          <w:b/>
          <w:bCs/>
        </w:rPr>
        <w:t>Figure S4.</w:t>
      </w:r>
      <w:r>
        <w:t xml:space="preserve"> Forest plots of intervention effects on any </w:t>
      </w:r>
      <w:proofErr w:type="spellStart"/>
      <w:r>
        <w:t>enteropathogen</w:t>
      </w:r>
      <w:proofErr w:type="spellEnd"/>
      <w:r>
        <w:t>,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296FD315" w14:textId="77777777" w:rsidR="00D920E7" w:rsidRDefault="0024321C" w:rsidP="00F07E4E">
      <w:pPr>
        <w:pStyle w:val="Figure"/>
        <w:ind w:firstLine="0"/>
      </w:pPr>
      <w:r>
        <w:rPr>
          <w:noProof/>
        </w:rPr>
        <w:lastRenderedPageBreak/>
        <w:drawing>
          <wp:inline distT="0" distB="0" distL="0" distR="0" wp14:anchorId="7A535B52" wp14:editId="6AE361E8">
            <wp:extent cx="64008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14:paraId="420183ED" w14:textId="77777777" w:rsidR="00D920E7" w:rsidRDefault="0024321C">
      <w:pPr>
        <w:pStyle w:val="BodyText"/>
      </w:pPr>
      <w:r>
        <w:rPr>
          <w:b/>
          <w:bCs/>
        </w:rPr>
        <w:t>Figure S5.</w:t>
      </w:r>
      <w:r>
        <w:t xml:space="preserve"> Forest plots of intervention effects on any </w:t>
      </w:r>
      <w:proofErr w:type="spellStart"/>
      <w:r>
        <w:t>enteropathogen</w:t>
      </w:r>
      <w:proofErr w:type="spellEnd"/>
      <w:r>
        <w:t xml:space="preserve"> in any type of environmental </w:t>
      </w:r>
      <w:proofErr w:type="gramStart"/>
      <w:r>
        <w:t>samples ,</w:t>
      </w:r>
      <w:proofErr w:type="gramEnd"/>
      <w:r>
        <w:t xml:space="preserve"> stratified by whether the pathogen is zoonotically transmitted.</w:t>
      </w:r>
    </w:p>
    <w:p w14:paraId="4F2EF6E2" w14:textId="77777777" w:rsidR="00D920E7" w:rsidRDefault="0024321C" w:rsidP="00F07E4E">
      <w:pPr>
        <w:pStyle w:val="Figure"/>
        <w:ind w:firstLine="0"/>
      </w:pPr>
      <w:r>
        <w:rPr>
          <w:noProof/>
        </w:rPr>
        <w:lastRenderedPageBreak/>
        <w:drawing>
          <wp:inline distT="0" distB="0" distL="0" distR="0" wp14:anchorId="302FEAB5" wp14:editId="394BEB1C">
            <wp:extent cx="64008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3"/>
                    <a:srcRect/>
                    <a:stretch>
                      <a:fillRect/>
                    </a:stretch>
                  </pic:blipFill>
                  <pic:spPr bwMode="auto">
                    <a:xfrm>
                      <a:off x="0" y="0"/>
                      <a:ext cx="88900" cy="57150"/>
                    </a:xfrm>
                    <a:prstGeom prst="rect">
                      <a:avLst/>
                    </a:prstGeom>
                    <a:noFill/>
                  </pic:spPr>
                </pic:pic>
              </a:graphicData>
            </a:graphic>
          </wp:inline>
        </w:drawing>
      </w:r>
    </w:p>
    <w:p w14:paraId="57C2297F" w14:textId="77777777" w:rsidR="00D920E7" w:rsidRDefault="0024321C">
      <w:pPr>
        <w:pStyle w:val="BodyText"/>
      </w:pPr>
      <w:r>
        <w:rPr>
          <w:b/>
          <w:bCs/>
        </w:rPr>
        <w:t>Figure S6.</w:t>
      </w:r>
      <w:r>
        <w:t xml:space="preserve"> Forest plots of unadjusted intervention effects on the prevalence of any </w:t>
      </w:r>
      <w:proofErr w:type="spellStart"/>
      <w:r>
        <w:t>enteropathogen</w:t>
      </w:r>
      <w:proofErr w:type="spellEnd"/>
      <w:r>
        <w:t>, and any MST markers in different types of environmental samples.</w:t>
      </w:r>
    </w:p>
    <w:p w14:paraId="4EBECE78" w14:textId="77777777" w:rsidR="00D920E7" w:rsidRDefault="0024321C" w:rsidP="00F07E4E">
      <w:pPr>
        <w:pStyle w:val="Figure"/>
        <w:ind w:firstLine="0"/>
      </w:pPr>
      <w:r>
        <w:rPr>
          <w:noProof/>
        </w:rPr>
        <w:lastRenderedPageBreak/>
        <w:drawing>
          <wp:inline distT="0" distB="0" distL="0" distR="0" wp14:anchorId="30876458" wp14:editId="55214F45">
            <wp:extent cx="64008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4"/>
                    <a:srcRect/>
                    <a:stretch>
                      <a:fillRect/>
                    </a:stretch>
                  </pic:blipFill>
                  <pic:spPr bwMode="auto">
                    <a:xfrm>
                      <a:off x="0" y="0"/>
                      <a:ext cx="88900" cy="63500"/>
                    </a:xfrm>
                    <a:prstGeom prst="rect">
                      <a:avLst/>
                    </a:prstGeom>
                    <a:noFill/>
                  </pic:spPr>
                </pic:pic>
              </a:graphicData>
            </a:graphic>
          </wp:inline>
        </w:drawing>
      </w:r>
    </w:p>
    <w:p w14:paraId="0903A990" w14:textId="77777777" w:rsidR="00D920E7" w:rsidRDefault="0024321C">
      <w:pPr>
        <w:pStyle w:val="BodyText"/>
      </w:pPr>
      <w:r>
        <w:rPr>
          <w:b/>
          <w:bCs/>
        </w:rPr>
        <w:t>Figure S7.</w:t>
      </w:r>
      <w:r>
        <w:t xml:space="preserve"> Forest plots of unadjusted intervention effects on the prevalence of any virus, any bacteria, any protozoa and any STH in different types of environmental samples.</w:t>
      </w:r>
    </w:p>
    <w:p w14:paraId="6C8CB63A" w14:textId="77777777" w:rsidR="00D920E7" w:rsidRDefault="0024321C" w:rsidP="00F07E4E">
      <w:pPr>
        <w:pStyle w:val="Figure"/>
        <w:ind w:firstLine="0"/>
      </w:pPr>
      <w:r>
        <w:rPr>
          <w:noProof/>
        </w:rPr>
        <w:lastRenderedPageBreak/>
        <w:drawing>
          <wp:inline distT="0" distB="0" distL="0" distR="0" wp14:anchorId="79EAF8F5" wp14:editId="465DC89D">
            <wp:extent cx="64008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25"/>
                    <a:srcRect/>
                    <a:stretch>
                      <a:fillRect/>
                    </a:stretch>
                  </pic:blipFill>
                  <pic:spPr bwMode="auto">
                    <a:xfrm>
                      <a:off x="0" y="0"/>
                      <a:ext cx="88900" cy="63500"/>
                    </a:xfrm>
                    <a:prstGeom prst="rect">
                      <a:avLst/>
                    </a:prstGeom>
                    <a:noFill/>
                  </pic:spPr>
                </pic:pic>
              </a:graphicData>
            </a:graphic>
          </wp:inline>
        </w:drawing>
      </w:r>
    </w:p>
    <w:p w14:paraId="6D37C2C2" w14:textId="77777777" w:rsidR="00D920E7" w:rsidRDefault="0024321C">
      <w:pPr>
        <w:pStyle w:val="BodyText"/>
      </w:pPr>
      <w:r>
        <w:rPr>
          <w:b/>
          <w:bCs/>
        </w:rPr>
        <w:t>Figure S8.</w:t>
      </w:r>
      <w:r>
        <w:t xml:space="preserve"> Forest plots of unadjusted intervention effects on the prevalence of any general, human and animal MST markers in different types of environmental samples.</w:t>
      </w:r>
    </w:p>
    <w:p w14:paraId="1AC77093" w14:textId="77777777" w:rsidR="00F07E4E" w:rsidRDefault="00F07E4E">
      <w:pPr>
        <w:pStyle w:val="Heading2"/>
      </w:pPr>
      <w:bookmarkStart w:id="166" w:name="references"/>
      <w:bookmarkEnd w:id="164"/>
    </w:p>
    <w:p w14:paraId="5BCC589D" w14:textId="77777777" w:rsidR="00F40A35" w:rsidRDefault="00F40A35">
      <w:pPr>
        <w:ind w:firstLine="0"/>
        <w:jc w:val="both"/>
        <w:rPr>
          <w:rFonts w:asciiTheme="majorHAnsi" w:eastAsiaTheme="majorEastAsia" w:hAnsiTheme="majorHAnsi" w:cstheme="majorBidi"/>
          <w:b/>
          <w:bCs/>
          <w:sz w:val="28"/>
          <w:szCs w:val="28"/>
        </w:rPr>
      </w:pPr>
      <w:r>
        <w:br w:type="page"/>
      </w:r>
    </w:p>
    <w:p w14:paraId="0F3777B4" w14:textId="0A28D6FD" w:rsidR="00D920E7" w:rsidRDefault="0024321C">
      <w:pPr>
        <w:pStyle w:val="Heading2"/>
      </w:pPr>
      <w:commentRangeStart w:id="167"/>
      <w:r>
        <w:lastRenderedPageBreak/>
        <w:t>References</w:t>
      </w:r>
      <w:commentRangeEnd w:id="167"/>
      <w:r w:rsidR="00F40A35">
        <w:rPr>
          <w:rStyle w:val="CommentReference"/>
          <w:rFonts w:asciiTheme="minorHAnsi" w:eastAsiaTheme="minorEastAsia" w:hAnsiTheme="minorHAnsi" w:cstheme="minorBidi"/>
          <w:b w:val="0"/>
          <w:bCs w:val="0"/>
        </w:rPr>
        <w:commentReference w:id="167"/>
      </w:r>
    </w:p>
    <w:p w14:paraId="5DF7E52B" w14:textId="77777777" w:rsidR="00D920E7" w:rsidRDefault="0024321C">
      <w:pPr>
        <w:pStyle w:val="Bibliography"/>
      </w:pPr>
      <w:bookmarkStart w:id="168" w:name="Xfdc957128323568b573ae0fcc258014cd910e65"/>
      <w:bookmarkStart w:id="169"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w:t>
      </w:r>
      <w:proofErr w:type="spellStart"/>
      <w:r>
        <w:t>randomised</w:t>
      </w:r>
      <w:proofErr w:type="spellEnd"/>
      <w:r>
        <w:t xml:space="preserve"> trial. </w:t>
      </w:r>
      <w:r>
        <w:rPr>
          <w:i/>
          <w:iCs/>
        </w:rPr>
        <w:t>The Lancet. Global Health</w:t>
      </w:r>
      <w:r>
        <w:t xml:space="preserve"> </w:t>
      </w:r>
      <w:r>
        <w:rPr>
          <w:b/>
          <w:bCs/>
        </w:rPr>
        <w:t>7</w:t>
      </w:r>
      <w:r>
        <w:t>, e132–e147 (2019).</w:t>
      </w:r>
    </w:p>
    <w:p w14:paraId="0A1F85FB" w14:textId="77777777" w:rsidR="00D920E7" w:rsidRDefault="0024321C">
      <w:pPr>
        <w:pStyle w:val="Bibliography"/>
      </w:pPr>
      <w:bookmarkStart w:id="170" w:name="ref-lubyEffectsWaterQuality2018"/>
      <w:bookmarkEnd w:id="168"/>
      <w:r>
        <w:t xml:space="preserve">2. </w:t>
      </w:r>
      <w:r>
        <w:tab/>
        <w:t xml:space="preserve">Luby, S. P. </w:t>
      </w:r>
      <w:r>
        <w:rPr>
          <w:i/>
          <w:iCs/>
        </w:rPr>
        <w:t>et al.</w:t>
      </w:r>
      <w:r>
        <w:t xml:space="preserve"> Effects of water quality, sanitation, handwashing, and nutritional interventions on </w:t>
      </w:r>
      <w:proofErr w:type="spellStart"/>
      <w:r>
        <w:t>diarrhoea</w:t>
      </w:r>
      <w:proofErr w:type="spellEnd"/>
      <w:r>
        <w:t xml:space="preserve"> and child growth in rural Bangladesh: A cluster </w:t>
      </w:r>
      <w:proofErr w:type="spellStart"/>
      <w:r>
        <w:t>randomised</w:t>
      </w:r>
      <w:proofErr w:type="spellEnd"/>
      <w:r>
        <w:t xml:space="preserve"> controlled trial. </w:t>
      </w:r>
      <w:r>
        <w:rPr>
          <w:i/>
          <w:iCs/>
        </w:rPr>
        <w:t>The Lancet Global Health</w:t>
      </w:r>
      <w:r>
        <w:t xml:space="preserve"> </w:t>
      </w:r>
      <w:r>
        <w:rPr>
          <w:b/>
          <w:bCs/>
        </w:rPr>
        <w:t>6</w:t>
      </w:r>
      <w:r>
        <w:t>, e302–e315 (2018).</w:t>
      </w:r>
    </w:p>
    <w:p w14:paraId="76639C1D" w14:textId="77777777" w:rsidR="00D920E7" w:rsidRDefault="0024321C">
      <w:pPr>
        <w:pStyle w:val="Bibliography"/>
      </w:pPr>
      <w:bookmarkStart w:id="171" w:name="ref-nullEffectsWaterQuality2018"/>
      <w:bookmarkEnd w:id="170"/>
      <w:r>
        <w:t xml:space="preserve">3. </w:t>
      </w:r>
      <w:r>
        <w:tab/>
        <w:t xml:space="preserve">Null, C. </w:t>
      </w:r>
      <w:r>
        <w:rPr>
          <w:i/>
          <w:iCs/>
        </w:rPr>
        <w:t>et al.</w:t>
      </w:r>
      <w:r>
        <w:t xml:space="preserve"> Effects of water quality, sanitation, handwashing, and nutritional interventions on </w:t>
      </w:r>
      <w:proofErr w:type="spellStart"/>
      <w:r>
        <w:t>diarrhoea</w:t>
      </w:r>
      <w:proofErr w:type="spellEnd"/>
      <w:r>
        <w:t xml:space="preserve"> and child growth in rural Kenya: A cluster-</w:t>
      </w:r>
      <w:proofErr w:type="spellStart"/>
      <w:r>
        <w:t>randomised</w:t>
      </w:r>
      <w:proofErr w:type="spellEnd"/>
      <w:r>
        <w:t xml:space="preserve"> controlled trial. </w:t>
      </w:r>
      <w:r>
        <w:rPr>
          <w:i/>
          <w:iCs/>
        </w:rPr>
        <w:t>The Lancet. Global Health</w:t>
      </w:r>
      <w:r>
        <w:t xml:space="preserve"> </w:t>
      </w:r>
      <w:r>
        <w:rPr>
          <w:b/>
          <w:bCs/>
        </w:rPr>
        <w:t>6</w:t>
      </w:r>
      <w:r>
        <w:t>, e316–e329 (2018).</w:t>
      </w:r>
    </w:p>
    <w:p w14:paraId="6668EBA2" w14:textId="77777777" w:rsidR="00D920E7" w:rsidRDefault="0024321C">
      <w:pPr>
        <w:pStyle w:val="Bibliography"/>
      </w:pPr>
      <w:bookmarkStart w:id="172" w:name="ref-sclarAssessingImpactSanitation2016"/>
      <w:bookmarkEnd w:id="171"/>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6224A3A8" w14:textId="77777777" w:rsidR="00D920E7" w:rsidRDefault="0024321C">
      <w:pPr>
        <w:pStyle w:val="Bibliography"/>
      </w:pPr>
      <w:bookmarkStart w:id="173" w:name="ref-arnoldTreatingWaterChlorine2007"/>
      <w:bookmarkEnd w:id="172"/>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32A73CE6" w14:textId="77777777" w:rsidR="00D920E7" w:rsidRDefault="0024321C">
      <w:pPr>
        <w:pStyle w:val="Bibliography"/>
      </w:pPr>
      <w:bookmarkStart w:id="174" w:name="Xb1bf489923aabc4fc4c5fb28deab2f364562692"/>
      <w:bookmarkEnd w:id="173"/>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54D8075D" w14:textId="77777777" w:rsidR="00D920E7" w:rsidRDefault="0024321C">
      <w:pPr>
        <w:pStyle w:val="Bibliography"/>
      </w:pPr>
      <w:bookmarkStart w:id="175" w:name="ref-pickeringEfficacyWaterlessHand2010"/>
      <w:bookmarkEnd w:id="174"/>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E9F6362" w14:textId="77777777" w:rsidR="00D920E7" w:rsidRDefault="0024321C">
      <w:pPr>
        <w:pStyle w:val="Bibliography"/>
      </w:pPr>
      <w:bookmarkStart w:id="176" w:name="ref-hardinaSoilEnvironmentalSource1991"/>
      <w:bookmarkEnd w:id="175"/>
      <w:r>
        <w:t xml:space="preserve">8.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43B49652" w14:textId="77777777" w:rsidR="00D920E7" w:rsidRDefault="0024321C">
      <w:pPr>
        <w:pStyle w:val="Bibliography"/>
      </w:pPr>
      <w:bookmarkStart w:id="177" w:name="ref-gruberColiformBacteriaIndicators2014"/>
      <w:bookmarkEnd w:id="176"/>
      <w:r>
        <w:t xml:space="preserve">9.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01F79B0A" w14:textId="77777777" w:rsidR="00D920E7" w:rsidRDefault="0024321C">
      <w:pPr>
        <w:pStyle w:val="Bibliography"/>
      </w:pPr>
      <w:bookmarkStart w:id="178" w:name="ref-wuAreMicrobialIndicators2011"/>
      <w:bookmarkEnd w:id="177"/>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13037A8B" w14:textId="77777777" w:rsidR="00D920E7" w:rsidRDefault="0024321C">
      <w:pPr>
        <w:pStyle w:val="Bibliography"/>
      </w:pPr>
      <w:bookmarkStart w:id="179" w:name="ref-lappanMonitoringDiverseEnteric2021"/>
      <w:bookmarkEnd w:id="178"/>
      <w:r>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0780EAE9" w14:textId="77777777" w:rsidR="00D920E7" w:rsidRDefault="0024321C">
      <w:pPr>
        <w:pStyle w:val="Bibliography"/>
      </w:pPr>
      <w:bookmarkStart w:id="180" w:name="X0275b8f84ec54088067ef6bda5f5851aca32979"/>
      <w:bookmarkEnd w:id="179"/>
      <w:r>
        <w:t xml:space="preserve">12. </w:t>
      </w:r>
      <w:r>
        <w:tab/>
        <w:t xml:space="preserve">Liu, J. </w:t>
      </w:r>
      <w:r>
        <w:rPr>
          <w:i/>
          <w:iCs/>
        </w:rPr>
        <w:t>et al.</w:t>
      </w:r>
      <w:r>
        <w:t xml:space="preserve"> A </w:t>
      </w:r>
      <w:proofErr w:type="gramStart"/>
      <w:r>
        <w:t>laboratory-developed</w:t>
      </w:r>
      <w:proofErr w:type="gramEnd"/>
      <w:r>
        <w:t xml:space="preserve"> TaqMan Array Card for simultaneous detection of 19 </w:t>
      </w:r>
      <w:proofErr w:type="spellStart"/>
      <w:r>
        <w:t>enteropathogens</w:t>
      </w:r>
      <w:proofErr w:type="spellEnd"/>
      <w:r>
        <w:t xml:space="preserve">. </w:t>
      </w:r>
      <w:r>
        <w:rPr>
          <w:i/>
          <w:iCs/>
        </w:rPr>
        <w:t>Journal of Clinical Microbiology</w:t>
      </w:r>
      <w:r>
        <w:t xml:space="preserve"> </w:t>
      </w:r>
      <w:r>
        <w:rPr>
          <w:b/>
          <w:bCs/>
        </w:rPr>
        <w:t>51</w:t>
      </w:r>
      <w:r>
        <w:t>, 472–480 (2013).</w:t>
      </w:r>
    </w:p>
    <w:p w14:paraId="77C0B0E7" w14:textId="77777777" w:rsidR="00D920E7" w:rsidRDefault="0024321C">
      <w:pPr>
        <w:pStyle w:val="Bibliography"/>
      </w:pPr>
      <w:bookmarkStart w:id="181" w:name="X204ddaaf3e51883be5ab5836eba761a690460fc"/>
      <w:bookmarkEnd w:id="180"/>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364F79F7" w14:textId="77777777" w:rsidR="00D920E7" w:rsidRDefault="0024321C">
      <w:pPr>
        <w:pStyle w:val="Bibliography"/>
      </w:pPr>
      <w:bookmarkStart w:id="182" w:name="X87f5d590b5c270c56b4e3202109f869565456ab"/>
      <w:bookmarkEnd w:id="181"/>
      <w:r>
        <w:t xml:space="preserve">14. </w:t>
      </w:r>
      <w:r>
        <w:tab/>
        <w:t xml:space="preserve">Motlagh, A. M. &amp; Yang, Z. Detection and occurrence of indicator organisms and pathogens. </w:t>
      </w:r>
      <w:r>
        <w:rPr>
          <w:i/>
          <w:iCs/>
        </w:rPr>
        <w:t>Water Environment Research</w:t>
      </w:r>
      <w:r>
        <w:t xml:space="preserve"> </w:t>
      </w:r>
      <w:r>
        <w:rPr>
          <w:b/>
          <w:bCs/>
        </w:rPr>
        <w:t>91</w:t>
      </w:r>
      <w:r>
        <w:t>, 1402–1408 (2019).</w:t>
      </w:r>
    </w:p>
    <w:p w14:paraId="2206CFE0" w14:textId="77777777" w:rsidR="00D920E7" w:rsidRDefault="0024321C">
      <w:pPr>
        <w:pStyle w:val="Bibliography"/>
      </w:pPr>
      <w:bookmarkStart w:id="183" w:name="ref-zouModifiedPoissonRegression2004"/>
      <w:bookmarkEnd w:id="182"/>
      <w:r>
        <w:t xml:space="preserve">15.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7A61815D" w14:textId="77777777" w:rsidR="00D920E7" w:rsidRDefault="0024321C">
      <w:pPr>
        <w:pStyle w:val="Bibliography"/>
      </w:pPr>
      <w:bookmarkStart w:id="184" w:name="ref-freedmanSoCalledHuberSandwich2006"/>
      <w:bookmarkEnd w:id="183"/>
      <w:r>
        <w:lastRenderedPageBreak/>
        <w:t xml:space="preserve">16. </w:t>
      </w:r>
      <w:r>
        <w:tab/>
        <w:t xml:space="preserve">Freedman, D. A. On The So-Called ‘Huber Sandwich Estimator’ and ‘Robust Standard Errors’. </w:t>
      </w:r>
      <w:r>
        <w:rPr>
          <w:i/>
          <w:iCs/>
        </w:rPr>
        <w:t>The American Statistician</w:t>
      </w:r>
      <w:r>
        <w:t xml:space="preserve"> </w:t>
      </w:r>
      <w:r>
        <w:rPr>
          <w:b/>
          <w:bCs/>
        </w:rPr>
        <w:t>60</w:t>
      </w:r>
      <w:r>
        <w:t>, 299–302 (2006).</w:t>
      </w:r>
    </w:p>
    <w:p w14:paraId="09ACC772" w14:textId="77777777" w:rsidR="00D920E7" w:rsidRDefault="0024321C">
      <w:pPr>
        <w:pStyle w:val="Bibliography"/>
      </w:pPr>
      <w:bookmarkStart w:id="185" w:name="Xe164a29abfa864b85eee56d714229aa35a5dd09"/>
      <w:bookmarkEnd w:id="184"/>
      <w:r>
        <w:t xml:space="preserve">17. </w:t>
      </w:r>
      <w:r>
        <w:tab/>
        <w:t xml:space="preserve">Cochran, W. G. The Combination of Estimates from Different Experiments. </w:t>
      </w:r>
      <w:r>
        <w:rPr>
          <w:i/>
          <w:iCs/>
        </w:rPr>
        <w:t>Biometrics</w:t>
      </w:r>
      <w:r>
        <w:t xml:space="preserve"> </w:t>
      </w:r>
      <w:r>
        <w:rPr>
          <w:b/>
          <w:bCs/>
        </w:rPr>
        <w:t>10</w:t>
      </w:r>
      <w:r>
        <w:t>, 101–129 (1954).</w:t>
      </w:r>
    </w:p>
    <w:p w14:paraId="446C213A" w14:textId="77777777" w:rsidR="00D920E7" w:rsidRDefault="0024321C">
      <w:pPr>
        <w:pStyle w:val="Bibliography"/>
      </w:pPr>
      <w:bookmarkStart w:id="186" w:name="X0d8fe7285a459ef2a123c0bbff98fb4aa7c6fc5"/>
      <w:bookmarkEnd w:id="185"/>
      <w:r>
        <w:t xml:space="preserve">18. </w:t>
      </w:r>
      <w:r>
        <w:tab/>
        <w:t xml:space="preserve">Cochran, W. G. The Combination of Estimates from Different Experiments. </w:t>
      </w:r>
      <w:r>
        <w:rPr>
          <w:i/>
          <w:iCs/>
        </w:rPr>
        <w:t>Biometrics</w:t>
      </w:r>
      <w:r>
        <w:t xml:space="preserve"> </w:t>
      </w:r>
      <w:r>
        <w:rPr>
          <w:b/>
          <w:bCs/>
        </w:rPr>
        <w:t>10</w:t>
      </w:r>
      <w:r>
        <w:t>, 101–129 (1954).</w:t>
      </w:r>
    </w:p>
    <w:p w14:paraId="03438C7C" w14:textId="77777777" w:rsidR="00D920E7" w:rsidRDefault="0024321C">
      <w:pPr>
        <w:pStyle w:val="Bibliography"/>
      </w:pPr>
      <w:bookmarkStart w:id="187" w:name="ref-d.o.oWeatherAtlasWeather"/>
      <w:bookmarkEnd w:id="186"/>
      <w:r>
        <w:t xml:space="preserve">19.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51711F6D" w14:textId="77777777" w:rsidR="00D920E7" w:rsidRDefault="0024321C">
      <w:pPr>
        <w:pStyle w:val="Bibliography"/>
      </w:pPr>
      <w:bookmarkStart w:id="188" w:name="Xd9771f8024de563fa64d63e513a6f830a201a25"/>
      <w:bookmarkEnd w:id="187"/>
      <w:r>
        <w:t xml:space="preserve">20.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7BCF8325" w14:textId="77777777" w:rsidR="00D920E7" w:rsidRDefault="0024321C">
      <w:pPr>
        <w:pStyle w:val="Bibliography"/>
      </w:pPr>
      <w:bookmarkStart w:id="189" w:name="X82fdba8d1f9013a63e22e8c41ebdd02b8a8bf02"/>
      <w:bookmarkEnd w:id="188"/>
      <w:r>
        <w:t xml:space="preserve">21. </w:t>
      </w:r>
      <w:r>
        <w:tab/>
        <w:t xml:space="preserve">Arnold, B. F. </w:t>
      </w:r>
      <w:r>
        <w:rPr>
          <w:i/>
          <w:iCs/>
        </w:rPr>
        <w:t>et al.</w:t>
      </w:r>
      <w:r>
        <w:t xml:space="preserve"> Cluster-</w:t>
      </w:r>
      <w:proofErr w:type="spellStart"/>
      <w:r>
        <w:t>randomised</w:t>
      </w:r>
      <w:proofErr w:type="spellEnd"/>
      <w:r>
        <w:t xml:space="preserve">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62E71E85" w14:textId="77777777" w:rsidR="00D920E7" w:rsidRDefault="0024321C">
      <w:pPr>
        <w:pStyle w:val="Bibliography"/>
      </w:pPr>
      <w:bookmarkStart w:id="190" w:name="X01e26d6591f5e2a5c3447ea027a7589e4b3787c"/>
      <w:bookmarkEnd w:id="189"/>
      <w:r>
        <w:t xml:space="preserve">22. </w:t>
      </w:r>
      <w:r>
        <w:tab/>
        <w:t xml:space="preserve">Brown, J. </w:t>
      </w:r>
      <w:r>
        <w:rPr>
          <w:i/>
          <w:iCs/>
        </w:rPr>
        <w:t>et al.</w:t>
      </w:r>
      <w:r>
        <w:t xml:space="preserve"> A controlled, before-and-after trial of an urban sanitation intervention to reduce enteric infections in children: Research protocol for the Maputo Sanitation (</w:t>
      </w:r>
      <w:proofErr w:type="spellStart"/>
      <w:r>
        <w:t>MapSan</w:t>
      </w:r>
      <w:proofErr w:type="spellEnd"/>
      <w:r>
        <w:t xml:space="preserve">) study, Mozambique. </w:t>
      </w:r>
      <w:r>
        <w:rPr>
          <w:i/>
          <w:iCs/>
        </w:rPr>
        <w:t>BMJ Open</w:t>
      </w:r>
      <w:r>
        <w:t xml:space="preserve"> </w:t>
      </w:r>
      <w:r>
        <w:rPr>
          <w:b/>
          <w:bCs/>
        </w:rPr>
        <w:t>5</w:t>
      </w:r>
      <w:r>
        <w:t>, e008215 (2015).</w:t>
      </w:r>
    </w:p>
    <w:p w14:paraId="578ACCBA" w14:textId="77777777" w:rsidR="00D920E7" w:rsidRDefault="0024321C">
      <w:pPr>
        <w:pStyle w:val="Bibliography"/>
      </w:pPr>
      <w:bookmarkStart w:id="191" w:name="ref-reeseDesignRationaleMatched2017"/>
      <w:bookmarkEnd w:id="190"/>
      <w:r>
        <w:t xml:space="preserve">23.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02DCD171" w14:textId="77777777" w:rsidR="00D920E7" w:rsidRDefault="0024321C">
      <w:pPr>
        <w:pStyle w:val="Bibliography"/>
      </w:pPr>
      <w:bookmarkStart w:id="192" w:name="Xd991f8dfcb33adf9c25dec389b3b0d8e33f406d"/>
      <w:bookmarkEnd w:id="191"/>
      <w:r>
        <w:t xml:space="preserve">24.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soil-transmitted helminth infection, and child malnutrition in Odisha, India: A cluster-</w:t>
      </w:r>
      <w:proofErr w:type="spellStart"/>
      <w:r>
        <w:t>randomised</w:t>
      </w:r>
      <w:proofErr w:type="spellEnd"/>
      <w:r>
        <w:t xml:space="preserve"> trial. </w:t>
      </w:r>
      <w:r>
        <w:rPr>
          <w:i/>
          <w:iCs/>
        </w:rPr>
        <w:t>The Lancet. Global Health</w:t>
      </w:r>
      <w:r>
        <w:t xml:space="preserve"> </w:t>
      </w:r>
      <w:r>
        <w:rPr>
          <w:b/>
          <w:bCs/>
        </w:rPr>
        <w:t>2</w:t>
      </w:r>
      <w:r>
        <w:t>, e645–653 (2014).</w:t>
      </w:r>
    </w:p>
    <w:p w14:paraId="6C5B95AB" w14:textId="77777777" w:rsidR="00D920E7" w:rsidRDefault="0024321C">
      <w:pPr>
        <w:pStyle w:val="Bibliography"/>
      </w:pPr>
      <w:bookmarkStart w:id="193" w:name="ref-georgeRandomizedControlledTrial2016"/>
      <w:bookmarkEnd w:id="192"/>
      <w:r>
        <w:t xml:space="preserve">25. </w:t>
      </w:r>
      <w:r>
        <w:tab/>
        <w:t xml:space="preserve">George, C. M. </w:t>
      </w:r>
      <w:r>
        <w:rPr>
          <w:i/>
          <w:iCs/>
        </w:rPr>
        <w:t>et al.</w:t>
      </w:r>
      <w:r>
        <w:t xml:space="preserve"> Randomized Controlled Trial of Hospital-Based Hygiene and Water Treatment Intervention (CHoBI7) to Reduce Cholera. </w:t>
      </w:r>
      <w:r>
        <w:rPr>
          <w:i/>
          <w:iCs/>
        </w:rPr>
        <w:t>Emerging Infectious Diseases</w:t>
      </w:r>
      <w:r>
        <w:t xml:space="preserve"> </w:t>
      </w:r>
      <w:r>
        <w:rPr>
          <w:b/>
          <w:bCs/>
        </w:rPr>
        <w:t>22</w:t>
      </w:r>
      <w:r>
        <w:t>, 233–241 (2016).</w:t>
      </w:r>
    </w:p>
    <w:p w14:paraId="1089B51E" w14:textId="77777777" w:rsidR="00D920E7" w:rsidRDefault="0024321C">
      <w:pPr>
        <w:pStyle w:val="Bibliography"/>
      </w:pPr>
      <w:bookmarkStart w:id="194" w:name="Xda33b900c79b319f16c7caa64a1c94f62a2b60d"/>
      <w:bookmarkEnd w:id="193"/>
      <w:r>
        <w:t xml:space="preserve">26.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26">
        <w:r>
          <w:rPr>
            <w:rStyle w:val="Hyperlink"/>
          </w:rPr>
          <w:t>10.1101/2020.09.29.318097</w:t>
        </w:r>
      </w:hyperlink>
      <w:r>
        <w:t>.</w:t>
      </w:r>
    </w:p>
    <w:p w14:paraId="0DF5EAFC" w14:textId="77777777" w:rsidR="00D920E7" w:rsidRDefault="0024321C">
      <w:pPr>
        <w:pStyle w:val="Bibliography"/>
      </w:pPr>
      <w:bookmarkStart w:id="195" w:name="Xf9e2a4a9eb87275ea3c8190d2addb0f7bef699d"/>
      <w:bookmarkEnd w:id="194"/>
      <w:r>
        <w:t xml:space="preserve">27. </w:t>
      </w:r>
      <w:r>
        <w:tab/>
        <w:t xml:space="preserve">Steinbaum, L. </w:t>
      </w:r>
      <w:r>
        <w:rPr>
          <w:i/>
          <w:iCs/>
        </w:rPr>
        <w:t>et al.</w:t>
      </w:r>
      <w:r>
        <w:t xml:space="preserve"> Effect of a sanitation intervention on soil-transmitted helminth prevalence and concentration in household soil: A cluster-randomized controlled trial and risk factor analysis. </w:t>
      </w:r>
      <w:proofErr w:type="spellStart"/>
      <w:r>
        <w:rPr>
          <w:i/>
          <w:iCs/>
        </w:rPr>
        <w:t>PLoS</w:t>
      </w:r>
      <w:proofErr w:type="spellEnd"/>
      <w:r>
        <w:rPr>
          <w:i/>
          <w:iCs/>
        </w:rPr>
        <w:t xml:space="preserve"> neglected tropical diseases</w:t>
      </w:r>
      <w:r>
        <w:t xml:space="preserve"> </w:t>
      </w:r>
      <w:r>
        <w:rPr>
          <w:b/>
          <w:bCs/>
        </w:rPr>
        <w:t>13</w:t>
      </w:r>
      <w:r>
        <w:t>, e0007180 (2019).</w:t>
      </w:r>
    </w:p>
    <w:p w14:paraId="2E448A08" w14:textId="77777777" w:rsidR="00D920E7" w:rsidRDefault="0024321C">
      <w:pPr>
        <w:pStyle w:val="Bibliography"/>
      </w:pPr>
      <w:bookmarkStart w:id="196" w:name="X4d75251919f78b08ed84b8281d002c4332deee4"/>
      <w:bookmarkEnd w:id="195"/>
      <w:r>
        <w:t xml:space="preserve">28. </w:t>
      </w:r>
      <w:r>
        <w:tab/>
        <w:t>Reese, H. Effectiveness of a combined sanitation and household-level piped water intervention on infrastructure coverage, availability and use, environmental fecal contamination, and child health in rural Odisha, India: A matched cohort study. (Emory University, 2017).</w:t>
      </w:r>
    </w:p>
    <w:p w14:paraId="16702F7F" w14:textId="77777777" w:rsidR="00D920E7" w:rsidRDefault="0024321C">
      <w:pPr>
        <w:pStyle w:val="Bibliography"/>
      </w:pPr>
      <w:bookmarkStart w:id="197" w:name="Xf2a03ad0ba8e597b78cac8eb44474a2515beb21"/>
      <w:bookmarkEnd w:id="196"/>
      <w:r>
        <w:t xml:space="preserve">29.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8DAE5C3" w14:textId="77777777" w:rsidR="00D920E7" w:rsidRDefault="0024321C">
      <w:pPr>
        <w:pStyle w:val="Bibliography"/>
      </w:pPr>
      <w:bookmarkStart w:id="198" w:name="X9dcf9420471408d0f247188f0ab66b2bab98776"/>
      <w:bookmarkEnd w:id="197"/>
      <w:r>
        <w:t xml:space="preserve">30.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30AD66BF" w14:textId="77777777" w:rsidR="00D920E7" w:rsidRDefault="0024321C">
      <w:pPr>
        <w:pStyle w:val="Bibliography"/>
      </w:pPr>
      <w:bookmarkStart w:id="199" w:name="ref-odagiriHumanFecalPathogen2016"/>
      <w:bookmarkEnd w:id="198"/>
      <w:r>
        <w:lastRenderedPageBreak/>
        <w:t xml:space="preserve">31.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074B7F5D" w14:textId="77777777" w:rsidR="00D920E7" w:rsidRDefault="0024321C">
      <w:pPr>
        <w:pStyle w:val="Bibliography"/>
      </w:pPr>
      <w:bookmarkStart w:id="200" w:name="ref-holcombHumanFecalContamination2020"/>
      <w:bookmarkEnd w:id="199"/>
      <w:r>
        <w:t xml:space="preserve">32.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7661BB52" w14:textId="77777777" w:rsidR="00D920E7" w:rsidRDefault="0024321C">
      <w:pPr>
        <w:pStyle w:val="Bibliography"/>
      </w:pPr>
      <w:bookmarkStart w:id="201" w:name="X2e43a284ff134b8493f2fd5f9cfcdbbe267edc7"/>
      <w:bookmarkEnd w:id="200"/>
      <w:r>
        <w:t xml:space="preserve">33. </w:t>
      </w:r>
      <w:r>
        <w:tab/>
        <w:t xml:space="preserve">Riley, R. D., Lambert, P. C. &amp; Abo-Zaid, G. Meta-analysis of individual participant data: Rationale, conduct, and reporting. </w:t>
      </w:r>
      <w:r>
        <w:rPr>
          <w:i/>
          <w:iCs/>
        </w:rPr>
        <w:t>BMJ</w:t>
      </w:r>
      <w:r>
        <w:t xml:space="preserve"> </w:t>
      </w:r>
      <w:r>
        <w:rPr>
          <w:b/>
          <w:bCs/>
        </w:rPr>
        <w:t>340</w:t>
      </w:r>
      <w:r>
        <w:t>, c221 (2010).</w:t>
      </w:r>
    </w:p>
    <w:p w14:paraId="1E5C1CE5" w14:textId="77777777" w:rsidR="00D920E7" w:rsidRDefault="0024321C">
      <w:pPr>
        <w:pStyle w:val="Bibliography"/>
      </w:pPr>
      <w:bookmarkStart w:id="202" w:name="ref-ercumenAnimalFecesContribute2017"/>
      <w:bookmarkEnd w:id="201"/>
      <w:r>
        <w:t xml:space="preserve">34.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4ECD4A71" w14:textId="77777777" w:rsidR="00D920E7" w:rsidRDefault="0024321C">
      <w:pPr>
        <w:pStyle w:val="Bibliography"/>
      </w:pPr>
      <w:bookmarkStart w:id="203" w:name="ref-pickeringWASHBenefitsSHINE2019"/>
      <w:bookmarkEnd w:id="202"/>
      <w:r>
        <w:t xml:space="preserve">35. </w:t>
      </w:r>
      <w:r>
        <w:tab/>
        <w:t xml:space="preserve">Pickering, A. J. </w:t>
      </w:r>
      <w:r>
        <w:rPr>
          <w:i/>
          <w:iCs/>
        </w:rPr>
        <w:t>et al.</w:t>
      </w:r>
      <w:r>
        <w:t xml:space="preserve"> The WASH Benefits and SHINE trials: Interpretation of WASH intervention effects on linear growth and </w:t>
      </w:r>
      <w:proofErr w:type="spellStart"/>
      <w:r>
        <w:t>diarrhoea</w:t>
      </w:r>
      <w:proofErr w:type="spellEnd"/>
      <w:r>
        <w:t xml:space="preserve">. </w:t>
      </w:r>
      <w:r>
        <w:rPr>
          <w:i/>
          <w:iCs/>
        </w:rPr>
        <w:t>The Lancet Global Health</w:t>
      </w:r>
      <w:r>
        <w:t xml:space="preserve"> </w:t>
      </w:r>
      <w:r>
        <w:rPr>
          <w:b/>
          <w:bCs/>
        </w:rPr>
        <w:t>7</w:t>
      </w:r>
      <w:r>
        <w:t>, e1139–e1146 (2019).</w:t>
      </w:r>
      <w:bookmarkEnd w:id="166"/>
      <w:bookmarkEnd w:id="169"/>
      <w:bookmarkEnd w:id="203"/>
    </w:p>
    <w:sectPr w:rsidR="00D920E7">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yse" w:date="1900-01-01T00:00:00Z" w:initials="">
    <w:p w14:paraId="16E60162" w14:textId="59F80B66" w:rsidR="00D920E7" w:rsidRDefault="0024321C">
      <w:r>
        <w:annotationRef/>
      </w:r>
      <w:r>
        <w:t xml:space="preserve">Word count: </w:t>
      </w:r>
      <w:r w:rsidR="00270BC8">
        <w:t>249</w:t>
      </w:r>
      <w:r>
        <w:t xml:space="preserve">, limit: 250. </w:t>
      </w:r>
    </w:p>
  </w:comment>
  <w:comment w:id="5" w:author="Oliver Cumming" w:date="2021-07-26T13:53:00Z" w:initials="OC">
    <w:p w14:paraId="0583579F" w14:textId="38B0C86D" w:rsidR="003D7869" w:rsidRDefault="003D7869">
      <w:pPr>
        <w:pStyle w:val="CommentText"/>
      </w:pPr>
      <w:r>
        <w:rPr>
          <w:rStyle w:val="CommentReference"/>
        </w:rPr>
        <w:annotationRef/>
      </w:r>
      <w:r>
        <w:t>Drinking water?</w:t>
      </w:r>
    </w:p>
  </w:comment>
  <w:comment w:id="6" w:author="Oliver Cumming" w:date="2021-07-26T13:59:00Z" w:initials="OC">
    <w:p w14:paraId="3E662629" w14:textId="7143116D" w:rsidR="003D7869" w:rsidRDefault="003D7869">
      <w:pPr>
        <w:pStyle w:val="CommentText"/>
      </w:pPr>
      <w:r>
        <w:rPr>
          <w:rStyle w:val="CommentReference"/>
        </w:rPr>
        <w:annotationRef/>
      </w:r>
      <w:r>
        <w:t xml:space="preserve">Maybe link more clearly to previous sentence, </w:t>
      </w:r>
      <w:proofErr w:type="spellStart"/>
      <w:proofErr w:type="gramStart"/>
      <w:r>
        <w:t>ie</w:t>
      </w:r>
      <w:proofErr w:type="spellEnd"/>
      <w:proofErr w:type="gramEnd"/>
      <w:r>
        <w:t xml:space="preserve"> assessing whether the</w:t>
      </w:r>
      <w:r w:rsidR="00346256">
        <w:t>se interventions reduced pathogens detected in the environment may shed further light on limited health effects found.</w:t>
      </w:r>
    </w:p>
  </w:comment>
  <w:comment w:id="7" w:author="Andrew Mertens" w:date="2021-08-19T19:24:00Z" w:initials="AM">
    <w:p w14:paraId="22419ED4" w14:textId="03F8A31E" w:rsidR="00467483" w:rsidRDefault="00467483">
      <w:pPr>
        <w:pStyle w:val="CommentText"/>
      </w:pPr>
      <w:r>
        <w:rPr>
          <w:rStyle w:val="CommentReference"/>
        </w:rPr>
        <w:annotationRef/>
      </w:r>
      <w:r>
        <w:t>Attempted to link more clearly!</w:t>
      </w:r>
    </w:p>
  </w:comment>
  <w:comment w:id="8" w:author="Oliver Cumming" w:date="2021-07-26T16:22:00Z" w:initials="OC">
    <w:p w14:paraId="5DAF1324" w14:textId="7A009D09" w:rsidR="00346256" w:rsidRDefault="00346256">
      <w:pPr>
        <w:pStyle w:val="CommentText"/>
      </w:pPr>
      <w:r>
        <w:rPr>
          <w:rStyle w:val="CommentReference"/>
        </w:rPr>
        <w:annotationRef/>
      </w:r>
      <w:r>
        <w:t xml:space="preserve">Maybe flag the limitations of the literature – v few rigorous studies </w:t>
      </w:r>
      <w:proofErr w:type="spellStart"/>
      <w:r>
        <w:t>etc</w:t>
      </w:r>
      <w:proofErr w:type="spellEnd"/>
      <w:r>
        <w:t xml:space="preserve"> – and say something about future research</w:t>
      </w:r>
    </w:p>
  </w:comment>
  <w:comment w:id="9" w:author="Andrew Mertens" w:date="2021-08-19T15:54:00Z" w:initials="AM">
    <w:p w14:paraId="406D368A" w14:textId="2647AD14" w:rsidR="0066093F" w:rsidRDefault="0066093F">
      <w:pPr>
        <w:pStyle w:val="CommentText"/>
      </w:pPr>
      <w:r>
        <w:rPr>
          <w:rStyle w:val="CommentReference"/>
        </w:rPr>
        <w:annotationRef/>
      </w:r>
      <w:r>
        <w:t xml:space="preserve">The abstract is very space limited, but I </w:t>
      </w:r>
      <w:r w:rsidR="00A4154A">
        <w:t xml:space="preserve">have tried to </w:t>
      </w:r>
      <w:r>
        <w:t>ad</w:t>
      </w:r>
      <w:r w:rsidR="00A4154A">
        <w:t>d</w:t>
      </w:r>
      <w:r>
        <w:t xml:space="preserve"> this to the research in context panel</w:t>
      </w:r>
    </w:p>
  </w:comment>
  <w:comment w:id="13" w:author="Ayse" w:date="1900-01-01T00:00:00Z" w:initials="">
    <w:p w14:paraId="109D87B0" w14:textId="77777777" w:rsidR="00D920E7" w:rsidRDefault="0024321C">
      <w:r>
        <w:annotationRef/>
      </w:r>
      <w:r>
        <w:t>Word count: 4832, limit: 3500. Will trim once finalized and/or identify sections that can go in SI.</w:t>
      </w:r>
    </w:p>
  </w:comment>
  <w:comment w:id="14" w:author="Andrew Mertens" w:date="2021-08-25T05:04:00Z" w:initials="AM">
    <w:p w14:paraId="2C2088E8" w14:textId="79ACCEDD" w:rsidR="00B8232C" w:rsidRDefault="00B8232C">
      <w:pPr>
        <w:pStyle w:val="CommentText"/>
      </w:pPr>
      <w:r>
        <w:rPr>
          <w:rStyle w:val="CommentReference"/>
        </w:rPr>
        <w:annotationRef/>
      </w:r>
      <w:r>
        <w:t>update</w:t>
      </w:r>
    </w:p>
  </w:comment>
  <w:comment w:id="15" w:author="Oliver Cumming" w:date="2021-07-26T16:48:00Z" w:initials="OC">
    <w:p w14:paraId="7F3A1B81" w14:textId="010EBF0D" w:rsidR="00E9332F" w:rsidRDefault="00E9332F">
      <w:pPr>
        <w:pStyle w:val="CommentText"/>
      </w:pPr>
      <w:r>
        <w:rPr>
          <w:rStyle w:val="CommentReference"/>
        </w:rPr>
        <w:annotationRef/>
      </w:r>
      <w:r>
        <w:t xml:space="preserve">I think there are lots of WASH interventions/investments that don’t necessarily aim to do these three things, </w:t>
      </w:r>
      <w:proofErr w:type="spellStart"/>
      <w:proofErr w:type="gramStart"/>
      <w:r>
        <w:t>ie</w:t>
      </w:r>
      <w:proofErr w:type="spellEnd"/>
      <w:proofErr w:type="gramEnd"/>
      <w:r>
        <w:t xml:space="preserve"> reduce infections, DD and growth faltering. It might be better to say that it is often assumed that WASH interventions improve health by reducing infection</w:t>
      </w:r>
      <w:r w:rsidR="00AC44ED">
        <w:t>/disease/consequences</w:t>
      </w:r>
      <w:r>
        <w:t xml:space="preserve"> </w:t>
      </w:r>
      <w:proofErr w:type="spellStart"/>
      <w:r>
        <w:t>etc</w:t>
      </w:r>
      <w:proofErr w:type="spellEnd"/>
      <w:r>
        <w:t xml:space="preserve"> </w:t>
      </w:r>
    </w:p>
  </w:comment>
  <w:comment w:id="16" w:author="Andrew Mertens" w:date="2021-08-11T18:59:00Z" w:initials="AM">
    <w:p w14:paraId="4977B983" w14:textId="08DC7ACF" w:rsidR="000E3DA5" w:rsidRDefault="000E3DA5">
      <w:pPr>
        <w:pStyle w:val="CommentText"/>
      </w:pPr>
      <w:r>
        <w:rPr>
          <w:rStyle w:val="CommentReference"/>
        </w:rPr>
        <w:annotationRef/>
      </w:r>
      <w:r>
        <w:t>changed</w:t>
      </w:r>
    </w:p>
  </w:comment>
  <w:comment w:id="18" w:author="Oliver Cumming" w:date="2021-08-01T17:00:00Z" w:initials="OC">
    <w:p w14:paraId="08CFBA5B" w14:textId="2DD3A2CF" w:rsidR="00AC44ED" w:rsidRDefault="00AC44ED">
      <w:pPr>
        <w:pStyle w:val="CommentText"/>
      </w:pPr>
      <w:r>
        <w:rPr>
          <w:rStyle w:val="CommentReference"/>
        </w:rPr>
        <w:annotationRef/>
      </w:r>
      <w:r>
        <w:t>And disease risk?</w:t>
      </w:r>
    </w:p>
  </w:comment>
  <w:comment w:id="46" w:author="Oliver Cumming" w:date="2021-08-01T17:25:00Z" w:initials="OC">
    <w:p w14:paraId="2A2049C4" w14:textId="5B2BC999" w:rsidR="00D742A0" w:rsidRDefault="00D742A0">
      <w:pPr>
        <w:pStyle w:val="CommentText"/>
      </w:pPr>
      <w:r>
        <w:rPr>
          <w:rStyle w:val="CommentReference"/>
        </w:rPr>
        <w:annotationRef/>
      </w:r>
      <w:r>
        <w:t xml:space="preserve">I would move this down and clearly state eligible study designs – here you might just say “intervention studies” or just studies. </w:t>
      </w:r>
    </w:p>
  </w:comment>
  <w:comment w:id="47" w:author="Andrew Mertens" w:date="2021-08-11T19:06:00Z" w:initials="AM">
    <w:p w14:paraId="3DB6F308" w14:textId="485DC1C9" w:rsidR="00D55728" w:rsidRDefault="00D55728">
      <w:pPr>
        <w:pStyle w:val="CommentText"/>
      </w:pPr>
      <w:r>
        <w:rPr>
          <w:rStyle w:val="CommentReference"/>
        </w:rPr>
        <w:annotationRef/>
      </w:r>
      <w:r>
        <w:t>Changes, will add details below</w:t>
      </w:r>
    </w:p>
  </w:comment>
  <w:comment w:id="68" w:author="Ayse Ercumen" w:date="2021-08-23T10:24:00Z" w:initials="AE">
    <w:p w14:paraId="1111E15D" w14:textId="2BBF4919" w:rsidR="0090337A" w:rsidRDefault="0090337A" w:rsidP="00B03AC6">
      <w:pPr>
        <w:pStyle w:val="CommentText"/>
        <w:ind w:firstLine="0"/>
      </w:pPr>
      <w:r>
        <w:rPr>
          <w:rStyle w:val="CommentReference"/>
        </w:rPr>
        <w:annotationRef/>
      </w:r>
      <w:r w:rsidRPr="0090337A">
        <w:rPr>
          <w:highlight w:val="yellow"/>
        </w:rPr>
        <w:t>Can be taken out?</w:t>
      </w:r>
    </w:p>
  </w:comment>
  <w:comment w:id="72" w:author="Ayse Ercumen" w:date="2021-08-23T10:26:00Z" w:initials="AE">
    <w:p w14:paraId="1040D611" w14:textId="1BE935A8" w:rsidR="0090337A" w:rsidRDefault="0090337A">
      <w:pPr>
        <w:pStyle w:val="CommentText"/>
      </w:pPr>
      <w:r>
        <w:rPr>
          <w:rStyle w:val="CommentReference"/>
        </w:rPr>
        <w:annotationRef/>
      </w:r>
      <w:r w:rsidRPr="0090337A">
        <w:rPr>
          <w:highlight w:val="yellow"/>
        </w:rPr>
        <w:t>Can be taken out?</w:t>
      </w:r>
    </w:p>
  </w:comment>
  <w:comment w:id="77" w:author="Andrew Mertens" w:date="2021-08-11T19:27:00Z" w:initials="AM">
    <w:p w14:paraId="3888A4DB" w14:textId="1E8AD2D1" w:rsidR="00E97059" w:rsidRDefault="00E97059">
      <w:pPr>
        <w:pStyle w:val="CommentText"/>
      </w:pPr>
      <w:r>
        <w:rPr>
          <w:rStyle w:val="CommentReference"/>
        </w:rPr>
        <w:annotationRef/>
      </w:r>
      <w:r>
        <w:t>We still included because we still had individual sample data, though not compound-level data.</w:t>
      </w:r>
    </w:p>
  </w:comment>
  <w:comment w:id="76" w:author="Andrew Mertens" w:date="2021-08-18T17:45:00Z" w:initials="AM">
    <w:p w14:paraId="52E24973" w14:textId="1867BB12" w:rsidR="008E0117" w:rsidRDefault="008E0117">
      <w:pPr>
        <w:pStyle w:val="CommentText"/>
      </w:pPr>
      <w:r>
        <w:rPr>
          <w:rStyle w:val="CommentReference"/>
        </w:rPr>
        <w:annotationRef/>
      </w:r>
      <w:r w:rsidR="0083247F">
        <w:t xml:space="preserve"> </w:t>
      </w:r>
    </w:p>
  </w:comment>
  <w:comment w:id="79" w:author="Oliver Cumming" w:date="2021-08-01T18:01:00Z" w:initials="OC">
    <w:p w14:paraId="4054B581" w14:textId="160F3D32" w:rsidR="000B4839" w:rsidRDefault="000B4839">
      <w:pPr>
        <w:pStyle w:val="CommentText"/>
      </w:pPr>
      <w:r>
        <w:rPr>
          <w:rStyle w:val="CommentReference"/>
        </w:rPr>
        <w:annotationRef/>
      </w:r>
      <w:r>
        <w:t xml:space="preserve">The timing of environmental sampling in relation to when the interventions should be reported too. </w:t>
      </w:r>
    </w:p>
  </w:comment>
  <w:comment w:id="80" w:author="Andrew Mertens" w:date="2021-08-18T17:47:00Z" w:initials="AM">
    <w:p w14:paraId="387E97CA" w14:textId="526E0BD0" w:rsidR="008E0117" w:rsidRDefault="008E0117" w:rsidP="0083247F">
      <w:pPr>
        <w:pStyle w:val="CommentText"/>
      </w:pPr>
      <w:r>
        <w:rPr>
          <w:rStyle w:val="CommentReference"/>
        </w:rPr>
        <w:annotationRef/>
      </w:r>
      <w:r w:rsidR="0083247F">
        <w:t xml:space="preserve">Responded about this to a similar comment below, and added timing to table 1 </w:t>
      </w:r>
    </w:p>
  </w:comment>
  <w:comment w:id="82" w:author="Andrew Mertens" w:date="2021-08-23T10:04:00Z" w:initials="AM">
    <w:p w14:paraId="1769ABED" w14:textId="50BD5E55" w:rsidR="00B63A5E" w:rsidRDefault="00B63A5E">
      <w:pPr>
        <w:pStyle w:val="CommentText"/>
      </w:pPr>
      <w:r>
        <w:rPr>
          <w:rStyle w:val="CommentReference"/>
        </w:rPr>
        <w:annotationRef/>
      </w:r>
      <w:r>
        <w:t xml:space="preserve">Just focus on sanitation arm, short message on amount of uptake. (Like “3 out of 5 studies had high uptake”), based on study-reported </w:t>
      </w:r>
      <w:proofErr w:type="spellStart"/>
      <w:r>
        <w:t>updakes</w:t>
      </w:r>
      <w:proofErr w:type="spellEnd"/>
      <w:r>
        <w:t xml:space="preserve">. Then stratify and pool like for rural/urban on high/low uptake. </w:t>
      </w:r>
    </w:p>
  </w:comment>
  <w:comment w:id="83" w:author="Andrew Mertens" w:date="2021-08-23T10:05:00Z" w:initials="AM">
    <w:p w14:paraId="1750938D" w14:textId="08C5E151" w:rsidR="00B63A5E" w:rsidRDefault="00B63A5E">
      <w:pPr>
        <w:pStyle w:val="CommentText"/>
      </w:pPr>
      <w:r>
        <w:rPr>
          <w:rStyle w:val="CommentReference"/>
        </w:rPr>
        <w:annotationRef/>
      </w:r>
      <w:r>
        <w:t xml:space="preserve">Might not be published for </w:t>
      </w:r>
      <w:proofErr w:type="spellStart"/>
      <w:r>
        <w:t>mapsan</w:t>
      </w:r>
      <w:proofErr w:type="spellEnd"/>
      <w:r>
        <w:t>, might need to ask</w:t>
      </w:r>
    </w:p>
  </w:comment>
  <w:comment w:id="84" w:author="Andrew Mertens" w:date="2021-08-25T07:46:00Z" w:initials="AM">
    <w:p w14:paraId="64EB4D36" w14:textId="51B1CC1F" w:rsidR="006E5E95" w:rsidRDefault="006E5E95">
      <w:pPr>
        <w:pStyle w:val="CommentText"/>
      </w:pPr>
      <w:r>
        <w:rPr>
          <w:rStyle w:val="CommentReference"/>
        </w:rPr>
        <w:annotationRef/>
      </w:r>
      <w:r>
        <w:t>http://mapsan.gatech.edu/Fidelity.pdf,</w:t>
      </w:r>
    </w:p>
  </w:comment>
  <w:comment w:id="95" w:author="Oliver Cumming" w:date="2021-08-01T17:57:00Z" w:initials="OC">
    <w:p w14:paraId="1534CC58" w14:textId="534F83D8" w:rsidR="00594BCC" w:rsidRDefault="00594BCC">
      <w:pPr>
        <w:pStyle w:val="CommentText"/>
      </w:pPr>
      <w:r>
        <w:rPr>
          <w:rStyle w:val="CommentReference"/>
        </w:rPr>
        <w:annotationRef/>
      </w:r>
      <w:r>
        <w:t>This section also discusses the analysis of env samples so maybe change the subtitle</w:t>
      </w:r>
    </w:p>
  </w:comment>
  <w:comment w:id="96" w:author="Ayse Ercumen" w:date="2021-08-23T10:56:00Z" w:initials="AE">
    <w:p w14:paraId="06755088" w14:textId="77777777" w:rsidR="00AC5B4B" w:rsidRDefault="00AC5B4B" w:rsidP="00AC5B4B">
      <w:pPr>
        <w:pStyle w:val="CommentText"/>
      </w:pPr>
      <w:r>
        <w:rPr>
          <w:rStyle w:val="CommentReference"/>
        </w:rPr>
        <w:annotationRef/>
      </w:r>
      <w:r w:rsidRPr="00924D20">
        <w:rPr>
          <w:highlight w:val="yellow"/>
        </w:rPr>
        <w:t>Cite</w:t>
      </w:r>
    </w:p>
  </w:comment>
  <w:comment w:id="97" w:author="Ayse Ercumen" w:date="2021-08-23T10:57:00Z" w:initials="AE">
    <w:p w14:paraId="5D9F2854" w14:textId="77777777" w:rsidR="00AC5B4B" w:rsidRDefault="00AC5B4B" w:rsidP="00AC5B4B">
      <w:pPr>
        <w:pStyle w:val="CommentText"/>
      </w:pPr>
      <w:r>
        <w:rPr>
          <w:rStyle w:val="CommentReference"/>
        </w:rPr>
        <w:annotationRef/>
      </w:r>
      <w:r w:rsidRPr="00924D20">
        <w:rPr>
          <w:highlight w:val="yellow"/>
        </w:rPr>
        <w:t>Cite</w:t>
      </w:r>
    </w:p>
  </w:comment>
  <w:comment w:id="99" w:author="Ayse Ercumen" w:date="2021-08-23T11:27:00Z" w:initials="AE">
    <w:p w14:paraId="3D9DE54D" w14:textId="64F53B8B" w:rsidR="00AC5B4B" w:rsidRDefault="00AC5B4B">
      <w:pPr>
        <w:pStyle w:val="CommentText"/>
      </w:pPr>
      <w:r>
        <w:rPr>
          <w:rStyle w:val="CommentReference"/>
        </w:rPr>
        <w:annotationRef/>
      </w:r>
      <w:r w:rsidRPr="00AC5B4B">
        <w:rPr>
          <w:highlight w:val="yellow"/>
        </w:rPr>
        <w:t>If Holcomb measured any additional STH, can you add them here?</w:t>
      </w:r>
    </w:p>
  </w:comment>
  <w:comment w:id="100" w:author="Ayse Ercumen" w:date="2021-08-23T11:07:00Z" w:initials="AE">
    <w:p w14:paraId="020C6EBB" w14:textId="427E586C" w:rsidR="00924D20" w:rsidRDefault="00924D20">
      <w:pPr>
        <w:pStyle w:val="CommentText"/>
      </w:pPr>
      <w:r>
        <w:rPr>
          <w:rStyle w:val="CommentReference"/>
        </w:rPr>
        <w:annotationRef/>
      </w:r>
      <w:r w:rsidRPr="00924D20">
        <w:rPr>
          <w:highlight w:val="yellow"/>
        </w:rPr>
        <w:t>Can you include the individual marker</w:t>
      </w:r>
      <w:r>
        <w:rPr>
          <w:highlight w:val="yellow"/>
        </w:rPr>
        <w:t xml:space="preserve"> name</w:t>
      </w:r>
      <w:r w:rsidRPr="00924D20">
        <w:rPr>
          <w:highlight w:val="yellow"/>
        </w:rPr>
        <w:t>s where I wrote xx?</w:t>
      </w:r>
    </w:p>
  </w:comment>
  <w:comment w:id="101" w:author="Oliver Cumming" w:date="2021-08-01T18:18:00Z" w:initials="OC">
    <w:p w14:paraId="1EC12894" w14:textId="719BD85B" w:rsidR="008C2001" w:rsidRDefault="008C2001">
      <w:pPr>
        <w:pStyle w:val="CommentText"/>
      </w:pPr>
      <w:r>
        <w:rPr>
          <w:rStyle w:val="CommentReference"/>
        </w:rPr>
        <w:annotationRef/>
      </w:r>
      <w:r>
        <w:t xml:space="preserve">For the </w:t>
      </w:r>
      <w:proofErr w:type="spellStart"/>
      <w:r>
        <w:t>enteropathogen</w:t>
      </w:r>
      <w:proofErr w:type="spellEnd"/>
      <w:r>
        <w:t xml:space="preserve"> detection, it would be helpful to know what PCR methods were used </w:t>
      </w:r>
      <w:proofErr w:type="spellStart"/>
      <w:proofErr w:type="gramStart"/>
      <w:r>
        <w:t>eg</w:t>
      </w:r>
      <w:proofErr w:type="spellEnd"/>
      <w:proofErr w:type="gramEnd"/>
      <w:r>
        <w:t xml:space="preserve"> TAC, Luminex, qual vs quant </w:t>
      </w:r>
      <w:proofErr w:type="spellStart"/>
      <w:r>
        <w:t>etc</w:t>
      </w:r>
      <w:proofErr w:type="spellEnd"/>
      <w:r>
        <w:t xml:space="preserve"> </w:t>
      </w:r>
    </w:p>
  </w:comment>
  <w:comment w:id="102" w:author="Andrew Mertens" w:date="2021-08-18T17:48:00Z" w:initials="AM">
    <w:p w14:paraId="732D7586" w14:textId="77777777" w:rsidR="00855F0E" w:rsidRDefault="008E0117" w:rsidP="00855F0E">
      <w:pPr>
        <w:pStyle w:val="CommentText"/>
      </w:pPr>
      <w:r>
        <w:rPr>
          <w:rStyle w:val="CommentReference"/>
        </w:rPr>
        <w:annotationRef/>
      </w:r>
      <w:r w:rsidR="00855F0E">
        <w:t>From manuscripts:</w:t>
      </w:r>
    </w:p>
    <w:p w14:paraId="320282ED" w14:textId="77777777" w:rsidR="00855F0E" w:rsidRDefault="00855F0E" w:rsidP="00855F0E">
      <w:pPr>
        <w:pStyle w:val="CommentText"/>
      </w:pPr>
    </w:p>
    <w:p w14:paraId="256591A5" w14:textId="12B8D111" w:rsidR="00855F0E" w:rsidRDefault="00855F0E" w:rsidP="00855F0E">
      <w:pPr>
        <w:pStyle w:val="CommentText"/>
      </w:pPr>
      <w:r>
        <w:t>Fuhrmeister:</w:t>
      </w:r>
      <w:r w:rsidR="005E015B">
        <w:t xml:space="preserve"> qPCR</w:t>
      </w:r>
    </w:p>
    <w:p w14:paraId="44912EB9" w14:textId="117833AE" w:rsidR="00855F0E" w:rsidRDefault="00855F0E" w:rsidP="00855F0E">
      <w:pPr>
        <w:pStyle w:val="CommentText"/>
      </w:pPr>
      <w:r>
        <w:t xml:space="preserve">Boehm: </w:t>
      </w:r>
      <w:r w:rsidR="00B900A7">
        <w:t>qPCR</w:t>
      </w:r>
    </w:p>
    <w:p w14:paraId="7CE05CF6" w14:textId="77777777" w:rsidR="00855F0E" w:rsidRDefault="00855F0E" w:rsidP="00855F0E">
      <w:pPr>
        <w:autoSpaceDE w:val="0"/>
        <w:autoSpaceDN w:val="0"/>
        <w:adjustRightInd w:val="0"/>
        <w:spacing w:after="0" w:line="240" w:lineRule="auto"/>
        <w:ind w:firstLine="0"/>
        <w:rPr>
          <w:rFonts w:ascii="MinionPro-Regular" w:hAnsi="MinionPro-Regular" w:cs="MinionPro-Regular"/>
          <w:sz w:val="20"/>
          <w:szCs w:val="20"/>
        </w:rPr>
      </w:pPr>
      <w:r>
        <w:t xml:space="preserve">Kwong: </w:t>
      </w:r>
      <w:r>
        <w:rPr>
          <w:rFonts w:ascii="MinionPro-Regular" w:hAnsi="MinionPro-Regular" w:cs="MinionPro-Regular"/>
          <w:sz w:val="20"/>
          <w:szCs w:val="20"/>
        </w:rPr>
        <w:t>protocol adapted from</w:t>
      </w:r>
    </w:p>
    <w:p w14:paraId="10BA4980" w14:textId="465B423A" w:rsidR="00855F0E" w:rsidRDefault="00855F0E" w:rsidP="00855F0E">
      <w:pPr>
        <w:pStyle w:val="CommentText"/>
      </w:pPr>
      <w:r>
        <w:rPr>
          <w:rFonts w:ascii="MinionPro-Regular" w:hAnsi="MinionPro-Regular" w:cs="MinionPro-Regular"/>
        </w:rPr>
        <w:t xml:space="preserve">the USEPA method for enumerating </w:t>
      </w:r>
      <w:r>
        <w:rPr>
          <w:rFonts w:ascii="MinionPro-It" w:hAnsi="MinionPro-It" w:cs="MinionPro-It"/>
          <w:i/>
          <w:iCs/>
        </w:rPr>
        <w:t>A</w:t>
      </w:r>
      <w:r>
        <w:rPr>
          <w:rFonts w:ascii="MinionPro-Regular" w:hAnsi="MinionPro-Regular" w:cs="MinionPro-Regular"/>
        </w:rPr>
        <w:t xml:space="preserve">. </w:t>
      </w:r>
      <w:r>
        <w:rPr>
          <w:rFonts w:ascii="MinionPro-It" w:hAnsi="MinionPro-It" w:cs="MinionPro-It"/>
          <w:i/>
          <w:iCs/>
        </w:rPr>
        <w:t xml:space="preserve">lumbricoides </w:t>
      </w:r>
      <w:r>
        <w:rPr>
          <w:rFonts w:ascii="MinionPro-Regular" w:hAnsi="MinionPro-Regular" w:cs="MinionPro-Regular"/>
        </w:rPr>
        <w:t>eggs in fecal sludge</w:t>
      </w:r>
    </w:p>
    <w:p w14:paraId="55A26241" w14:textId="652CC8CF" w:rsidR="00855F0E" w:rsidRDefault="00855F0E" w:rsidP="00855F0E">
      <w:pPr>
        <w:pStyle w:val="CommentText"/>
      </w:pPr>
      <w:r>
        <w:t>Steinbaum:</w:t>
      </w:r>
      <w:r w:rsidR="005E015B">
        <w:t xml:space="preserve"> same as Kwong</w:t>
      </w:r>
    </w:p>
    <w:p w14:paraId="0B8FEA0E" w14:textId="00259F9B" w:rsidR="00855F0E" w:rsidRDefault="00855F0E" w:rsidP="00855F0E">
      <w:pPr>
        <w:pStyle w:val="CommentText"/>
      </w:pPr>
      <w:r>
        <w:t xml:space="preserve">Reese: </w:t>
      </w:r>
      <w:r w:rsidR="005E015B" w:rsidRPr="005E015B">
        <w:t>Slide agglutination serotyping</w:t>
      </w:r>
    </w:p>
    <w:p w14:paraId="6A20ECED" w14:textId="6D376F68" w:rsidR="00855F0E" w:rsidRDefault="00855F0E" w:rsidP="00855F0E">
      <w:pPr>
        <w:pStyle w:val="CommentText"/>
      </w:pPr>
      <w:r>
        <w:t>Holcomb: 8 open-source qPCR assays, probe or SBCR</w:t>
      </w:r>
    </w:p>
    <w:p w14:paraId="1DB16DD3" w14:textId="3608CDCC" w:rsidR="008E0117" w:rsidRDefault="00855F0E" w:rsidP="00855F0E">
      <w:pPr>
        <w:pStyle w:val="CommentText"/>
        <w:ind w:firstLine="0"/>
      </w:pPr>
      <w:r>
        <w:t>Odagiri:</w:t>
      </w:r>
      <w:r w:rsidR="001F4F0E">
        <w:t xml:space="preserve"> qPCR, </w:t>
      </w:r>
      <w:r w:rsidR="001F4F0E">
        <w:rPr>
          <w:rFonts w:eastAsia="MS PGothic"/>
          <w:color w:val="000000"/>
          <w:sz w:val="18"/>
          <w:szCs w:val="18"/>
        </w:rPr>
        <w:t>Multiplex PCR, RT-PCR, fluorescent microscopy</w:t>
      </w:r>
    </w:p>
  </w:comment>
  <w:comment w:id="103" w:author="Andrew Mertens" w:date="2021-08-18T20:27:00Z" w:initials="AM">
    <w:p w14:paraId="015D40E5" w14:textId="77777777" w:rsidR="001F4F0E" w:rsidRDefault="001F4F0E">
      <w:pPr>
        <w:pStyle w:val="CommentText"/>
      </w:pPr>
      <w:r>
        <w:rPr>
          <w:rStyle w:val="CommentReference"/>
        </w:rPr>
        <w:annotationRef/>
      </w:r>
      <w:r>
        <w:t>Ayse, should I add a supp table with all methods for all study-specific targets?</w:t>
      </w:r>
      <w:r w:rsidR="005E015B">
        <w:t xml:space="preserve"> Currently, there is some detail in Table 1, which could be fleshed out, but for some study there are a large series of methods depending on the target.</w:t>
      </w:r>
      <w:r>
        <w:t xml:space="preserve"> Originally hadn’t because of size, and details are in original publications. Or is this enough?</w:t>
      </w:r>
    </w:p>
    <w:p w14:paraId="2210515D" w14:textId="77777777" w:rsidR="00924D20" w:rsidRDefault="00924D20">
      <w:pPr>
        <w:pStyle w:val="CommentText"/>
      </w:pPr>
    </w:p>
    <w:p w14:paraId="1B9CB9E1" w14:textId="22DC8D7F" w:rsidR="00924D20" w:rsidRDefault="00924D20">
      <w:pPr>
        <w:pStyle w:val="CommentText"/>
      </w:pPr>
      <w:r w:rsidRPr="00924D20">
        <w:rPr>
          <w:highlight w:val="yellow"/>
        </w:rPr>
        <w:t>AE: I added some info here. This plus what we have in Table 1 is enough.</w:t>
      </w:r>
    </w:p>
  </w:comment>
  <w:comment w:id="110" w:author="Ayse Ercumen" w:date="2021-08-23T11:33:00Z" w:initials="AE">
    <w:p w14:paraId="3FC1832F" w14:textId="73BDB4BF" w:rsidR="008E4130" w:rsidRDefault="008E4130">
      <w:pPr>
        <w:pStyle w:val="CommentText"/>
      </w:pPr>
      <w:r>
        <w:rPr>
          <w:rStyle w:val="CommentReference"/>
        </w:rPr>
        <w:annotationRef/>
      </w:r>
      <w:r w:rsidRPr="008E4130">
        <w:rPr>
          <w:highlight w:val="yellow"/>
        </w:rPr>
        <w:t>Can be taken out?</w:t>
      </w:r>
    </w:p>
  </w:comment>
  <w:comment w:id="111" w:author="Ayse Ercumen" w:date="2021-08-23T11:34:00Z" w:initials="AE">
    <w:p w14:paraId="69416D44" w14:textId="4A08692F" w:rsidR="008E4130" w:rsidRDefault="008E4130">
      <w:pPr>
        <w:pStyle w:val="CommentText"/>
      </w:pPr>
      <w:r>
        <w:rPr>
          <w:rStyle w:val="CommentReference"/>
        </w:rPr>
        <w:annotationRef/>
      </w:r>
      <w:r w:rsidRPr="008E4130">
        <w:rPr>
          <w:highlight w:val="yellow"/>
        </w:rPr>
        <w:t>Numerical ref</w:t>
      </w:r>
    </w:p>
  </w:comment>
  <w:comment w:id="112" w:author="Ayse Ercumen" w:date="2021-08-23T11:34:00Z" w:initials="AE">
    <w:p w14:paraId="6C1938AA" w14:textId="64E2D3F6" w:rsidR="008E4130" w:rsidRDefault="008E4130">
      <w:pPr>
        <w:pStyle w:val="CommentText"/>
      </w:pPr>
      <w:r>
        <w:rPr>
          <w:rStyle w:val="CommentReference"/>
        </w:rPr>
        <w:annotationRef/>
      </w:r>
      <w:r w:rsidRPr="008E4130">
        <w:rPr>
          <w:highlight w:val="yellow"/>
        </w:rPr>
        <w:t>Numerical ref</w:t>
      </w:r>
    </w:p>
  </w:comment>
  <w:comment w:id="113" w:author="Ayse Ercumen" w:date="2021-08-23T11:35:00Z" w:initials="AE">
    <w:p w14:paraId="7422BCE8" w14:textId="73B60BE9" w:rsidR="008E4130" w:rsidRDefault="008E4130">
      <w:pPr>
        <w:pStyle w:val="CommentText"/>
      </w:pPr>
      <w:r>
        <w:rPr>
          <w:rStyle w:val="CommentReference"/>
        </w:rPr>
        <w:annotationRef/>
      </w:r>
    </w:p>
  </w:comment>
  <w:comment w:id="115" w:author="Oliver Cumming" w:date="2021-08-01T18:02:00Z" w:initials="OC">
    <w:p w14:paraId="61AB746A" w14:textId="50CAA709" w:rsidR="000B4839" w:rsidRDefault="000B4839">
      <w:pPr>
        <w:pStyle w:val="CommentText"/>
      </w:pPr>
      <w:r>
        <w:rPr>
          <w:rStyle w:val="CommentReference"/>
        </w:rPr>
        <w:annotationRef/>
      </w:r>
      <w:r>
        <w:t xml:space="preserve">You should state when the “after” measure is? </w:t>
      </w:r>
      <w:proofErr w:type="spellStart"/>
      <w:proofErr w:type="gramStart"/>
      <w:r>
        <w:t>Eg</w:t>
      </w:r>
      <w:proofErr w:type="spellEnd"/>
      <w:r>
        <w:t xml:space="preserve">  X</w:t>
      </w:r>
      <w:proofErr w:type="gramEnd"/>
      <w:r>
        <w:t xml:space="preserve"> months after intervention </w:t>
      </w:r>
      <w:proofErr w:type="spellStart"/>
      <w:r>
        <w:t>etc</w:t>
      </w:r>
      <w:proofErr w:type="spellEnd"/>
    </w:p>
  </w:comment>
  <w:comment w:id="116" w:author="Andrew Mertens" w:date="2021-08-11T19:49:00Z" w:initials="AM">
    <w:p w14:paraId="41D70FAF" w14:textId="3CBD91AB" w:rsidR="008B1B40" w:rsidRDefault="008B1B40">
      <w:pPr>
        <w:pStyle w:val="CommentText"/>
      </w:pPr>
      <w:r>
        <w:rPr>
          <w:rStyle w:val="CommentReference"/>
        </w:rPr>
        <w:annotationRef/>
      </w:r>
      <w:r>
        <w:t>From manuscripts:</w:t>
      </w:r>
      <w:r w:rsidR="00B900A7">
        <w:t xml:space="preserve"> </w:t>
      </w:r>
    </w:p>
    <w:p w14:paraId="6D1A0D2C" w14:textId="3DB1CDDC" w:rsidR="008B1B40" w:rsidRDefault="008B1B40">
      <w:pPr>
        <w:pStyle w:val="CommentText"/>
      </w:pPr>
    </w:p>
    <w:p w14:paraId="693352ED" w14:textId="79C6E27F" w:rsidR="00B900A7" w:rsidRDefault="00B900A7">
      <w:pPr>
        <w:pStyle w:val="CommentText"/>
      </w:pPr>
      <w:r>
        <w:t>WBB intervention, 2012-2013</w:t>
      </w:r>
    </w:p>
    <w:p w14:paraId="57C44D0F" w14:textId="449348AC" w:rsidR="00B900A7" w:rsidRDefault="00B900A7">
      <w:pPr>
        <w:pStyle w:val="CommentText"/>
      </w:pPr>
    </w:p>
    <w:p w14:paraId="6157DA4E" w14:textId="4EE64274" w:rsidR="00B900A7" w:rsidRDefault="00B900A7">
      <w:pPr>
        <w:pStyle w:val="CommentText"/>
      </w:pPr>
      <w:r>
        <w:t xml:space="preserve">Boehm: </w:t>
      </w:r>
      <w:r>
        <w:rPr>
          <w:rFonts w:ascii="AdvOT2e364b11" w:hAnsi="AdvOT2e364b11" w:cs="AdvOT2e364b11"/>
        </w:rPr>
        <w:t xml:space="preserve">Environmental sampling occurred from November 2013 to March 2014. </w:t>
      </w:r>
      <w:r>
        <w:t>3 -6months after intervention delivery?</w:t>
      </w:r>
    </w:p>
    <w:p w14:paraId="6D6486C6" w14:textId="77777777" w:rsidR="00B900A7" w:rsidRDefault="00B900A7">
      <w:pPr>
        <w:pStyle w:val="CommentText"/>
      </w:pPr>
    </w:p>
    <w:p w14:paraId="324FE65B" w14:textId="77777777" w:rsidR="00FD5E03" w:rsidRDefault="008B1B40" w:rsidP="00FD5E03">
      <w:pPr>
        <w:autoSpaceDE w:val="0"/>
        <w:autoSpaceDN w:val="0"/>
        <w:adjustRightInd w:val="0"/>
        <w:spacing w:after="0" w:line="240" w:lineRule="auto"/>
        <w:ind w:firstLine="0"/>
        <w:rPr>
          <w:rFonts w:ascii="AdvOT2e364b11" w:hAnsi="AdvOT2e364b11" w:cs="AdvOT2e364b11"/>
          <w:sz w:val="20"/>
          <w:szCs w:val="20"/>
        </w:rPr>
      </w:pPr>
      <w:r>
        <w:t>Fuhrmeister:</w:t>
      </w:r>
      <w:r w:rsidR="00FD5E03">
        <w:t xml:space="preserve"> </w:t>
      </w:r>
      <w:r w:rsidR="00FD5E03">
        <w:rPr>
          <w:rFonts w:ascii="AdvOT2e364b11" w:hAnsi="AdvOT2e364b11" w:cs="AdvOT2e364b11"/>
          <w:sz w:val="20"/>
          <w:szCs w:val="20"/>
        </w:rPr>
        <w:t>At the time of sample collection, it had been</w:t>
      </w:r>
    </w:p>
    <w:p w14:paraId="03FED949" w14:textId="3E450C66" w:rsidR="008B1B40" w:rsidRPr="00B900A7" w:rsidRDefault="00FD5E03" w:rsidP="00FD5E03">
      <w:pPr>
        <w:pStyle w:val="CommentText"/>
      </w:pPr>
      <w:r>
        <w:rPr>
          <w:rFonts w:ascii="AdvOT2e364b11" w:hAnsi="AdvOT2e364b11" w:cs="AdvOT2e364b11"/>
        </w:rPr>
        <w:t>16</w:t>
      </w:r>
      <w:r>
        <w:rPr>
          <w:rFonts w:ascii="AdvOT8608a8d1+22" w:eastAsia="AdvOT8608a8d1+22" w:hAnsi="AdvOT2e364b11" w:cs="AdvOT8608a8d1+22" w:hint="eastAsia"/>
        </w:rPr>
        <w:t>−</w:t>
      </w:r>
      <w:r>
        <w:rPr>
          <w:rFonts w:ascii="AdvOT2e364b11" w:hAnsi="AdvOT2e364b11" w:cs="AdvOT2e364b11"/>
        </w:rPr>
        <w:t>35 months since the latrines were constructed.</w:t>
      </w:r>
    </w:p>
    <w:p w14:paraId="020C7ABD" w14:textId="77777777" w:rsidR="00AD72C6" w:rsidRDefault="00AD72C6">
      <w:pPr>
        <w:pStyle w:val="CommentText"/>
      </w:pPr>
    </w:p>
    <w:p w14:paraId="10313296" w14:textId="4637D434" w:rsidR="008B1B40" w:rsidRDefault="008B1B40">
      <w:pPr>
        <w:pStyle w:val="CommentText"/>
        <w:rPr>
          <w:rFonts w:ascii="MinionPro-Regular" w:hAnsi="MinionPro-Regular" w:cs="MinionPro-Regular"/>
        </w:rPr>
      </w:pPr>
      <w:r>
        <w:t>Kwong</w:t>
      </w:r>
      <w:r w:rsidR="00855F0E">
        <w:t xml:space="preserve">: roughly 2 years after intervention delivery, soil collected </w:t>
      </w:r>
      <w:r w:rsidR="00855F0E">
        <w:rPr>
          <w:rFonts w:ascii="MinionPro-Regular" w:hAnsi="MinionPro-Regular" w:cs="MinionPro-Regular"/>
        </w:rPr>
        <w:t>May 2015 to April 2016</w:t>
      </w:r>
    </w:p>
    <w:p w14:paraId="66D4B3AB" w14:textId="77777777" w:rsidR="00AD72C6" w:rsidRDefault="00AD72C6">
      <w:pPr>
        <w:pStyle w:val="CommentText"/>
      </w:pPr>
    </w:p>
    <w:p w14:paraId="4A5880AC" w14:textId="525BDEFF" w:rsidR="008B1B40" w:rsidRDefault="008B1B40">
      <w:pPr>
        <w:pStyle w:val="CommentText"/>
      </w:pPr>
      <w:r>
        <w:t>Steinbaum:</w:t>
      </w:r>
      <w:r w:rsidR="00FD5E03">
        <w:t xml:space="preserve"> </w:t>
      </w:r>
      <w:r w:rsidR="005E015B" w:rsidRPr="005E015B">
        <w:rPr>
          <w:rFonts w:ascii="Helvetica" w:hAnsi="Helvetica"/>
          <w:color w:val="202020"/>
          <w:shd w:val="clear" w:color="auto" w:fill="FFFFFF"/>
        </w:rPr>
        <w:t xml:space="preserve">February 2015 to July </w:t>
      </w:r>
      <w:proofErr w:type="gramStart"/>
      <w:r w:rsidR="005E015B" w:rsidRPr="005E015B">
        <w:rPr>
          <w:rFonts w:ascii="Helvetica" w:hAnsi="Helvetica"/>
          <w:color w:val="202020"/>
          <w:shd w:val="clear" w:color="auto" w:fill="FFFFFF"/>
        </w:rPr>
        <w:t>2016;</w:t>
      </w:r>
      <w:r w:rsidR="00FD5E03">
        <w:t>~</w:t>
      </w:r>
      <w:proofErr w:type="gramEnd"/>
      <w:r w:rsidR="00FD5E03">
        <w:t>2 years</w:t>
      </w:r>
      <w:r w:rsidR="005E015B">
        <w:t xml:space="preserve"> after?</w:t>
      </w:r>
    </w:p>
    <w:p w14:paraId="23C7E20D" w14:textId="77777777" w:rsidR="00AD72C6" w:rsidRDefault="00AD72C6">
      <w:pPr>
        <w:pStyle w:val="CommentText"/>
      </w:pPr>
    </w:p>
    <w:p w14:paraId="35B49756" w14:textId="2D6E01B5" w:rsidR="008B1B40" w:rsidRDefault="008B1B40">
      <w:pPr>
        <w:pStyle w:val="CommentText"/>
      </w:pPr>
      <w:r>
        <w:t>Reese:</w:t>
      </w:r>
      <w:r w:rsidR="00B92A91">
        <w:t xml:space="preserve"> Intervention 2006-2009, sampling in 4 rounds from </w:t>
      </w:r>
      <w:r w:rsidR="00D67271">
        <w:t>2015-2016</w:t>
      </w:r>
    </w:p>
    <w:p w14:paraId="70445039" w14:textId="77777777" w:rsidR="00D67271" w:rsidRDefault="00D67271">
      <w:pPr>
        <w:pStyle w:val="CommentText"/>
      </w:pPr>
    </w:p>
    <w:p w14:paraId="1B0800B9" w14:textId="6E900754" w:rsidR="008B1B40" w:rsidRDefault="008B1B40">
      <w:pPr>
        <w:pStyle w:val="CommentText"/>
        <w:rPr>
          <w:rFonts w:ascii="AdvOT596495f2" w:hAnsi="AdvOT596495f2" w:cs="AdvOT596495f2"/>
          <w:sz w:val="16"/>
          <w:szCs w:val="16"/>
        </w:rPr>
      </w:pPr>
      <w:r>
        <w:t>Holcomb</w:t>
      </w:r>
      <w:r w:rsidR="00D67271">
        <w:t xml:space="preserve">: </w:t>
      </w:r>
      <w:proofErr w:type="spellStart"/>
      <w:r w:rsidR="00D67271">
        <w:rPr>
          <w:rFonts w:ascii="AdvOT596495f2" w:hAnsi="AdvOT596495f2" w:cs="AdvOT596495f2"/>
          <w:sz w:val="16"/>
          <w:szCs w:val="16"/>
        </w:rPr>
        <w:t>MapSan</w:t>
      </w:r>
      <w:proofErr w:type="spellEnd"/>
      <w:r w:rsidR="00D67271">
        <w:rPr>
          <w:rFonts w:ascii="AdvOT596495f2" w:hAnsi="AdvOT596495f2" w:cs="AdvOT596495f2"/>
          <w:sz w:val="16"/>
          <w:szCs w:val="16"/>
        </w:rPr>
        <w:t xml:space="preserve"> pre-intervention survey during May</w:t>
      </w:r>
      <w:r w:rsidR="00D67271">
        <w:rPr>
          <w:rFonts w:ascii="AdvOT596495f2+20" w:hAnsi="AdvOT596495f2+20" w:cs="AdvOT596495f2+20"/>
          <w:sz w:val="16"/>
          <w:szCs w:val="16"/>
        </w:rPr>
        <w:t>–</w:t>
      </w:r>
      <w:r w:rsidR="00D67271">
        <w:rPr>
          <w:rFonts w:ascii="AdvOT596495f2" w:hAnsi="AdvOT596495f2" w:cs="AdvOT596495f2"/>
          <w:sz w:val="16"/>
          <w:szCs w:val="16"/>
        </w:rPr>
        <w:t>August 2015.</w:t>
      </w:r>
    </w:p>
    <w:p w14:paraId="0F12EB34" w14:textId="70090912" w:rsidR="00D67271" w:rsidRDefault="00D67271">
      <w:pPr>
        <w:pStyle w:val="CommentText"/>
      </w:pPr>
      <w:r>
        <w:t>-not finding time of intervention delivery.</w:t>
      </w:r>
      <w:r w:rsidR="00553F4D">
        <w:t xml:space="preserve"> Believe right after baseline survey.</w:t>
      </w:r>
    </w:p>
    <w:p w14:paraId="26760852" w14:textId="45EB8824" w:rsidR="00D67271" w:rsidRDefault="00553F4D">
      <w:pPr>
        <w:pStyle w:val="CommentText"/>
      </w:pPr>
      <w:r>
        <w:t>-</w:t>
      </w:r>
      <w:r w:rsidR="00D67271">
        <w:t xml:space="preserve"> post-intervention sampling </w:t>
      </w:r>
      <w:r>
        <w:t>from June-Sept 2016. Roughly 1 year later.</w:t>
      </w:r>
    </w:p>
    <w:p w14:paraId="7883A568" w14:textId="6D6D6F74" w:rsidR="00D67271" w:rsidRDefault="00D67271">
      <w:pPr>
        <w:pStyle w:val="CommentText"/>
      </w:pPr>
    </w:p>
    <w:p w14:paraId="1A59ABE8" w14:textId="77777777" w:rsidR="00D67271" w:rsidRDefault="00D67271">
      <w:pPr>
        <w:pStyle w:val="CommentText"/>
      </w:pPr>
    </w:p>
    <w:p w14:paraId="0510E81B" w14:textId="5187097A" w:rsidR="00553F4D" w:rsidRDefault="008B1B40" w:rsidP="00553F4D">
      <w:pPr>
        <w:autoSpaceDE w:val="0"/>
        <w:autoSpaceDN w:val="0"/>
        <w:adjustRightInd w:val="0"/>
        <w:spacing w:after="0" w:line="240" w:lineRule="auto"/>
        <w:ind w:firstLine="0"/>
        <w:rPr>
          <w:rFonts w:ascii="AdvOT863180fb" w:hAnsi="AdvOT863180fb" w:cs="AdvOT863180fb"/>
          <w:sz w:val="16"/>
          <w:szCs w:val="16"/>
        </w:rPr>
      </w:pPr>
      <w:r>
        <w:t>Odagiri:</w:t>
      </w:r>
      <w:r w:rsidR="00553F4D">
        <w:t xml:space="preserve"> Intervention </w:t>
      </w:r>
      <w:r w:rsidR="00553F4D">
        <w:rPr>
          <w:rFonts w:ascii="AdvOT863180fb" w:hAnsi="AdvOT863180fb" w:cs="AdvOT863180fb"/>
          <w:sz w:val="16"/>
          <w:szCs w:val="16"/>
        </w:rPr>
        <w:t>January 2011 to January 2012. Twelve intervention/</w:t>
      </w:r>
      <w:proofErr w:type="gramStart"/>
      <w:r w:rsidR="00553F4D">
        <w:rPr>
          <w:rFonts w:ascii="AdvOT863180fb" w:hAnsi="AdvOT863180fb" w:cs="AdvOT863180fb"/>
          <w:sz w:val="16"/>
          <w:szCs w:val="16"/>
        </w:rPr>
        <w:t>control  pairs</w:t>
      </w:r>
      <w:proofErr w:type="gramEnd"/>
      <w:r w:rsidR="00553F4D">
        <w:rPr>
          <w:rFonts w:ascii="AdvOT863180fb" w:hAnsi="AdvOT863180fb" w:cs="AdvOT863180fb"/>
          <w:sz w:val="16"/>
          <w:szCs w:val="16"/>
        </w:rPr>
        <w:t xml:space="preserve"> of villages were sampled in 2012 from June 19th to July 26th; 18 pairs in 2013</w:t>
      </w:r>
    </w:p>
    <w:p w14:paraId="4D17FB97" w14:textId="623C01E9" w:rsidR="008B1B40" w:rsidRDefault="00553F4D" w:rsidP="00553F4D">
      <w:pPr>
        <w:pStyle w:val="CommentText"/>
      </w:pPr>
      <w:r>
        <w:rPr>
          <w:rFonts w:ascii="AdvOT863180fb" w:hAnsi="AdvOT863180fb" w:cs="AdvOT863180fb"/>
          <w:sz w:val="16"/>
          <w:szCs w:val="16"/>
        </w:rPr>
        <w:t>from June 26th to August 22</w:t>
      </w:r>
      <w:r w:rsidRPr="001F4F0E">
        <w:rPr>
          <w:rFonts w:ascii="AdvOT863180fb" w:hAnsi="AdvOT863180fb" w:cs="AdvOT863180fb"/>
          <w:sz w:val="16"/>
          <w:szCs w:val="16"/>
          <w:vertAlign w:val="superscript"/>
        </w:rPr>
        <w:t>nd</w:t>
      </w:r>
      <w:r w:rsidR="001F4F0E">
        <w:rPr>
          <w:rFonts w:ascii="AdvOT863180fb" w:hAnsi="AdvOT863180fb" w:cs="AdvOT863180fb"/>
          <w:sz w:val="16"/>
          <w:szCs w:val="16"/>
        </w:rPr>
        <w:t xml:space="preserve">. </w:t>
      </w:r>
      <w:proofErr w:type="gramStart"/>
      <w:r w:rsidR="001F4F0E">
        <w:rPr>
          <w:rFonts w:ascii="AdvOT863180fb" w:hAnsi="AdvOT863180fb" w:cs="AdvOT863180fb"/>
          <w:sz w:val="16"/>
          <w:szCs w:val="16"/>
        </w:rPr>
        <w:t>So</w:t>
      </w:r>
      <w:proofErr w:type="gramEnd"/>
      <w:r w:rsidR="001F4F0E">
        <w:rPr>
          <w:rFonts w:ascii="AdvOT863180fb" w:hAnsi="AdvOT863180fb" w:cs="AdvOT863180fb"/>
          <w:sz w:val="16"/>
          <w:szCs w:val="16"/>
        </w:rPr>
        <w:t xml:space="preserve"> on average 1 year later.</w:t>
      </w:r>
    </w:p>
    <w:p w14:paraId="0E8D58F8" w14:textId="7281800B" w:rsidR="008B1B40" w:rsidRDefault="008B1B40">
      <w:pPr>
        <w:pStyle w:val="CommentText"/>
      </w:pPr>
    </w:p>
  </w:comment>
  <w:comment w:id="117" w:author="Andrew Mertens" w:date="2021-08-11T20:00:00Z" w:initials="AM">
    <w:p w14:paraId="14AFD607" w14:textId="664DF97E" w:rsidR="00D67271" w:rsidRDefault="00D67271">
      <w:pPr>
        <w:pStyle w:val="CommentText"/>
      </w:pPr>
      <w:r>
        <w:rPr>
          <w:rStyle w:val="CommentReference"/>
        </w:rPr>
        <w:annotationRef/>
      </w:r>
      <w:r w:rsidR="00352BAA">
        <w:t xml:space="preserve">Ayse, I decided to add to Table 1 rather than here, because the “after varies so much, from a few months in Boehm to </w:t>
      </w:r>
      <w:r w:rsidR="00FA4CB1">
        <w:t>6-10 years in Reese. But because I only have the range of intervention delivery and not exact dates, I’m not 100% confident in the date ranges in Table 1. Ask study-lead coauthors to review?</w:t>
      </w:r>
    </w:p>
  </w:comment>
  <w:comment w:id="118" w:author="Andrew Mertens" w:date="2021-08-18T20:56:00Z" w:initials="AM">
    <w:p w14:paraId="1FD1CF5F" w14:textId="77777777" w:rsidR="00FA4CB1" w:rsidRDefault="00FA4CB1">
      <w:pPr>
        <w:pStyle w:val="CommentText"/>
      </w:pPr>
      <w:r>
        <w:rPr>
          <w:rStyle w:val="CommentReference"/>
        </w:rPr>
        <w:annotationRef/>
      </w:r>
      <w:r>
        <w:t>Add comment to tab1 for Ayse to check</w:t>
      </w:r>
    </w:p>
    <w:p w14:paraId="3B7ABF6E" w14:textId="77777777" w:rsidR="00924D20" w:rsidRDefault="00924D20">
      <w:pPr>
        <w:pStyle w:val="CommentText"/>
      </w:pPr>
    </w:p>
    <w:p w14:paraId="58695494" w14:textId="2CD21596" w:rsidR="00924D20" w:rsidRDefault="00924D20">
      <w:pPr>
        <w:pStyle w:val="CommentText"/>
      </w:pPr>
      <w:r w:rsidRPr="00924D20">
        <w:rPr>
          <w:highlight w:val="yellow"/>
        </w:rPr>
        <w:t xml:space="preserve">AE: Yes, </w:t>
      </w:r>
      <w:r>
        <w:rPr>
          <w:highlight w:val="yellow"/>
        </w:rPr>
        <w:t xml:space="preserve">Table 1 is the best place for this </w:t>
      </w:r>
      <w:proofErr w:type="gramStart"/>
      <w:r>
        <w:rPr>
          <w:highlight w:val="yellow"/>
        </w:rPr>
        <w:t>info</w:t>
      </w:r>
      <w:proofErr w:type="gramEnd"/>
      <w:r>
        <w:rPr>
          <w:highlight w:val="yellow"/>
        </w:rPr>
        <w:t xml:space="preserve"> and </w:t>
      </w:r>
      <w:r w:rsidRPr="00924D20">
        <w:rPr>
          <w:highlight w:val="yellow"/>
        </w:rPr>
        <w:t>we’ll let individual study authors review</w:t>
      </w:r>
    </w:p>
  </w:comment>
  <w:comment w:id="119" w:author="Oliver Cumming" w:date="2021-08-01T17:58:00Z" w:initials="OC">
    <w:p w14:paraId="12EB4974" w14:textId="10B039F9" w:rsidR="00594BCC" w:rsidRDefault="00594BCC">
      <w:pPr>
        <w:pStyle w:val="CommentText"/>
      </w:pPr>
      <w:r>
        <w:rPr>
          <w:rStyle w:val="CommentReference"/>
        </w:rPr>
        <w:annotationRef/>
      </w:r>
      <w:r>
        <w:t>Maybe use “</w:t>
      </w:r>
      <w:proofErr w:type="spellStart"/>
      <w:r>
        <w:t>enteropathogen</w:t>
      </w:r>
      <w:proofErr w:type="spellEnd"/>
      <w:r>
        <w:t>”?</w:t>
      </w:r>
    </w:p>
  </w:comment>
  <w:comment w:id="126" w:author="Ayse Ercumen" w:date="2021-08-23T11:47:00Z" w:initials="AE">
    <w:p w14:paraId="4CB34C3F" w14:textId="4993147B" w:rsidR="008E4130" w:rsidRDefault="008E4130">
      <w:pPr>
        <w:pStyle w:val="CommentText"/>
      </w:pPr>
      <w:r>
        <w:rPr>
          <w:rStyle w:val="CommentReference"/>
        </w:rPr>
        <w:annotationRef/>
      </w:r>
      <w:r w:rsidRPr="008E4130">
        <w:rPr>
          <w:highlight w:val="yellow"/>
        </w:rPr>
        <w:t xml:space="preserve">Right? Since studies used qPCR for </w:t>
      </w:r>
      <w:proofErr w:type="spellStart"/>
      <w:r w:rsidRPr="008E4130">
        <w:rPr>
          <w:highlight w:val="yellow"/>
        </w:rPr>
        <w:t>enteropathogens</w:t>
      </w:r>
      <w:proofErr w:type="spellEnd"/>
      <w:r w:rsidRPr="008E4130">
        <w:rPr>
          <w:highlight w:val="yellow"/>
        </w:rPr>
        <w:t xml:space="preserve"> too?</w:t>
      </w:r>
    </w:p>
  </w:comment>
  <w:comment w:id="128" w:author="Oliver Cumming" w:date="2021-08-01T18:03:00Z" w:initials="OC">
    <w:p w14:paraId="0976DBF0" w14:textId="015177D9" w:rsidR="000B4839" w:rsidRDefault="000B4839">
      <w:pPr>
        <w:pStyle w:val="CommentText"/>
      </w:pPr>
      <w:r>
        <w:rPr>
          <w:rStyle w:val="CommentReference"/>
        </w:rPr>
        <w:annotationRef/>
      </w:r>
      <w:r>
        <w:t xml:space="preserve">Maybe for later aims but did you consider whether intensity of the intervention and or compliance be assessed and explored in a sub-group analysis? </w:t>
      </w:r>
    </w:p>
  </w:comment>
  <w:comment w:id="129" w:author="Andrew Mertens" w:date="2021-08-03T09:52:00Z" w:initials="AM">
    <w:p w14:paraId="0089B472" w14:textId="77777777" w:rsidR="00592A8B" w:rsidRDefault="00592A8B">
      <w:pPr>
        <w:pStyle w:val="CommentText"/>
      </w:pPr>
      <w:r>
        <w:rPr>
          <w:rStyle w:val="CommentReference"/>
        </w:rPr>
        <w:annotationRef/>
      </w:r>
      <w:r w:rsidR="007E1EAA">
        <w:t>We d</w:t>
      </w:r>
      <w:r>
        <w:t>on’t have this data except qualitatively</w:t>
      </w:r>
    </w:p>
    <w:p w14:paraId="3FD039BD" w14:textId="77777777" w:rsidR="008E4130" w:rsidRDefault="008E4130">
      <w:pPr>
        <w:pStyle w:val="CommentText"/>
      </w:pPr>
    </w:p>
    <w:p w14:paraId="409084C5" w14:textId="3B8AFCF5" w:rsidR="008E4130" w:rsidRDefault="008E4130">
      <w:pPr>
        <w:pStyle w:val="CommentText"/>
      </w:pPr>
      <w:r w:rsidRPr="008E4130">
        <w:rPr>
          <w:highlight w:val="yellow"/>
        </w:rPr>
        <w:t>AE: Do we have enough information to group the studies into high and low adherence? Say &gt;50% vs. &lt;50% uptake?</w:t>
      </w:r>
    </w:p>
  </w:comment>
  <w:comment w:id="133" w:author="Ayse Ercumen" w:date="2021-08-23T11:55:00Z" w:initials="AE">
    <w:p w14:paraId="5C97EE33" w14:textId="6078C161" w:rsidR="008E4130" w:rsidRDefault="008E4130">
      <w:pPr>
        <w:pStyle w:val="CommentText"/>
      </w:pPr>
      <w:r>
        <w:rPr>
          <w:rStyle w:val="CommentReference"/>
        </w:rPr>
        <w:annotationRef/>
      </w:r>
      <w:r w:rsidRPr="008E4130">
        <w:rPr>
          <w:highlight w:val="yellow"/>
        </w:rPr>
        <w:t>Can be taken out?</w:t>
      </w:r>
    </w:p>
  </w:comment>
  <w:comment w:id="136" w:author="Ayse Ercumen" w:date="2021-08-23T12:00:00Z" w:initials="AE">
    <w:p w14:paraId="5B98A955" w14:textId="3F5BC3A9" w:rsidR="008E4130" w:rsidRDefault="008E4130">
      <w:pPr>
        <w:pStyle w:val="CommentText"/>
      </w:pPr>
      <w:r>
        <w:rPr>
          <w:rStyle w:val="CommentReference"/>
        </w:rPr>
        <w:annotationRef/>
      </w:r>
      <w:r w:rsidRPr="008E4130">
        <w:rPr>
          <w:highlight w:val="yellow"/>
        </w:rPr>
        <w:t>Numerical citation</w:t>
      </w:r>
    </w:p>
  </w:comment>
  <w:comment w:id="137" w:author="Ayse Ercumen" w:date="2021-08-23T12:00:00Z" w:initials="AE">
    <w:p w14:paraId="2CEB445A" w14:textId="47C3CDC3" w:rsidR="008E4130" w:rsidRDefault="008E4130">
      <w:pPr>
        <w:pStyle w:val="CommentText"/>
      </w:pPr>
      <w:r>
        <w:rPr>
          <w:rStyle w:val="CommentReference"/>
        </w:rPr>
        <w:annotationRef/>
      </w:r>
      <w:r w:rsidRPr="008E4130">
        <w:rPr>
          <w:highlight w:val="yellow"/>
        </w:rPr>
        <w:t>Numerical citation</w:t>
      </w:r>
    </w:p>
  </w:comment>
  <w:comment w:id="161" w:author="Andrew" w:date="1900-01-01T00:00:00Z" w:initials="">
    <w:p w14:paraId="066B13B4" w14:textId="77777777" w:rsidR="00D920E7" w:rsidRDefault="0024321C">
      <w:r>
        <w:annotationRef/>
      </w:r>
      <w:r>
        <w:t>We will format, switch to landscape, and add references to the specific studies within the table</w:t>
      </w:r>
    </w:p>
  </w:comment>
  <w:comment w:id="162" w:author="Andrew Mertens" w:date="2021-08-19T18:37:00Z" w:initials="AM">
    <w:p w14:paraId="5771BD31" w14:textId="77777777" w:rsidR="00CC73CE" w:rsidRDefault="00CC73CE">
      <w:pPr>
        <w:pStyle w:val="CommentText"/>
      </w:pPr>
      <w:r>
        <w:rPr>
          <w:rStyle w:val="CommentReference"/>
        </w:rPr>
        <w:annotationRef/>
      </w:r>
      <w:r>
        <w:t>Add details on WASH conditions?</w:t>
      </w:r>
      <w:r w:rsidR="00D23224">
        <w:t xml:space="preserve"> Or add in supplementary table?</w:t>
      </w:r>
    </w:p>
    <w:p w14:paraId="16DC3D21" w14:textId="77777777" w:rsidR="00B545AD" w:rsidRDefault="00B545AD">
      <w:pPr>
        <w:pStyle w:val="CommentText"/>
      </w:pPr>
    </w:p>
    <w:p w14:paraId="52B97EFF" w14:textId="165C76FE" w:rsidR="00B545AD" w:rsidRDefault="00B545AD">
      <w:pPr>
        <w:pStyle w:val="CommentText"/>
      </w:pPr>
      <w:r w:rsidRPr="00B545AD">
        <w:rPr>
          <w:highlight w:val="yellow"/>
        </w:rPr>
        <w:t>AE:  I don’t think we need the WASH conditions. I’d just add the time between intervention and sample collection here.</w:t>
      </w:r>
    </w:p>
  </w:comment>
  <w:comment w:id="165" w:author="Andrew" w:date="1900-01-01T00:00:00Z" w:initials="">
    <w:p w14:paraId="54DF8CAC" w14:textId="0A533EC1" w:rsidR="00D920E7" w:rsidRDefault="0024321C">
      <w:r>
        <w:annotationRef/>
      </w:r>
      <w:r>
        <w:t xml:space="preserve">We </w:t>
      </w:r>
      <w:r w:rsidR="00CC73CE">
        <w:t>have</w:t>
      </w:r>
      <w:r>
        <w:t xml:space="preserve"> update</w:t>
      </w:r>
      <w:r w:rsidR="00CC73CE">
        <w:t>d</w:t>
      </w:r>
      <w:r>
        <w:t xml:space="preserve"> this figures and the other subgroup figures (S4 and S5) </w:t>
      </w:r>
      <w:r w:rsidR="00CC73CE">
        <w:t xml:space="preserve">in the revision </w:t>
      </w:r>
      <w:r>
        <w:t>to mark sample-target-study combinations with sparse data and include subgroup estimates from sample-target-study combinations that only have sufficient data for one subgroup.</w:t>
      </w:r>
    </w:p>
  </w:comment>
  <w:comment w:id="167" w:author="Ayse Ercumen" w:date="2021-07-12T10:32:00Z" w:initials="AE">
    <w:p w14:paraId="49705B6C" w14:textId="1F41B5E7" w:rsidR="00F40A35" w:rsidRDefault="00F40A35">
      <w:pPr>
        <w:pStyle w:val="CommentText"/>
      </w:pPr>
      <w:r>
        <w:rPr>
          <w:rStyle w:val="CommentReference"/>
        </w:rPr>
        <w:annotationRef/>
      </w:r>
      <w:r>
        <w:t>Will trim to 30 refs for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60162" w15:done="0"/>
  <w15:commentEx w15:paraId="0583579F" w15:done="1"/>
  <w15:commentEx w15:paraId="3E662629" w15:done="0"/>
  <w15:commentEx w15:paraId="22419ED4" w15:paraIdParent="3E662629" w15:done="0"/>
  <w15:commentEx w15:paraId="5DAF1324" w15:done="1"/>
  <w15:commentEx w15:paraId="406D368A" w15:paraIdParent="5DAF1324" w15:done="1"/>
  <w15:commentEx w15:paraId="109D87B0" w15:done="0"/>
  <w15:commentEx w15:paraId="2C2088E8" w15:paraIdParent="109D87B0" w15:done="0"/>
  <w15:commentEx w15:paraId="7F3A1B81" w15:done="1"/>
  <w15:commentEx w15:paraId="4977B983" w15:paraIdParent="7F3A1B81" w15:done="1"/>
  <w15:commentEx w15:paraId="08CFBA5B" w15:done="1"/>
  <w15:commentEx w15:paraId="2A2049C4" w15:done="1"/>
  <w15:commentEx w15:paraId="3DB6F308" w15:paraIdParent="2A2049C4" w15:done="1"/>
  <w15:commentEx w15:paraId="1111E15D" w15:done="0"/>
  <w15:commentEx w15:paraId="1040D611" w15:done="0"/>
  <w15:commentEx w15:paraId="3888A4DB" w15:done="0"/>
  <w15:commentEx w15:paraId="52E24973" w15:paraIdParent="3888A4DB" w15:done="0"/>
  <w15:commentEx w15:paraId="4054B581" w15:done="0"/>
  <w15:commentEx w15:paraId="387E97CA" w15:paraIdParent="4054B581" w15:done="0"/>
  <w15:commentEx w15:paraId="1769ABED" w15:done="0"/>
  <w15:commentEx w15:paraId="1750938D" w15:paraIdParent="1769ABED" w15:done="0"/>
  <w15:commentEx w15:paraId="64EB4D36" w15:paraIdParent="1769ABED" w15:done="0"/>
  <w15:commentEx w15:paraId="1534CC58" w15:done="1"/>
  <w15:commentEx w15:paraId="06755088" w15:done="0"/>
  <w15:commentEx w15:paraId="5D9F2854" w15:done="0"/>
  <w15:commentEx w15:paraId="3D9DE54D" w15:done="0"/>
  <w15:commentEx w15:paraId="020C6EBB" w15:done="0"/>
  <w15:commentEx w15:paraId="1EC12894" w15:done="0"/>
  <w15:commentEx w15:paraId="1DB16DD3" w15:paraIdParent="1EC12894" w15:done="0"/>
  <w15:commentEx w15:paraId="1B9CB9E1" w15:paraIdParent="1EC12894" w15:done="0"/>
  <w15:commentEx w15:paraId="3FC1832F" w15:done="0"/>
  <w15:commentEx w15:paraId="69416D44" w15:done="0"/>
  <w15:commentEx w15:paraId="6C1938AA" w15:done="0"/>
  <w15:commentEx w15:paraId="7422BCE8" w15:done="0"/>
  <w15:commentEx w15:paraId="61AB746A" w15:done="0"/>
  <w15:commentEx w15:paraId="0E8D58F8" w15:paraIdParent="61AB746A" w15:done="0"/>
  <w15:commentEx w15:paraId="14AFD607" w15:paraIdParent="61AB746A" w15:done="0"/>
  <w15:commentEx w15:paraId="58695494" w15:paraIdParent="61AB746A" w15:done="0"/>
  <w15:commentEx w15:paraId="12EB4974" w15:done="1"/>
  <w15:commentEx w15:paraId="4CB34C3F" w15:done="0"/>
  <w15:commentEx w15:paraId="0976DBF0" w15:done="0"/>
  <w15:commentEx w15:paraId="409084C5" w15:paraIdParent="0976DBF0" w15:done="0"/>
  <w15:commentEx w15:paraId="5C97EE33" w15:done="0"/>
  <w15:commentEx w15:paraId="5B98A955" w15:done="0"/>
  <w15:commentEx w15:paraId="2CEB445A" w15:done="0"/>
  <w15:commentEx w15:paraId="066B13B4" w15:done="0"/>
  <w15:commentEx w15:paraId="52B97EFF" w15:paraIdParent="066B13B4" w15:done="0"/>
  <w15:commentEx w15:paraId="54DF8CAC" w15:done="0"/>
  <w15:commentEx w15:paraId="49705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3CEF" w16cex:dateUtc="2021-07-26T11:53:00Z"/>
  <w16cex:commentExtensible w16cex:durableId="24A93E55" w16cex:dateUtc="2021-07-26T11:59:00Z"/>
  <w16cex:commentExtensible w16cex:durableId="24C92E83" w16cex:dateUtc="2021-08-20T02:24:00Z"/>
  <w16cex:commentExtensible w16cex:durableId="24A95FDA" w16cex:dateUtc="2021-07-26T14:22:00Z"/>
  <w16cex:commentExtensible w16cex:durableId="24C8FD2C" w16cex:dateUtc="2021-08-19T22:54:00Z"/>
  <w16cex:commentExtensible w16cex:durableId="24D04DDB" w16cex:dateUtc="2021-08-25T12:04:00Z"/>
  <w16cex:commentExtensible w16cex:durableId="24A965D9" w16cex:dateUtc="2021-07-26T14:48:00Z"/>
  <w16cex:commentExtensible w16cex:durableId="24BE9C9A" w16cex:dateUtc="2021-08-12T01:59:00Z"/>
  <w16cex:commentExtensible w16cex:durableId="24B15198" w16cex:dateUtc="2021-08-01T15:00:00Z"/>
  <w16cex:commentExtensible w16cex:durableId="24B15787" w16cex:dateUtc="2021-08-01T15:25:00Z"/>
  <w16cex:commentExtensible w16cex:durableId="24BE9E26" w16cex:dateUtc="2021-08-12T02:06:00Z"/>
  <w16cex:commentExtensible w16cex:durableId="24CDF5CD" w16cex:dateUtc="2021-08-23T14:24:00Z"/>
  <w16cex:commentExtensible w16cex:durableId="24CDF63B" w16cex:dateUtc="2021-08-23T14:26:00Z"/>
  <w16cex:commentExtensible w16cex:durableId="24BEA32E" w16cex:dateUtc="2021-08-12T02:27:00Z"/>
  <w16cex:commentExtensible w16cex:durableId="24C7C5B4" w16cex:dateUtc="2021-08-19T00:45:00Z"/>
  <w16cex:commentExtensible w16cex:durableId="24B15FE3" w16cex:dateUtc="2021-08-01T16:01:00Z"/>
  <w16cex:commentExtensible w16cex:durableId="24C7C673" w16cex:dateUtc="2021-08-19T00:47:00Z"/>
  <w16cex:commentExtensible w16cex:durableId="24CDF153" w16cex:dateUtc="2021-08-23T17:04:00Z"/>
  <w16cex:commentExtensible w16cex:durableId="24CDF16F" w16cex:dateUtc="2021-08-23T17:05:00Z"/>
  <w16cex:commentExtensible w16cex:durableId="24D073D0" w16cex:dateUtc="2021-08-25T14:46:00Z"/>
  <w16cex:commentExtensible w16cex:durableId="24B15EF5" w16cex:dateUtc="2021-08-01T15:57:00Z"/>
  <w16cex:commentExtensible w16cex:durableId="24CDFD6D" w16cex:dateUtc="2021-08-23T14:56:00Z"/>
  <w16cex:commentExtensible w16cex:durableId="24CDFD7D" w16cex:dateUtc="2021-08-23T14:57:00Z"/>
  <w16cex:commentExtensible w16cex:durableId="24CE048D" w16cex:dateUtc="2021-08-23T15:27:00Z"/>
  <w16cex:commentExtensible w16cex:durableId="24CDFFD6" w16cex:dateUtc="2021-08-23T15:07:00Z"/>
  <w16cex:commentExtensible w16cex:durableId="24B163F6" w16cex:dateUtc="2021-08-01T16:18:00Z"/>
  <w16cex:commentExtensible w16cex:durableId="24C7C686" w16cex:dateUtc="2021-08-19T00:48:00Z"/>
  <w16cex:commentExtensible w16cex:durableId="24C7EB94" w16cex:dateUtc="2021-08-19T03:27:00Z"/>
  <w16cex:commentExtensible w16cex:durableId="24CE05F3" w16cex:dateUtc="2021-08-23T15:33:00Z"/>
  <w16cex:commentExtensible w16cex:durableId="24CE062D" w16cex:dateUtc="2021-08-23T15:34:00Z"/>
  <w16cex:commentExtensible w16cex:durableId="24CE064B" w16cex:dateUtc="2021-08-23T15:34:00Z"/>
  <w16cex:commentExtensible w16cex:durableId="24CE068F" w16cex:dateUtc="2021-08-23T15:35:00Z"/>
  <w16cex:commentExtensible w16cex:durableId="24B16030" w16cex:dateUtc="2021-08-01T16:02:00Z"/>
  <w16cex:commentExtensible w16cex:durableId="24BEA85F" w16cex:dateUtc="2021-08-12T02:49:00Z"/>
  <w16cex:commentExtensible w16cex:durableId="24BEAAEB" w16cex:dateUtc="2021-08-12T03:00:00Z"/>
  <w16cex:commentExtensible w16cex:durableId="24C7F26D" w16cex:dateUtc="2021-08-19T03:56:00Z"/>
  <w16cex:commentExtensible w16cex:durableId="24B15F58" w16cex:dateUtc="2021-08-01T15:58:00Z"/>
  <w16cex:commentExtensible w16cex:durableId="24CE0955" w16cex:dateUtc="2021-08-23T15:47:00Z"/>
  <w16cex:commentExtensible w16cex:durableId="24B1606D" w16cex:dateUtc="2021-08-01T16:03:00Z"/>
  <w16cex:commentExtensible w16cex:durableId="24B39076" w16cex:dateUtc="2021-08-03T16:52:00Z"/>
  <w16cex:commentExtensible w16cex:durableId="24CE0B19" w16cex:dateUtc="2021-08-23T15:55:00Z"/>
  <w16cex:commentExtensible w16cex:durableId="24CE0C67" w16cex:dateUtc="2021-08-23T16:00:00Z"/>
  <w16cex:commentExtensible w16cex:durableId="24CE0C75" w16cex:dateUtc="2021-08-23T16:00:00Z"/>
  <w16cex:commentExtensible w16cex:durableId="24C92374" w16cex:dateUtc="2021-08-20T01:37:00Z"/>
  <w16cex:commentExtensible w16cex:durableId="249698D5" w16cex:dateUtc="2021-07-12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60162" w16cid:durableId="249687F6"/>
  <w16cid:commentId w16cid:paraId="0583579F" w16cid:durableId="24A93CEF"/>
  <w16cid:commentId w16cid:paraId="3E662629" w16cid:durableId="24A93E55"/>
  <w16cid:commentId w16cid:paraId="22419ED4" w16cid:durableId="24C92E83"/>
  <w16cid:commentId w16cid:paraId="5DAF1324" w16cid:durableId="24A95FDA"/>
  <w16cid:commentId w16cid:paraId="406D368A" w16cid:durableId="24C8FD2C"/>
  <w16cid:commentId w16cid:paraId="109D87B0" w16cid:durableId="249687F8"/>
  <w16cid:commentId w16cid:paraId="2C2088E8" w16cid:durableId="24D04DDB"/>
  <w16cid:commentId w16cid:paraId="7F3A1B81" w16cid:durableId="24A965D9"/>
  <w16cid:commentId w16cid:paraId="4977B983" w16cid:durableId="24BE9C9A"/>
  <w16cid:commentId w16cid:paraId="08CFBA5B" w16cid:durableId="24B15198"/>
  <w16cid:commentId w16cid:paraId="2A2049C4" w16cid:durableId="24B15787"/>
  <w16cid:commentId w16cid:paraId="3DB6F308" w16cid:durableId="24BE9E26"/>
  <w16cid:commentId w16cid:paraId="1111E15D" w16cid:durableId="24CDF5CD"/>
  <w16cid:commentId w16cid:paraId="1040D611" w16cid:durableId="24CDF63B"/>
  <w16cid:commentId w16cid:paraId="3888A4DB" w16cid:durableId="24BEA32E"/>
  <w16cid:commentId w16cid:paraId="52E24973" w16cid:durableId="24C7C5B4"/>
  <w16cid:commentId w16cid:paraId="4054B581" w16cid:durableId="24B15FE3"/>
  <w16cid:commentId w16cid:paraId="387E97CA" w16cid:durableId="24C7C673"/>
  <w16cid:commentId w16cid:paraId="1769ABED" w16cid:durableId="24CDF153"/>
  <w16cid:commentId w16cid:paraId="1750938D" w16cid:durableId="24CDF16F"/>
  <w16cid:commentId w16cid:paraId="64EB4D36" w16cid:durableId="24D073D0"/>
  <w16cid:commentId w16cid:paraId="1534CC58" w16cid:durableId="24B15EF5"/>
  <w16cid:commentId w16cid:paraId="06755088" w16cid:durableId="24CDFD6D"/>
  <w16cid:commentId w16cid:paraId="5D9F2854" w16cid:durableId="24CDFD7D"/>
  <w16cid:commentId w16cid:paraId="3D9DE54D" w16cid:durableId="24CE048D"/>
  <w16cid:commentId w16cid:paraId="020C6EBB" w16cid:durableId="24CDFFD6"/>
  <w16cid:commentId w16cid:paraId="1EC12894" w16cid:durableId="24B163F6"/>
  <w16cid:commentId w16cid:paraId="1DB16DD3" w16cid:durableId="24C7C686"/>
  <w16cid:commentId w16cid:paraId="1B9CB9E1" w16cid:durableId="24C7EB94"/>
  <w16cid:commentId w16cid:paraId="3FC1832F" w16cid:durableId="24CE05F3"/>
  <w16cid:commentId w16cid:paraId="69416D44" w16cid:durableId="24CE062D"/>
  <w16cid:commentId w16cid:paraId="6C1938AA" w16cid:durableId="24CE064B"/>
  <w16cid:commentId w16cid:paraId="7422BCE8" w16cid:durableId="24CE068F"/>
  <w16cid:commentId w16cid:paraId="61AB746A" w16cid:durableId="24B16030"/>
  <w16cid:commentId w16cid:paraId="0E8D58F8" w16cid:durableId="24BEA85F"/>
  <w16cid:commentId w16cid:paraId="14AFD607" w16cid:durableId="24BEAAEB"/>
  <w16cid:commentId w16cid:paraId="58695494" w16cid:durableId="24C7F26D"/>
  <w16cid:commentId w16cid:paraId="12EB4974" w16cid:durableId="24B15F58"/>
  <w16cid:commentId w16cid:paraId="4CB34C3F" w16cid:durableId="24CE0955"/>
  <w16cid:commentId w16cid:paraId="0976DBF0" w16cid:durableId="24B1606D"/>
  <w16cid:commentId w16cid:paraId="409084C5" w16cid:durableId="24B39076"/>
  <w16cid:commentId w16cid:paraId="5C97EE33" w16cid:durableId="24CE0B19"/>
  <w16cid:commentId w16cid:paraId="5B98A955" w16cid:durableId="24CE0C67"/>
  <w16cid:commentId w16cid:paraId="2CEB445A" w16cid:durableId="24CE0C75"/>
  <w16cid:commentId w16cid:paraId="066B13B4" w16cid:durableId="249687F9"/>
  <w16cid:commentId w16cid:paraId="52B97EFF" w16cid:durableId="24C92374"/>
  <w16cid:commentId w16cid:paraId="54DF8CAC" w16cid:durableId="249687FA"/>
  <w16cid:commentId w16cid:paraId="49705B6C" w16cid:durableId="2496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BED1" w14:textId="77777777" w:rsidR="00840CC8" w:rsidRDefault="00840CC8">
      <w:pPr>
        <w:spacing w:after="0" w:line="240" w:lineRule="auto"/>
      </w:pPr>
      <w:r>
        <w:separator/>
      </w:r>
    </w:p>
  </w:endnote>
  <w:endnote w:type="continuationSeparator" w:id="0">
    <w:p w14:paraId="3F8DD138" w14:textId="77777777" w:rsidR="00840CC8" w:rsidRDefault="0084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swiss"/>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dvOT2e364b11">
    <w:altName w:val="Cambria"/>
    <w:panose1 w:val="00000000000000000000"/>
    <w:charset w:val="00"/>
    <w:family w:val="roman"/>
    <w:notTrueType/>
    <w:pitch w:val="default"/>
    <w:sig w:usb0="00000003" w:usb1="00000000" w:usb2="00000000" w:usb3="00000000" w:csb0="00000001" w:csb1="00000000"/>
  </w:font>
  <w:font w:name="AdvOT8608a8d1+22">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auto"/>
    <w:pitch w:val="variable"/>
    <w:sig w:usb0="E00002FF" w:usb1="5000785B" w:usb2="00000000"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20">
    <w:altName w:val="Calibri"/>
    <w:panose1 w:val="00000000000000000000"/>
    <w:charset w:val="00"/>
    <w:family w:val="swiss"/>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9420" w14:textId="77777777" w:rsidR="00840CC8" w:rsidRDefault="00840CC8">
      <w:r>
        <w:separator/>
      </w:r>
    </w:p>
  </w:footnote>
  <w:footnote w:type="continuationSeparator" w:id="0">
    <w:p w14:paraId="5FDC0D23" w14:textId="77777777" w:rsidR="00840CC8" w:rsidRDefault="0084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Ayse Ercumen">
    <w15:presenceInfo w15:providerId="Windows Live" w15:userId="fd8882c7f576dc76"/>
  </w15:person>
  <w15:person w15:author="Oliver Cumming">
    <w15:presenceInfo w15:providerId="AD" w15:userId="S::idcvocum@lshtm.ac.uk::a2c09040-b2d5-4183-b704-61a7ab8d0e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339"/>
    <w:rsid w:val="00066DD2"/>
    <w:rsid w:val="00086215"/>
    <w:rsid w:val="0009663C"/>
    <w:rsid w:val="000B2569"/>
    <w:rsid w:val="000B3809"/>
    <w:rsid w:val="000B4839"/>
    <w:rsid w:val="000D22B6"/>
    <w:rsid w:val="000E294A"/>
    <w:rsid w:val="000E3DA5"/>
    <w:rsid w:val="00123906"/>
    <w:rsid w:val="001E1007"/>
    <w:rsid w:val="001F4F0E"/>
    <w:rsid w:val="00211748"/>
    <w:rsid w:val="00224BE0"/>
    <w:rsid w:val="0024321C"/>
    <w:rsid w:val="0024587C"/>
    <w:rsid w:val="00270BC8"/>
    <w:rsid w:val="00292879"/>
    <w:rsid w:val="00297C3F"/>
    <w:rsid w:val="002A22EB"/>
    <w:rsid w:val="00303231"/>
    <w:rsid w:val="00346256"/>
    <w:rsid w:val="00352BAA"/>
    <w:rsid w:val="003D5816"/>
    <w:rsid w:val="003D7869"/>
    <w:rsid w:val="0042603B"/>
    <w:rsid w:val="004621E4"/>
    <w:rsid w:val="00467483"/>
    <w:rsid w:val="004A5652"/>
    <w:rsid w:val="004E29B3"/>
    <w:rsid w:val="00532844"/>
    <w:rsid w:val="00553F4D"/>
    <w:rsid w:val="00570B3E"/>
    <w:rsid w:val="00590D07"/>
    <w:rsid w:val="00592A8B"/>
    <w:rsid w:val="00594BCC"/>
    <w:rsid w:val="005E015B"/>
    <w:rsid w:val="00613088"/>
    <w:rsid w:val="006339D8"/>
    <w:rsid w:val="00633ABE"/>
    <w:rsid w:val="00642593"/>
    <w:rsid w:val="0066093F"/>
    <w:rsid w:val="006A2CA6"/>
    <w:rsid w:val="006A43BD"/>
    <w:rsid w:val="006A55EF"/>
    <w:rsid w:val="006B2AC7"/>
    <w:rsid w:val="006D36B1"/>
    <w:rsid w:val="006E5E95"/>
    <w:rsid w:val="0071140F"/>
    <w:rsid w:val="007133FE"/>
    <w:rsid w:val="007559CC"/>
    <w:rsid w:val="00784D58"/>
    <w:rsid w:val="00796D86"/>
    <w:rsid w:val="007E1EAA"/>
    <w:rsid w:val="007F0DD6"/>
    <w:rsid w:val="00823B29"/>
    <w:rsid w:val="0083247F"/>
    <w:rsid w:val="00840CC8"/>
    <w:rsid w:val="00855F0E"/>
    <w:rsid w:val="008813A8"/>
    <w:rsid w:val="008A6B41"/>
    <w:rsid w:val="008B1B40"/>
    <w:rsid w:val="008C2001"/>
    <w:rsid w:val="008D6863"/>
    <w:rsid w:val="008E0117"/>
    <w:rsid w:val="008E4130"/>
    <w:rsid w:val="0090337A"/>
    <w:rsid w:val="00924D20"/>
    <w:rsid w:val="00930CE8"/>
    <w:rsid w:val="00971C5E"/>
    <w:rsid w:val="00987C35"/>
    <w:rsid w:val="009D37C2"/>
    <w:rsid w:val="009D3D68"/>
    <w:rsid w:val="00A01506"/>
    <w:rsid w:val="00A025E3"/>
    <w:rsid w:val="00A14CBE"/>
    <w:rsid w:val="00A17F78"/>
    <w:rsid w:val="00A4154A"/>
    <w:rsid w:val="00A870B0"/>
    <w:rsid w:val="00A96DF0"/>
    <w:rsid w:val="00AC44ED"/>
    <w:rsid w:val="00AC5B4B"/>
    <w:rsid w:val="00AD343D"/>
    <w:rsid w:val="00AD72C6"/>
    <w:rsid w:val="00B03AC6"/>
    <w:rsid w:val="00B07655"/>
    <w:rsid w:val="00B2523D"/>
    <w:rsid w:val="00B37DB9"/>
    <w:rsid w:val="00B545AD"/>
    <w:rsid w:val="00B63A5E"/>
    <w:rsid w:val="00B8232C"/>
    <w:rsid w:val="00B86B75"/>
    <w:rsid w:val="00B900A7"/>
    <w:rsid w:val="00B92A91"/>
    <w:rsid w:val="00BC48D5"/>
    <w:rsid w:val="00C36279"/>
    <w:rsid w:val="00CC071C"/>
    <w:rsid w:val="00CC64D4"/>
    <w:rsid w:val="00CC73CE"/>
    <w:rsid w:val="00CF64E1"/>
    <w:rsid w:val="00D23224"/>
    <w:rsid w:val="00D400F7"/>
    <w:rsid w:val="00D55728"/>
    <w:rsid w:val="00D67271"/>
    <w:rsid w:val="00D742A0"/>
    <w:rsid w:val="00D8628A"/>
    <w:rsid w:val="00D920E7"/>
    <w:rsid w:val="00E315A3"/>
    <w:rsid w:val="00E70C8E"/>
    <w:rsid w:val="00E77CFA"/>
    <w:rsid w:val="00E82F50"/>
    <w:rsid w:val="00E9332F"/>
    <w:rsid w:val="00E97059"/>
    <w:rsid w:val="00EC02E6"/>
    <w:rsid w:val="00F07E4E"/>
    <w:rsid w:val="00F30108"/>
    <w:rsid w:val="00F40A35"/>
    <w:rsid w:val="00FA4CB1"/>
    <w:rsid w:val="00FA5CDB"/>
    <w:rsid w:val="00FD5E03"/>
    <w:rsid w:val="00FE2B82"/>
    <w:rsid w:val="00FF5A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6023"/>
  <w15:docId w15:val="{738F5301-3051-43C8-AD98-258CFB18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066DD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66DD2"/>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F40A35"/>
    <w:rPr>
      <w:b/>
      <w:bCs/>
    </w:rPr>
  </w:style>
  <w:style w:type="character" w:customStyle="1" w:styleId="CommentSubjectChar">
    <w:name w:val="Comment Subject Char"/>
    <w:basedOn w:val="CommentTextChar"/>
    <w:link w:val="CommentSubject"/>
    <w:semiHidden/>
    <w:rsid w:val="00F40A35"/>
    <w:rPr>
      <w:b/>
      <w:bCs/>
      <w:sz w:val="20"/>
      <w:szCs w:val="20"/>
    </w:rPr>
  </w:style>
  <w:style w:type="paragraph" w:styleId="Revision">
    <w:name w:val="Revision"/>
    <w:hidden/>
    <w:semiHidden/>
    <w:rsid w:val="00270BC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495871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mertens/wash-ipd" TargetMode="External"/><Relationship Id="rId18" Type="http://schemas.openxmlformats.org/officeDocument/2006/relationships/image" Target="media/image4.png"/><Relationship Id="rId26" Type="http://schemas.openxmlformats.org/officeDocument/2006/relationships/hyperlink" Target="https://doi.org/10.1101/2020.09.29.318097"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weather-atlas.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8sgzn/"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37D97-C710-A446-B8A5-FAA848884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27</Pages>
  <Words>8403</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Effect of water, sanitation and hygiene interventions on pathogens in the environment: Individual participant data meta-analysis</vt:lpstr>
    </vt:vector>
  </TitlesOfParts>
  <Company/>
  <LinksUpToDate>false</LinksUpToDate>
  <CharactersWithSpaces>56189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cp:lastModifiedBy>Andrew Mertens</cp:lastModifiedBy>
  <cp:revision>5</cp:revision>
  <dcterms:created xsi:type="dcterms:W3CDTF">2021-08-25T12:01:00Z</dcterms:created>
  <dcterms:modified xsi:type="dcterms:W3CDTF">2021-08-25T18:50:00Z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