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6A2AA971" w:rsidR="00B02F52" w:rsidRDefault="00991917">
      <w:pPr>
        <w:pStyle w:val="Title"/>
      </w:pPr>
      <w:r>
        <w:t xml:space="preserve">Effect of water, </w:t>
      </w:r>
      <w:r w:rsidR="0049214E">
        <w:t>sanitation,</w:t>
      </w:r>
      <w:r>
        <w:t xml:space="preserve"> and hygiene interventions on enteropathogen detection in the environment: an individual </w:t>
      </w:r>
      <w:commentRangeStart w:id="1"/>
      <w:r>
        <w:t>participant</w:t>
      </w:r>
      <w:commentRangeEnd w:id="1"/>
      <w:r w:rsidR="006B1D94">
        <w:rPr>
          <w:rStyle w:val="CommentReference"/>
          <w:rFonts w:asciiTheme="minorHAnsi" w:eastAsiaTheme="minorEastAsia" w:hAnsiTheme="minorHAnsi" w:cstheme="minorBidi"/>
          <w:b w:val="0"/>
          <w:bCs w:val="0"/>
          <w:spacing w:val="0"/>
        </w:rPr>
        <w:commentReference w:id="1"/>
      </w:r>
      <w:r>
        <w:t xml:space="preserve"> data meta-analysis</w:t>
      </w:r>
    </w:p>
    <w:p w14:paraId="32992DFB" w14:textId="77777777" w:rsidR="00B02F52" w:rsidRDefault="00991917">
      <w:pPr>
        <w:pStyle w:val="Author"/>
      </w:pPr>
      <w:r>
        <w:t>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w:t>
      </w:r>
    </w:p>
    <w:p w14:paraId="3985D0EC" w14:textId="77777777" w:rsidR="00B02F52" w:rsidRDefault="00991917">
      <w:pPr>
        <w:pStyle w:val="Heading2"/>
      </w:pPr>
      <w:bookmarkStart w:id="2" w:name="abstracword-count-250-limit-250.t"/>
      <w:r>
        <w:t>Abstract</w:t>
      </w:r>
    </w:p>
    <w:p w14:paraId="5DACC64C" w14:textId="349AF78F" w:rsidR="00B02F52" w:rsidRDefault="00991917">
      <w:pPr>
        <w:pStyle w:val="FirstParagraph"/>
      </w:pPr>
      <w:r>
        <w:rPr>
          <w:b/>
          <w:bCs/>
        </w:rPr>
        <w:t>Background:</w:t>
      </w:r>
      <w:r>
        <w:t xml:space="preserve"> Drinking water</w:t>
      </w:r>
      <w:del w:id="3" w:author="Fuhrmeister, Erica" w:date="2021-09-10T11:14:00Z">
        <w:r>
          <w:delText xml:space="preserve"> </w:delText>
        </w:r>
      </w:del>
      <w:r>
        <w:t xml:space="preserve">, sanitation, and hygiene (WASH) improvements are considered cornerstones to reduce diarrheal disease in low-income countries. However, recent trials have found no or mixed effects of household- and community-level WASH interventions on child health. </w:t>
      </w:r>
      <w:commentRangeStart w:id="4"/>
      <w:r>
        <w:t xml:space="preserve">Assessing whether these interventions reduce pathogens in the environment as an intermediate </w:t>
      </w:r>
      <w:del w:id="5" w:author="Fuhrmeister, Erica" w:date="2021-09-10T11:14:00Z">
        <w:r>
          <w:delText xml:space="preserve">variable </w:delText>
        </w:r>
      </w:del>
      <w:ins w:id="6" w:author="Fuhrmeister, Erica" w:date="2021-09-10T11:14:00Z">
        <w:r w:rsidR="003C515F">
          <w:t xml:space="preserve"> </w:t>
        </w:r>
      </w:ins>
      <w:r>
        <w:t xml:space="preserve">can illuminate whether limited health effects occur because the interventions do not lead to a </w:t>
      </w:r>
      <w:commentRangeStart w:id="7"/>
      <w:r>
        <w:t>cleaner</w:t>
      </w:r>
      <w:commentRangeEnd w:id="7"/>
      <w:r w:rsidR="003C515F">
        <w:rPr>
          <w:rStyle w:val="CommentReference"/>
        </w:rPr>
        <w:commentReference w:id="7"/>
      </w:r>
      <w:r>
        <w:t xml:space="preserve"> environment.</w:t>
      </w:r>
      <w:commentRangeEnd w:id="4"/>
      <w:r w:rsidR="00B40571">
        <w:rPr>
          <w:rStyle w:val="CommentReference"/>
        </w:rPr>
        <w:commentReference w:id="4"/>
      </w:r>
      <w:r w:rsidR="00800988">
        <w:t xml:space="preserve"> </w:t>
      </w:r>
      <w:r>
        <w:rPr>
          <w:b/>
          <w:bCs/>
        </w:rPr>
        <w:t>Methods:</w:t>
      </w:r>
      <w:r>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 sampling was </w:t>
      </w:r>
      <w:del w:id="8" w:author="Fuhrmeister, Erica" w:date="2021-09-10T11:19:00Z">
        <w:r>
          <w:delText xml:space="preserve">mostly </w:delText>
        </w:r>
      </w:del>
      <w:ins w:id="9" w:author="Fuhrmeister, Erica" w:date="2021-09-10T11:19:00Z">
        <w:r w:rsidR="003C515F">
          <w:t xml:space="preserve">primarily </w:t>
        </w:r>
      </w:ins>
      <w:r>
        <w:t xml:space="preserve">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0.89, 0.99). There was no overall effect on MST markers, and no consistent differences in intervention effects by season, animal presence, urbanicity, study design, or intervention uptake. </w:t>
      </w:r>
      <w:r>
        <w:rPr>
          <w:b/>
          <w:bCs/>
        </w:rPr>
        <w:t>Interpretation:</w:t>
      </w:r>
      <w:r>
        <w:t xml:space="preserve"> </w:t>
      </w:r>
      <w:commentRangeStart w:id="10"/>
      <w:r>
        <w:t>Few trials have measured pathogens or host-specific fecal markers in the environment.</w:t>
      </w:r>
      <w:commentRangeEnd w:id="10"/>
      <w:r w:rsidR="005C1486">
        <w:rPr>
          <w:rStyle w:val="CommentReference"/>
        </w:rPr>
        <w:commentReference w:id="10"/>
      </w:r>
      <w:r>
        <w:t xml:space="preserve"> The small effect of sanitation interventions on pathogens in the environment is consistent with the lack of health impact in sanitation trials.</w:t>
      </w:r>
      <w:r w:rsidR="00800988">
        <w:t xml:space="preserve"> </w:t>
      </w:r>
      <w:r>
        <w:rPr>
          <w:b/>
          <w:bCs/>
        </w:rPr>
        <w:t>Funding:</w:t>
      </w:r>
      <w:r>
        <w:t xml:space="preserve"> The Bill &amp; Melinda Gates Foundation.</w:t>
      </w:r>
    </w:p>
    <w:p w14:paraId="00544742" w14:textId="77777777" w:rsidR="0049214E" w:rsidRPr="0049214E" w:rsidRDefault="0049214E" w:rsidP="0049214E">
      <w:pPr>
        <w:pStyle w:val="BodyText"/>
      </w:pPr>
    </w:p>
    <w:p w14:paraId="2694F12A" w14:textId="3AF49B05" w:rsidR="00800988" w:rsidRPr="00800988" w:rsidRDefault="00991917" w:rsidP="00800988">
      <w:pPr>
        <w:pStyle w:val="Heading2"/>
      </w:pPr>
      <w:bookmarkStart w:id="11" w:name="research-in-context"/>
      <w:bookmarkEnd w:id="2"/>
      <w:r>
        <w:t>Research in context</w:t>
      </w:r>
    </w:p>
    <w:p w14:paraId="626D73C5" w14:textId="7D344211" w:rsidR="00800988" w:rsidRDefault="00991917">
      <w:pPr>
        <w:pStyle w:val="FirstParagraph"/>
      </w:pPr>
      <w:r>
        <w:rPr>
          <w:b/>
          <w:bCs/>
        </w:rPr>
        <w:t>Evidence before this study.</w:t>
      </w:r>
      <w:r>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w:t>
      </w:r>
      <w:ins w:id="12" w:author="Jacqueline Knee" w:date="2022-02-13T12:31:00Z">
        <w:r>
          <w:t xml:space="preserve"> </w:t>
        </w:r>
      </w:ins>
      <w:ins w:id="13" w:author="Jacqueline Knee" w:date="2021-09-07T17:45:00Z">
        <w:r w:rsidR="001E4B1C">
          <w:t xml:space="preserve">of </w:t>
        </w:r>
      </w:ins>
      <w:r>
        <w:t xml:space="preserve">WASH improvements </w:t>
      </w:r>
      <w:del w:id="14" w:author="Jacqueline Knee" w:date="2021-09-07T17:45:00Z">
        <w:r w:rsidDel="001E4B1C">
          <w:delText xml:space="preserve">have </w:delText>
        </w:r>
      </w:del>
      <w:r>
        <w:t xml:space="preserve">on </w:t>
      </w:r>
      <w:del w:id="15" w:author="Jacqueline Knee" w:date="2021-09-07T17:45:00Z">
        <w:r w:rsidDel="001E4B1C">
          <w:delText xml:space="preserve">reducing </w:delText>
        </w:r>
      </w:del>
      <w:r>
        <w:t xml:space="preserve">enteric pathogens in environmental samples may help elucidate if interventions successfully interrupt the causal </w:t>
      </w:r>
      <w:ins w:id="16" w:author="Amy Pickering" w:date="2022-02-13T12:33:00Z">
        <w:r>
          <w:t>path</w:t>
        </w:r>
      </w:ins>
      <w:ins w:id="17" w:author="Fuhrmeister, Erica" w:date="2021-09-10T11:20:00Z">
        <w:r w:rsidR="003C515F">
          <w:t>way</w:t>
        </w:r>
      </w:ins>
      <w:del w:id="18" w:author="Amy Pickering" w:date="2022-02-13T12:33:00Z">
        <w:r>
          <w:delText>path</w:delText>
        </w:r>
      </w:del>
      <w:r>
        <w:t xml:space="preserve"> between poor WASH, environmental exposure to fecal pathogens, and child health. Most previous studies and meta-analyses </w:t>
      </w:r>
      <w:del w:id="19" w:author="Jacqueline Knee" w:date="2021-09-10T14:04:00Z">
        <w:r w:rsidDel="00384615">
          <w:delText xml:space="preserve">to date </w:delText>
        </w:r>
      </w:del>
      <w:r>
        <w:t>on the effect of WASH interventions on fecal contamination in the environment have focused on fecal indicator bacteria</w:t>
      </w:r>
      <w:del w:id="20" w:author="Jacqueline Knee" w:date="2022-02-13T12:31:00Z">
        <w:r>
          <w:delText>, showing</w:delText>
        </w:r>
      </w:del>
      <w:ins w:id="21" w:author="Jacqueline Knee" w:date="2021-09-07T17:48:00Z">
        <w:r w:rsidR="00605F0A">
          <w:t xml:space="preserve"> (FIB</w:t>
        </w:r>
      </w:ins>
      <w:ins w:id="22" w:author="Jacqueline Knee" w:date="2021-09-07T17:55:00Z">
        <w:r w:rsidR="00605F0A">
          <w:t>.</w:t>
        </w:r>
      </w:ins>
      <w:del w:id="23" w:author="Jacqueline Knee" w:date="2021-09-07T17:55:00Z">
        <w:r w:rsidDel="00605F0A">
          <w:delText>,</w:delText>
        </w:r>
      </w:del>
      <w:ins w:id="24" w:author="Jacqueline Knee" w:date="2021-09-10T14:08:00Z">
        <w:r w:rsidR="00384615">
          <w:t xml:space="preserve"> These</w:t>
        </w:r>
      </w:ins>
      <w:ins w:id="25" w:author="Jacqueline Knee" w:date="2021-09-07T17:55:00Z">
        <w:r w:rsidR="00605F0A">
          <w:t xml:space="preserve"> studies have</w:t>
        </w:r>
      </w:ins>
      <w:ins w:id="26" w:author="Jacqueline Knee" w:date="2022-02-13T12:31:00Z">
        <w:r>
          <w:t xml:space="preserve"> show</w:t>
        </w:r>
      </w:ins>
      <w:ins w:id="27" w:author="Jacqueline Knee" w:date="2021-09-07T17:55:00Z">
        <w:r w:rsidR="00605F0A">
          <w:t>n</w:t>
        </w:r>
      </w:ins>
      <w:del w:id="28" w:author="Jacqueline Knee" w:date="2021-09-07T17:55:00Z">
        <w:r w:rsidDel="00605F0A">
          <w:delText>ing</w:delText>
        </w:r>
      </w:del>
      <w:ins w:id="29" w:author="Jacqueline Knee" w:date="2022-02-13T12:31:00Z">
        <w:r>
          <w:t xml:space="preserve"> </w:t>
        </w:r>
      </w:ins>
      <w:ins w:id="30" w:author="Jacqueline Knee" w:date="2021-09-07T17:55:00Z">
        <w:r w:rsidR="00605F0A">
          <w:t xml:space="preserve">FIB </w:t>
        </w:r>
      </w:ins>
      <w:r>
        <w:t xml:space="preserve">reductions in water and </w:t>
      </w:r>
      <w:commentRangeStart w:id="31"/>
      <w:del w:id="32" w:author="Jacqueline Knee" w:date="2022-02-13T12:31:00Z">
        <w:r>
          <w:delText>hand</w:delText>
        </w:r>
      </w:del>
      <w:ins w:id="33" w:author="Jacqueline Knee" w:date="2021-09-07T17:55:00Z">
        <w:r w:rsidR="00605F0A">
          <w:t xml:space="preserve">on </w:t>
        </w:r>
      </w:ins>
      <w:ins w:id="34" w:author="Jacqueline Knee" w:date="2022-02-13T12:31:00Z">
        <w:r>
          <w:t>hand</w:t>
        </w:r>
      </w:ins>
      <w:ins w:id="35" w:author="Jacqueline Knee" w:date="2021-09-07T17:55:00Z">
        <w:r w:rsidR="00605F0A">
          <w:t>s</w:t>
        </w:r>
      </w:ins>
      <w:r>
        <w:t xml:space="preserve"> </w:t>
      </w:r>
      <w:del w:id="36" w:author="Jacqueline Knee" w:date="2021-09-07T17:55:00Z">
        <w:r w:rsidDel="00605F0A">
          <w:delText>contamination</w:delText>
        </w:r>
      </w:del>
      <w:r>
        <w:t xml:space="preserve"> </w:t>
      </w:r>
      <w:commentRangeEnd w:id="31"/>
      <w:r w:rsidR="006B1D94">
        <w:rPr>
          <w:rStyle w:val="CommentReference"/>
        </w:rPr>
        <w:commentReference w:id="31"/>
      </w:r>
      <w:del w:id="37" w:author="Jacqueline Knee" w:date="2021-09-07T17:55:00Z">
        <w:r w:rsidDel="00605F0A">
          <w:delText xml:space="preserve">from </w:delText>
        </w:r>
      </w:del>
      <w:ins w:id="38" w:author="Jacqueline Knee" w:date="2021-09-07T17:55:00Z">
        <w:r w:rsidR="00605F0A">
          <w:t xml:space="preserve">due to </w:t>
        </w:r>
      </w:ins>
      <w:r>
        <w:t xml:space="preserve">water treatment and handwashing, respectively, but no effects from sanitation. However, limitations of </w:t>
      </w:r>
      <w:del w:id="39" w:author="Jacqueline Knee" w:date="2021-09-07T17:58:00Z">
        <w:r w:rsidDel="00D64E5C">
          <w:delText xml:space="preserve">fecal </w:delText>
        </w:r>
        <w:r w:rsidDel="00D64E5C">
          <w:lastRenderedPageBreak/>
          <w:delText>indicator bacteria</w:delText>
        </w:r>
      </w:del>
      <w:ins w:id="40" w:author="Jacqueline Knee" w:date="2021-09-07T17:58:00Z">
        <w:r w:rsidR="00D64E5C">
          <w:t>FIB</w:t>
        </w:r>
      </w:ins>
      <w:r>
        <w:t xml:space="preserve"> as predictors of enteropathogens and disease risk limit the interpretation of these findings. We conducted a systematic review and individual participant data meta-analysis of WASH intervention studies that measured enteropathogens or </w:t>
      </w:r>
      <w:commentRangeStart w:id="41"/>
      <w:commentRangeStart w:id="42"/>
      <w:r>
        <w:t>microbial source tracking (MST</w:t>
      </w:r>
      <w:commentRangeEnd w:id="42"/>
      <w:r w:rsidR="006B1D94">
        <w:rPr>
          <w:rStyle w:val="CommentReference"/>
        </w:rPr>
        <w:commentReference w:id="42"/>
      </w:r>
      <w:r>
        <w:t xml:space="preserve">) markers </w:t>
      </w:r>
      <w:commentRangeEnd w:id="41"/>
      <w:r w:rsidR="00D64E5C">
        <w:rPr>
          <w:rStyle w:val="CommentReference"/>
        </w:rPr>
        <w:commentReference w:id="41"/>
      </w:r>
      <w:r>
        <w:t>in the environment to see if interventions reduced the prevalence and abundance of these targets in drinking water, hand rinse, soil</w:t>
      </w:r>
      <w:ins w:id="43" w:author="Reese, Heather (CDC/DDID/NCIRD/DVD)" w:date="2021-09-10T12:52:00Z">
        <w:r w:rsidR="00010CE7">
          <w:t>,</w:t>
        </w:r>
      </w:ins>
      <w:r>
        <w:t xml:space="preserve"> and fly samples. </w:t>
      </w:r>
    </w:p>
    <w:p w14:paraId="29681350" w14:textId="41CF6FC1" w:rsidR="00800988" w:rsidRDefault="00991917">
      <w:pPr>
        <w:pStyle w:val="FirstParagraph"/>
      </w:pPr>
      <w:r>
        <w:rPr>
          <w:b/>
          <w:bCs/>
        </w:rPr>
        <w:t>Added value of this study.</w:t>
      </w:r>
      <w:r>
        <w:t xml:space="preserve"> We </w:t>
      </w:r>
      <w:del w:id="44" w:author="Fuhrmeister, Erica" w:date="2021-09-10T11:22:00Z">
        <w:r>
          <w:delText xml:space="preserve">successfully </w:delText>
        </w:r>
      </w:del>
      <w:r>
        <w:t xml:space="preserve">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w:t>
      </w:r>
      <w:del w:id="45" w:author="Amy Pickering" w:date="2021-09-11T07:21:00Z">
        <w:r>
          <w:delText>developed</w:delText>
        </w:r>
        <w:r w:rsidDel="00B941CD">
          <w:delText xml:space="preserve"> </w:delText>
        </w:r>
      </w:del>
      <w:ins w:id="46" w:author="Amy Pickering" w:date="2021-09-11T07:21:00Z">
        <w:r w:rsidR="00B941CD">
          <w:t>used</w:t>
        </w:r>
        <w:r>
          <w:t xml:space="preserve"> </w:t>
        </w:r>
      </w:ins>
      <w:commentRangeStart w:id="47"/>
      <w:r>
        <w:t xml:space="preserve">diagnostic </w:t>
      </w:r>
      <w:commentRangeEnd w:id="47"/>
      <w:r w:rsidR="00A3528F">
        <w:rPr>
          <w:rStyle w:val="CommentReference"/>
        </w:rPr>
        <w:commentReference w:id="47"/>
      </w:r>
      <w:r>
        <w:t xml:space="preserve">methods to enumerate enteropathogens and host-specific fecal markers in a range of environmental samples, </w:t>
      </w:r>
      <w:commentRangeStart w:id="48"/>
      <w:r>
        <w:t xml:space="preserve">including understudied </w:t>
      </w:r>
      <w:del w:id="49" w:author="Jacqueline Knee" w:date="2021-09-07T18:32:00Z">
        <w:r w:rsidDel="00A3528F">
          <w:delText xml:space="preserve">environmental </w:delText>
        </w:r>
      </w:del>
      <w:r>
        <w:t>reservoirs such as soil</w:t>
      </w:r>
      <w:commentRangeEnd w:id="48"/>
      <w:r w:rsidR="00A3528F">
        <w:rPr>
          <w:rStyle w:val="CommentReference"/>
        </w:rPr>
        <w:commentReference w:id="48"/>
      </w:r>
      <w:r>
        <w:t xml:space="preserve">, to provide the first synthesis of evidence </w:t>
      </w:r>
      <w:del w:id="50" w:author="Jacqueline Knee" w:date="2021-09-07T18:04:00Z">
        <w:r w:rsidDel="00D64E5C">
          <w:delText xml:space="preserve">on </w:delText>
        </w:r>
      </w:del>
      <w:ins w:id="51" w:author="Jacqueline Knee" w:date="2021-09-07T18:04:00Z">
        <w:r w:rsidR="00D64E5C">
          <w:t xml:space="preserve">of </w:t>
        </w:r>
      </w:ins>
      <w:r>
        <w:t xml:space="preserve">the effect of WASH interventions on these </w:t>
      </w:r>
      <w:commentRangeStart w:id="52"/>
      <w:r>
        <w:t xml:space="preserve">specific targets </w:t>
      </w:r>
      <w:commentRangeEnd w:id="52"/>
      <w:r w:rsidR="00A3528F">
        <w:rPr>
          <w:rStyle w:val="CommentReference"/>
        </w:rPr>
        <w:commentReference w:id="52"/>
      </w:r>
      <w:r>
        <w:t xml:space="preserve">in the domestic environment. </w:t>
      </w:r>
    </w:p>
    <w:p w14:paraId="64D4BE26" w14:textId="24A5A074" w:rsidR="00B02F52" w:rsidRDefault="00991917">
      <w:pPr>
        <w:pStyle w:val="FirstParagraph"/>
      </w:pPr>
      <w:r>
        <w:rPr>
          <w:b/>
          <w:bCs/>
        </w:rPr>
        <w:t>Implications of all the available science.</w:t>
      </w:r>
      <w:r>
        <w:t xml:space="preserve"> 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w:t>
      </w:r>
      <w:del w:id="53" w:author="Jacqueline Knee" w:date="2021-09-07T18:40:00Z">
        <w:r w:rsidDel="00EB59F2">
          <w:delText xml:space="preserve">validate </w:delText>
        </w:r>
      </w:del>
      <w:ins w:id="54" w:author="Jacqueline Knee" w:date="2021-09-07T18:40:00Z">
        <w:r w:rsidR="00EB59F2">
          <w:t xml:space="preserve">support </w:t>
        </w:r>
      </w:ins>
      <w:r>
        <w:t xml:space="preserve">previous findings of no effect from sanitation interventions on fecal </w:t>
      </w:r>
      <w:commentRangeStart w:id="55"/>
      <w:r>
        <w:t xml:space="preserve">indicator bacteria in the environment, further demonstrating the insufficiency of </w:t>
      </w:r>
      <w:commentRangeStart w:id="56"/>
      <w:r>
        <w:t xml:space="preserve">basic sanitation </w:t>
      </w:r>
      <w:commentRangeEnd w:id="56"/>
      <w:r w:rsidR="00EB59F2">
        <w:rPr>
          <w:rStyle w:val="CommentReference"/>
        </w:rPr>
        <w:commentReference w:id="56"/>
      </w:r>
      <w:r>
        <w:t xml:space="preserve">solutions in reducing fecal contamination in the environment. Possibly, </w:t>
      </w:r>
      <w:ins w:id="57" w:author="Jacqueline Knee" w:date="2021-09-07T18:46:00Z">
        <w:r w:rsidR="00EB59F2">
          <w:t xml:space="preserve">high coverage of </w:t>
        </w:r>
      </w:ins>
      <w:r>
        <w:t xml:space="preserve">more intensive WASH interventions like </w:t>
      </w:r>
      <w:commentRangeEnd w:id="55"/>
      <w:r w:rsidR="002E1971">
        <w:rPr>
          <w:rStyle w:val="CommentReference"/>
        </w:rPr>
        <w:commentReference w:id="55"/>
      </w:r>
      <w:r>
        <w:t xml:space="preserve">safely managed water and sanitation are needed to reduce environmental contamination enough to improve child health. We note that only a small number of trials met </w:t>
      </w:r>
      <w:commentRangeStart w:id="58"/>
      <w:r>
        <w:t xml:space="preserve">our inclusion criteria </w:t>
      </w:r>
      <w:commentRangeEnd w:id="58"/>
      <w:r w:rsidR="007C3BD0">
        <w:rPr>
          <w:rStyle w:val="CommentReference"/>
        </w:rPr>
        <w:commentReference w:id="58"/>
      </w:r>
      <w:r>
        <w:t xml:space="preserve">and only </w:t>
      </w:r>
      <w:commentRangeStart w:id="59"/>
      <w:r>
        <w:t xml:space="preserve">a subset of households </w:t>
      </w:r>
      <w:del w:id="60" w:author="Jacqueline Knee" w:date="2022-02-13T12:31:00Z">
        <w:r>
          <w:delText>was</w:delText>
        </w:r>
      </w:del>
      <w:ins w:id="61" w:author="Jacqueline Knee" w:date="2022-02-13T12:31:00Z">
        <w:r>
          <w:t>w</w:t>
        </w:r>
      </w:ins>
      <w:ins w:id="62" w:author="Jacqueline Knee" w:date="2021-09-07T18:47:00Z">
        <w:r w:rsidR="00EB59F2">
          <w:t>ere</w:t>
        </w:r>
      </w:ins>
      <w:del w:id="63" w:author="Jacqueline Knee" w:date="2021-09-07T18:47:00Z">
        <w:r w:rsidDel="00EB59F2">
          <w:delText>as</w:delText>
        </w:r>
      </w:del>
      <w:r>
        <w:t xml:space="preserve"> sampled </w:t>
      </w:r>
      <w:commentRangeEnd w:id="59"/>
      <w:r w:rsidR="00477942">
        <w:rPr>
          <w:rStyle w:val="CommentReference"/>
        </w:rPr>
        <w:commentReference w:id="59"/>
      </w:r>
      <w:r>
        <w:t xml:space="preserve">in each study. Pathogen targets and diagnostic methods varied by study. Future research would benefit from </w:t>
      </w:r>
      <w:ins w:id="64" w:author="Amy Pickering" w:date="2021-09-11T07:30:00Z">
        <w:r w:rsidR="00B351D2">
          <w:t xml:space="preserve">environmental </w:t>
        </w:r>
      </w:ins>
      <w:r>
        <w:t xml:space="preserve">sampling </w:t>
      </w:r>
      <w:del w:id="65" w:author="Amy Pickering" w:date="2021-09-11T07:30:00Z">
        <w:r>
          <w:delText xml:space="preserve">a </w:delText>
        </w:r>
      </w:del>
      <w:ins w:id="66" w:author="Amy Pickering" w:date="2021-09-11T07:31:00Z">
        <w:r w:rsidR="00B351D2">
          <w:t xml:space="preserve">following implementation of a </w:t>
        </w:r>
      </w:ins>
      <w:r>
        <w:t xml:space="preserve">more diverse set of WASH interventions using a </w:t>
      </w:r>
      <w:commentRangeStart w:id="67"/>
      <w:r>
        <w:t xml:space="preserve">standardized set of laboratory methods </w:t>
      </w:r>
      <w:commentRangeEnd w:id="67"/>
      <w:r w:rsidR="00B351D2">
        <w:rPr>
          <w:rStyle w:val="CommentReference"/>
        </w:rPr>
        <w:commentReference w:id="67"/>
      </w:r>
      <w:r>
        <w:t xml:space="preserve">to enumerate a common range of pathogen and </w:t>
      </w:r>
      <w:commentRangeStart w:id="68"/>
      <w:r>
        <w:t>MST targets</w:t>
      </w:r>
      <w:commentRangeEnd w:id="68"/>
      <w:r w:rsidR="00B941CD">
        <w:rPr>
          <w:rStyle w:val="CommentReference"/>
        </w:rPr>
        <w:commentReference w:id="68"/>
      </w:r>
      <w:r>
        <w:t>.</w:t>
      </w:r>
    </w:p>
    <w:p w14:paraId="3E0A3F6A" w14:textId="77777777" w:rsidR="0049214E" w:rsidRPr="0049214E" w:rsidRDefault="0049214E" w:rsidP="0049214E">
      <w:pPr>
        <w:pStyle w:val="BodyText"/>
      </w:pPr>
    </w:p>
    <w:p w14:paraId="508FA606" w14:textId="77777777" w:rsidR="00B02F52" w:rsidRDefault="00991917">
      <w:pPr>
        <w:pStyle w:val="Heading2"/>
      </w:pPr>
      <w:bookmarkStart w:id="69" w:name="X94716a2aabe1529a8c3d94f2675fc7606edc238"/>
      <w:bookmarkEnd w:id="11"/>
      <w:r>
        <w:t>Introductio</w:t>
      </w:r>
      <w:commentRangeStart w:id="70"/>
      <w:r>
        <w:t>n</w:t>
      </w:r>
      <w:commentRangeEnd w:id="70"/>
      <w:r>
        <w:commentReference w:id="70"/>
      </w:r>
    </w:p>
    <w:p w14:paraId="31E11570" w14:textId="10E84F40" w:rsidR="00B02F52" w:rsidRDefault="00991917">
      <w:pPr>
        <w:pStyle w:val="FirstParagraph"/>
      </w:pPr>
      <w:r>
        <w:t xml:space="preserve">Water, </w:t>
      </w:r>
      <w:proofErr w:type="gramStart"/>
      <w:r>
        <w:t>sanitation</w:t>
      </w:r>
      <w:proofErr w:type="gramEnd"/>
      <w:r>
        <w:t xml:space="preserve"> and hygiene (WASH) improvements are often assumed to reduce childhood enteric infections, subsequent </w:t>
      </w:r>
      <w:proofErr w:type="spellStart"/>
      <w:ins w:id="71" w:author="Amy Pickering" w:date="2022-02-13T12:33:00Z">
        <w:r>
          <w:t>diarrhea</w:t>
        </w:r>
      </w:ins>
      <w:ins w:id="72" w:author="Steve Luby" w:date="2021-09-08T09:20:00Z">
        <w:r w:rsidR="00D419AA">
          <w:t>l</w:t>
        </w:r>
      </w:ins>
      <w:ins w:id="73" w:author="Audrie Lin" w:date="2022-02-13T12:32:00Z">
        <w:r>
          <w:t>diarrhea</w:t>
        </w:r>
      </w:ins>
      <w:ins w:id="74" w:author="Steve Luby" w:date="2021-09-08T09:20:00Z">
        <w:r w:rsidR="00D419AA">
          <w:t>l</w:t>
        </w:r>
      </w:ins>
      <w:ins w:id="75" w:author="Kara Nelson" w:date="2022-02-13T12:32:00Z">
        <w:r>
          <w:t>diarrhea</w:t>
        </w:r>
      </w:ins>
      <w:ins w:id="76" w:author="Steve Luby" w:date="2021-09-08T09:20:00Z">
        <w:r w:rsidR="00D419AA">
          <w:t>l</w:t>
        </w:r>
      </w:ins>
      <w:proofErr w:type="spellEnd"/>
      <w:del w:id="77" w:author="Kara Nelson" w:date="2022-02-13T12:32:00Z">
        <w:r>
          <w:delText>diarrhea</w:delText>
        </w:r>
      </w:del>
      <w:r>
        <w:t xml:space="preserve"> disease and growth faltering by reducing </w:t>
      </w:r>
      <w:del w:id="78" w:author="Jacqueline Knee" w:date="2021-09-07T18:48:00Z">
        <w:r w:rsidDel="00E32A39">
          <w:delText xml:space="preserve">child </w:delText>
        </w:r>
      </w:del>
      <w:r>
        <w:t>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commentRangeStart w:id="79"/>
      <w:r>
        <w:t>.</w:t>
      </w:r>
      <w:commentRangeStart w:id="80"/>
      <w:r>
        <w:rPr>
          <w:vertAlign w:val="superscript"/>
        </w:rPr>
        <w:t>1–3</w:t>
      </w:r>
      <w:commentRangeEnd w:id="79"/>
      <w:commentRangeEnd w:id="80"/>
      <w:r w:rsidR="00074A8F">
        <w:rPr>
          <w:rStyle w:val="CommentReference"/>
        </w:rPr>
        <w:commentReference w:id="79"/>
      </w:r>
      <w:r w:rsidR="00877A88">
        <w:rPr>
          <w:rStyle w:val="CommentReference"/>
        </w:rPr>
        <w:commentReference w:id="80"/>
      </w:r>
    </w:p>
    <w:p w14:paraId="23003AB0" w14:textId="77777777" w:rsidR="00B02F52" w:rsidRDefault="00991917">
      <w:pPr>
        <w:pStyle w:val="BodyText"/>
      </w:pPr>
      <w:r>
        <w:t xml:space="preserve">Pathogens are transmitted from the feces of infected individuals to new hosts through interconnected environmental pathways. Studies assessing the effect of WASH interventions on environmental contamination have </w:t>
      </w:r>
      <w:del w:id="81" w:author="Fuhrmeister, Erica" w:date="2021-09-10T11:25:00Z">
        <w:r>
          <w:delText xml:space="preserve">to date </w:delText>
        </w:r>
      </w:del>
      <w:r>
        <w:t xml:space="preserve">primarily focused on drinking water (and, to a smaller </w:t>
      </w:r>
      <w:r>
        <w:lastRenderedPageBreak/>
        <w:t>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5AD832F9" w14:textId="66C4BA38" w:rsidR="00B02F52" w:rsidRDefault="00991917">
      <w:pPr>
        <w:pStyle w:val="BodyText"/>
      </w:pPr>
      <w:r>
        <w:t xml:space="preserve">These studies have mostly relied on measuring indicator organisms such as </w:t>
      </w:r>
      <w:r>
        <w:rPr>
          <w:i/>
          <w:iCs/>
        </w:rPr>
        <w:t>E. coli</w:t>
      </w:r>
      <w:r>
        <w:t xml:space="preserve"> in the environment as a proxy for pathogens; </w:t>
      </w:r>
      <w:commentRangeStart w:id="82"/>
      <w:r>
        <w:t xml:space="preserve">while </w:t>
      </w:r>
      <w:r>
        <w:rPr>
          <w:i/>
          <w:iCs/>
        </w:rPr>
        <w:t>E. coli</w:t>
      </w:r>
      <w:r>
        <w:t xml:space="preserve"> has been shown to correlate with risk of diarrhea,</w:t>
      </w:r>
      <w:r>
        <w:rPr>
          <w:vertAlign w:val="superscript"/>
        </w:rPr>
        <w:t>8</w:t>
      </w:r>
      <w:r>
        <w:t xml:space="preserve"> fecal indicator bacteria</w:t>
      </w:r>
      <w:ins w:id="83" w:author="Jacqueline Knee" w:date="2021-09-07T18:53:00Z">
        <w:r w:rsidR="00372D03">
          <w:t xml:space="preserve"> like </w:t>
        </w:r>
        <w:r w:rsidR="00372D03" w:rsidRPr="00372D03">
          <w:rPr>
            <w:i/>
            <w:rPrChange w:id="84" w:author="Jacqueline Knee" w:date="2021-09-07T18:53:00Z">
              <w:rPr/>
            </w:rPrChange>
          </w:rPr>
          <w:t>E. coli</w:t>
        </w:r>
      </w:ins>
      <w:ins w:id="85" w:author="Jacqueline Knee" w:date="2022-02-13T12:31:00Z">
        <w:r w:rsidRPr="00372D03">
          <w:rPr>
            <w:i/>
            <w:rPrChange w:id="86" w:author="Jacqueline Knee" w:date="2021-09-07T18:53:00Z">
              <w:rPr/>
            </w:rPrChange>
          </w:rPr>
          <w:t xml:space="preserve"> </w:t>
        </w:r>
      </w:ins>
      <w:r>
        <w:t>can originate from non-fecal sources,</w:t>
      </w:r>
      <w:r>
        <w:rPr>
          <w:vertAlign w:val="superscript"/>
        </w:rPr>
        <w:t>9</w:t>
      </w:r>
      <w:r>
        <w:t xml:space="preserve"> </w:t>
      </w:r>
      <w:del w:id="87" w:author="Jacqueline Knee" w:date="2021-09-07T18:54:00Z">
        <w:r w:rsidDel="00372D03">
          <w:delText>cannot differentiate between human vs. animal fecal sources</w:delText>
        </w:r>
      </w:del>
      <w:ins w:id="88" w:author="Jacqueline Knee" w:date="2021-09-07T18:54:00Z">
        <w:r w:rsidR="00372D03">
          <w:t>are shed by both humans and animals</w:t>
        </w:r>
      </w:ins>
      <w:r>
        <w:t>,</w:t>
      </w:r>
      <w:r>
        <w:rPr>
          <w:vertAlign w:val="superscript"/>
        </w:rPr>
        <w:t>8</w:t>
      </w:r>
      <w:r>
        <w:t xml:space="preserve"> and correlate poorly with pathogens</w:t>
      </w:r>
      <w:commentRangeEnd w:id="82"/>
      <w:ins w:id="89" w:author="Alexandria Boehm" w:date="2021-08-27T11:49:00Z">
        <w:r w:rsidR="003850C9">
          <w:t xml:space="preserve"> in the environment</w:t>
        </w:r>
      </w:ins>
      <w:ins w:id="90" w:author="Andrew Mertens" w:date="2022-02-13T12:32:00Z">
        <w:r w:rsidR="00372D03">
          <w:rPr>
            <w:rStyle w:val="CommentReference"/>
          </w:rPr>
          <w:commentReference w:id="82"/>
        </w:r>
      </w:ins>
      <w:r>
        <w:t>.</w:t>
      </w:r>
      <w:r>
        <w:rPr>
          <w:vertAlign w:val="superscript"/>
        </w:rPr>
        <w:t>10</w:t>
      </w:r>
      <w:r>
        <w:t xml:space="preserve"> </w:t>
      </w:r>
      <w:commentRangeStart w:id="91"/>
      <w:r>
        <w:t xml:space="preserve">Recent advances in </w:t>
      </w:r>
      <w:del w:id="92" w:author="Jacqueline Knee" w:date="2021-09-07T18:57:00Z">
        <w:r w:rsidDel="00372D03">
          <w:delText>DNA</w:delText>
        </w:r>
      </w:del>
      <w:ins w:id="93" w:author="Alexandria Boehm" w:date="2021-08-27T11:49:00Z">
        <w:r w:rsidR="003850C9">
          <w:t>nucleic-</w:t>
        </w:r>
        <w:proofErr w:type="spellStart"/>
        <w:r w:rsidR="003850C9">
          <w:t>acid</w:t>
        </w:r>
      </w:ins>
      <w:del w:id="94" w:author="Jacqueline Knee" w:date="2021-09-07T18:57:00Z">
        <w:r w:rsidDel="00372D03">
          <w:delText xml:space="preserve">-based </w:delText>
        </w:r>
        <w:commentRangeStart w:id="95"/>
        <w:r w:rsidDel="00372D03">
          <w:delText>diagnostics</w:delText>
        </w:r>
      </w:del>
      <w:del w:id="96" w:author="Jacqueline Knee" w:date="2022-02-13T12:31:00Z">
        <w:r>
          <w:delText xml:space="preserve"> </w:delText>
        </w:r>
      </w:del>
      <w:commentRangeEnd w:id="91"/>
      <w:ins w:id="97" w:author="Jacqueline Knee" w:date="2021-09-07T18:57:00Z">
        <w:r w:rsidR="00372D03">
          <w:t>molecular</w:t>
        </w:r>
        <w:proofErr w:type="spellEnd"/>
        <w:r w:rsidR="00372D03">
          <w:t xml:space="preserve"> methods</w:t>
        </w:r>
      </w:ins>
      <w:ins w:id="98" w:author="Jacqueline Knee" w:date="2022-02-13T12:31:00Z">
        <w:r>
          <w:t xml:space="preserve"> </w:t>
        </w:r>
      </w:ins>
      <w:commentRangeEnd w:id="95"/>
      <w:r w:rsidR="00B351D2">
        <w:rPr>
          <w:rStyle w:val="CommentReference"/>
        </w:rPr>
        <w:commentReference w:id="91"/>
      </w:r>
      <w:r w:rsidR="00372D03">
        <w:rPr>
          <w:rStyle w:val="CommentReference"/>
        </w:rPr>
        <w:commentReference w:id="95"/>
      </w:r>
      <w:r>
        <w:t>now allow</w:t>
      </w:r>
      <w:ins w:id="99" w:author="Jacqueline Knee" w:date="2022-02-13T12:31:00Z">
        <w:r>
          <w:t xml:space="preserve"> </w:t>
        </w:r>
      </w:ins>
      <w:ins w:id="100" w:author="Jacqueline Knee" w:date="2021-09-07T19:01:00Z">
        <w:r w:rsidR="00B61D0E">
          <w:t xml:space="preserve">for </w:t>
        </w:r>
      </w:ins>
      <w:r>
        <w:t>detection of a range of enteropathogens in human biological specimens and environmental samples,</w:t>
      </w:r>
      <w:r>
        <w:rPr>
          <w:vertAlign w:val="superscript"/>
        </w:rPr>
        <w:t>11,12</w:t>
      </w:r>
      <w:r>
        <w:t xml:space="preserve"> as well as distinction between human vs. animal fecal sources through </w:t>
      </w:r>
      <w:commentRangeStart w:id="101"/>
      <w:del w:id="102" w:author="Jacqueline Knee" w:date="2021-09-07T19:02:00Z">
        <w:r w:rsidDel="00B61D0E">
          <w:delText xml:space="preserve">molecular </w:delText>
        </w:r>
      </w:del>
      <w:ins w:id="103" w:author="Jacqueline Knee" w:date="2021-09-07T19:02:00Z">
        <w:r w:rsidR="00B61D0E">
          <w:t xml:space="preserve">microbial </w:t>
        </w:r>
      </w:ins>
      <w:commentRangeEnd w:id="101"/>
      <w:ins w:id="104" w:author="Jacqueline Knee" w:date="2021-09-07T19:03:00Z">
        <w:r w:rsidR="00B61D0E">
          <w:rPr>
            <w:rStyle w:val="CommentReference"/>
          </w:rPr>
          <w:commentReference w:id="101"/>
        </w:r>
      </w:ins>
      <w:r>
        <w:t>source tracking (MST).</w:t>
      </w:r>
      <w:r>
        <w:rPr>
          <w:vertAlign w:val="superscript"/>
        </w:rPr>
        <w:t>13</w:t>
      </w:r>
      <w:r>
        <w:t xml:space="preserve"> We aimed to assess the effect of WASH interventions on detection of specific enteropathogens and human- </w:t>
      </w:r>
      <w:ins w:id="105" w:author="Jacqueline Knee" w:date="2021-09-07T19:05:00Z">
        <w:r w:rsidR="005226BD">
          <w:t>and</w:t>
        </w:r>
      </w:ins>
      <w:del w:id="106" w:author="Jacqueline Knee" w:date="2021-09-07T19:05:00Z">
        <w:r w:rsidDel="005226BD">
          <w:delText>vs</w:delText>
        </w:r>
      </w:del>
      <w:r>
        <w:t>. animal-specific MST markers in the domestic environment with a systematic review and an individual participant data (IPD) meta-analysis.</w:t>
      </w:r>
    </w:p>
    <w:p w14:paraId="4DFDE618" w14:textId="77777777" w:rsidR="0049214E" w:rsidRDefault="0049214E">
      <w:pPr>
        <w:pStyle w:val="BodyText"/>
      </w:pPr>
    </w:p>
    <w:p w14:paraId="33286DC6" w14:textId="77777777" w:rsidR="00B02F52" w:rsidRDefault="00991917">
      <w:pPr>
        <w:pStyle w:val="Heading2"/>
      </w:pPr>
      <w:bookmarkStart w:id="107" w:name="methods"/>
      <w:bookmarkEnd w:id="69"/>
      <w:r>
        <w:t>Methods</w:t>
      </w:r>
    </w:p>
    <w:p w14:paraId="31080D50" w14:textId="77777777" w:rsidR="00B02F52" w:rsidRDefault="00991917">
      <w:pPr>
        <w:pStyle w:val="Heading3"/>
      </w:pPr>
      <w:bookmarkStart w:id="108" w:name="search-methods"/>
      <w:r>
        <w:t>Search methods</w:t>
      </w:r>
    </w:p>
    <w:p w14:paraId="1CF37B60" w14:textId="77777777" w:rsidR="00B02F52" w:rsidRDefault="00991917">
      <w:pPr>
        <w:pStyle w:val="FirstParagraph"/>
      </w:pPr>
      <w:r>
        <w:t xml:space="preserve">We conducted a systematic literature search to identify WASH intervention </w:t>
      </w:r>
      <w:commentRangeStart w:id="109"/>
      <w:r>
        <w:t>studies</w:t>
      </w:r>
      <w:commentRangeEnd w:id="109"/>
      <w:r w:rsidR="00E14D0A">
        <w:rPr>
          <w:rStyle w:val="CommentReference"/>
        </w:rPr>
        <w:commentReference w:id="109"/>
      </w:r>
      <w:r>
        <w:t xml:space="preserve"> that have measured pathogens and/or MST markers in environmental samples as well as at least one of the following health outcomes in children: caregiver-reported diarrhea, growth</w:t>
      </w:r>
      <w:ins w:id="110" w:author="Reese, Heather (CDC/DDID/NCIRD/DVD)" w:date="2021-09-10T15:29:00Z">
        <w:r w:rsidR="00D50C53">
          <w:t>,</w:t>
        </w:r>
      </w:ins>
      <w:r>
        <w:t xml:space="preserve"> or pathogen detection in stool. We focused on studies with environmental as well as child health measurements </w:t>
      </w:r>
      <w:proofErr w:type="gramStart"/>
      <w:r>
        <w:t>in order to</w:t>
      </w:r>
      <w:proofErr w:type="gramEnd"/>
      <w:r>
        <w:t xml:space="preserve"> assess</w:t>
      </w:r>
      <w:ins w:id="111" w:author="Reese, Heather (CDC/DDID/NCIRD/DVD)" w:date="2021-09-10T15:29:00Z">
        <w:r w:rsidR="00D50C53">
          <w:t>:</w:t>
        </w:r>
      </w:ins>
      <w:r>
        <w:t xml:space="preserve"> (1) the impact of WASH interventions on environmental contamination</w:t>
      </w:r>
      <w:ins w:id="112" w:author="Steve Luby" w:date="2021-09-08T09:26:00Z">
        <w:r w:rsidR="00D419AA">
          <w:t xml:space="preserve"> with human enteropathogens</w:t>
        </w:r>
      </w:ins>
      <w:ins w:id="113" w:author="Amy Pickering" w:date="2021-09-11T07:46:00Z">
        <w:r w:rsidR="00E14D0A">
          <w:t xml:space="preserve"> and fecal markers</w:t>
        </w:r>
      </w:ins>
      <w:r>
        <w:t xml:space="preserve">, (2) </w:t>
      </w:r>
      <w:commentRangeStart w:id="114"/>
      <w:r>
        <w:t xml:space="preserve">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w:t>
      </w:r>
      <w:commentRangeEnd w:id="114"/>
      <w:r w:rsidR="00E14D0A">
        <w:rPr>
          <w:rStyle w:val="CommentReference"/>
        </w:rPr>
        <w:commentReference w:id="114"/>
      </w:r>
      <w:r>
        <w:t>[Mertens et al. 2021 in prep].</w:t>
      </w:r>
    </w:p>
    <w:p w14:paraId="43D0C606" w14:textId="34B886CA" w:rsidR="00B02F52" w:rsidRDefault="00991917">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w:t>
      </w:r>
      <w:ins w:id="115" w:author="Jacqueline Knee" w:date="2021-09-07T19:08:00Z">
        <w:r w:rsidR="00D5599F">
          <w:t xml:space="preserve">and MST </w:t>
        </w:r>
      </w:ins>
      <w:r>
        <w:t>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 </w:t>
      </w:r>
      <w:r>
        <w:rPr>
          <w:i/>
          <w:iCs/>
        </w:rPr>
        <w:t>E. coli</w:t>
      </w:r>
      <w:r>
        <w:t>. One reviewer (AM) screened the abstracts of studies according to our inclusion/exclusion criteria, and two independent reviewers (AM, RT) examined the full texts of short-listed articles.</w:t>
      </w:r>
    </w:p>
    <w:p w14:paraId="3B49BE34" w14:textId="77777777" w:rsidR="00B02F52" w:rsidRDefault="00991917">
      <w:pPr>
        <w:pStyle w:val="Heading3"/>
      </w:pPr>
      <w:bookmarkStart w:id="116" w:name="data-collection-and-analysis"/>
      <w:bookmarkEnd w:id="108"/>
      <w:r>
        <w:t>Data Collection and Analysis</w:t>
      </w:r>
    </w:p>
    <w:p w14:paraId="1712AB8F" w14:textId="4DC6B65A" w:rsidR="00B02F52" w:rsidRDefault="00991917">
      <w:pPr>
        <w:pStyle w:val="FirstParagraph"/>
      </w:pPr>
      <w:r>
        <w:t xml:space="preserve">For each study eligible for inclusion in the IPD meta-analysis, we contacted the corresponding authors to request individual data on the presence and abundance of pathogen and MST markers in </w:t>
      </w:r>
      <w:r>
        <w:lastRenderedPageBreak/>
        <w:t xml:space="preserve">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w:t>
      </w:r>
      <w:commentRangeStart w:id="117"/>
      <w:r>
        <w:t>studies</w:t>
      </w:r>
      <w:commentRangeEnd w:id="117"/>
      <w:r w:rsidR="00996D51">
        <w:rPr>
          <w:rStyle w:val="CommentReference"/>
        </w:rPr>
        <w:commentReference w:id="117"/>
      </w:r>
      <w:r>
        <w:t>. All personal identifiers were removed from the data, including GPS locations, and sampling dates were coarsened to a monthly resolution</w:t>
      </w:r>
      <w:del w:id="118" w:author="Jacqueline Knee" w:date="2022-02-13T12:31:00Z">
        <w:r>
          <w:delText>.</w:delText>
        </w:r>
      </w:del>
      <w:ins w:id="119" w:author="Jacqueline Knee" w:date="2021-09-07T19:11:00Z">
        <w:r w:rsidR="00524D32">
          <w:t xml:space="preserve"> prior to being shared</w:t>
        </w:r>
      </w:ins>
      <w:ins w:id="120" w:author="Jacqueline Knee" w:date="2022-02-13T12:31:00Z">
        <w:r>
          <w:t>.</w:t>
        </w:r>
      </w:ins>
      <w:ins w:id="121" w:author="Andrew Mertens" w:date="2022-02-13T12:32:00Z">
        <w:r>
          <w:t xml:space="preserve"> </w:t>
        </w:r>
      </w:ins>
      <w:r>
        <w:t>If the corresponding author was unwilling to share individual data, that study was excluded from our analysis.</w:t>
      </w:r>
    </w:p>
    <w:p w14:paraId="424C382F" w14:textId="2C7747FA" w:rsidR="00B02F52" w:rsidRDefault="00991917">
      <w:pPr>
        <w:pStyle w:val="BodyText"/>
      </w:pPr>
      <w:r>
        <w:t xml:space="preserve">Our </w:t>
      </w:r>
      <w:commentRangeStart w:id="122"/>
      <w:r>
        <w:t>primary</w:t>
      </w:r>
      <w:commentRangeEnd w:id="122"/>
      <w:r w:rsidR="00F24926">
        <w:rPr>
          <w:rStyle w:val="CommentReference"/>
        </w:rPr>
        <w:commentReference w:id="122"/>
      </w:r>
      <w:r>
        <w:t xml:space="preserve"> outcomes were the detection of any enteropathogen and </w:t>
      </w:r>
      <w:commentRangeStart w:id="123"/>
      <w:r>
        <w:t xml:space="preserve">any MST markers </w:t>
      </w:r>
      <w:commentRangeEnd w:id="123"/>
      <w:r w:rsidR="00524D32">
        <w:rPr>
          <w:rStyle w:val="CommentReference"/>
        </w:rPr>
        <w:commentReference w:id="123"/>
      </w:r>
      <w:r>
        <w:t>in any type of environmental sample</w:t>
      </w:r>
      <w:commentRangeStart w:id="124"/>
      <w:commentRangeStart w:id="125"/>
      <w:r>
        <w:t>.</w:t>
      </w:r>
      <w:commentRangeEnd w:id="124"/>
      <w:r w:rsidR="00074A8F">
        <w:rPr>
          <w:rStyle w:val="CommentReference"/>
        </w:rPr>
        <w:commentReference w:id="124"/>
      </w:r>
      <w:commentRangeEnd w:id="125"/>
      <w:r w:rsidR="00400B2A">
        <w:rPr>
          <w:rStyle w:val="CommentReference"/>
        </w:rPr>
        <w:commentReference w:id="125"/>
      </w:r>
      <w:r>
        <w:t xml:space="preserve"> We analyzed prevalence</w:t>
      </w:r>
      <w:del w:id="126" w:author="Ben Arnold" w:date="2021-09-08T17:53:00Z">
        <w:r>
          <w:delText>s</w:delText>
        </w:r>
      </w:del>
      <w:r>
        <w:t xml:space="preserve"> separately for each sample type (e.g., water, hands, soil, flies) </w:t>
      </w:r>
      <w:proofErr w:type="gramStart"/>
      <w:r>
        <w:t>and also</w:t>
      </w:r>
      <w:proofErr w:type="gramEnd"/>
      <w:r>
        <w:t xml:space="preserve"> as a composite measure indicating detection of a given target </w:t>
      </w:r>
      <w:ins w:id="127" w:author="Jacqueline Knee" w:date="2021-09-07T19:16:00Z">
        <w:r w:rsidR="00EA1355">
          <w:t>(any pathogen</w:t>
        </w:r>
      </w:ins>
      <w:ins w:id="128" w:author="Jacqueline Knee" w:date="2021-09-07T19:17:00Z">
        <w:r w:rsidR="00EA1355">
          <w:t xml:space="preserve"> or MST marker) </w:t>
        </w:r>
      </w:ins>
      <w:r>
        <w:t xml:space="preserve">in any sample type collected from the same </w:t>
      </w:r>
      <w:commentRangeStart w:id="129"/>
      <w:r>
        <w:t xml:space="preserve">compound </w:t>
      </w:r>
      <w:commentRangeEnd w:id="129"/>
      <w:r w:rsidR="00EA1355">
        <w:rPr>
          <w:rStyle w:val="CommentReference"/>
        </w:rPr>
        <w:commentReference w:id="129"/>
      </w:r>
      <w:r>
        <w:t xml:space="preserve">during the same sampling round. Secondary outcomes included the prevalence of specific pathogen types (any viruses, any bacteria, any protozoa, any helminths), </w:t>
      </w:r>
      <w:commentRangeStart w:id="130"/>
      <w:r>
        <w:t xml:space="preserve">the </w:t>
      </w:r>
      <w:commentRangeStart w:id="131"/>
      <w:r>
        <w:t xml:space="preserve">prevalence of MST markers from specific host types (general, human, animal), </w:t>
      </w:r>
      <w:commentRangeEnd w:id="130"/>
      <w:commentRangeEnd w:id="131"/>
      <w:r w:rsidR="00BE77B6">
        <w:rPr>
          <w:rStyle w:val="CommentReference"/>
        </w:rPr>
        <w:commentReference w:id="131"/>
      </w:r>
      <w:r w:rsidR="00E238C0">
        <w:rPr>
          <w:rStyle w:val="CommentReference"/>
        </w:rPr>
        <w:commentReference w:id="130"/>
      </w:r>
      <w:r>
        <w:t>and the prevalence and abundance of individual enteropathogens and MST markers.</w:t>
      </w:r>
    </w:p>
    <w:p w14:paraId="01143580" w14:textId="77777777" w:rsidR="00B02F52" w:rsidRDefault="00991917">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outcomes, we used linear regressions to estimate differences in log-transformed gene copies and negative binomial regressions to </w:t>
      </w:r>
      <w:commentRangeStart w:id="132"/>
      <w:r>
        <w:t>estimate count differences</w:t>
      </w:r>
      <w:commentRangeEnd w:id="132"/>
      <w:r w:rsidR="00F73032">
        <w:rPr>
          <w:rStyle w:val="CommentReference"/>
        </w:rPr>
        <w:commentReference w:id="132"/>
      </w:r>
      <w:r>
        <w:t xml:space="preserve"> in soil-transmitted helminth (STH) egg counts. Because of repeated sampling or clustered designs in some studies, we used the Huber Sandwich Estimator to calculate robust standard errors.</w:t>
      </w:r>
      <w:r>
        <w:rPr>
          <w:vertAlign w:val="superscript"/>
        </w:rPr>
        <w:t>17</w:t>
      </w:r>
      <w:r>
        <w:t xml:space="preserve"> </w:t>
      </w:r>
      <w:commentRangeStart w:id="133"/>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w:t>
      </w:r>
      <w:commentRangeStart w:id="134"/>
      <w:r>
        <w:t>To avoid analyzing targets where most of the data were imputed, we only included targets where at least 50% of samples were within the quantifiable range in our analysis.</w:t>
      </w:r>
      <w:commentRangeEnd w:id="133"/>
      <w:commentRangeEnd w:id="134"/>
      <w:r w:rsidR="00F73032">
        <w:rPr>
          <w:rStyle w:val="CommentReference"/>
        </w:rPr>
        <w:commentReference w:id="133"/>
      </w:r>
      <w:r w:rsidR="002A1748">
        <w:rPr>
          <w:rStyle w:val="CommentReference"/>
        </w:rPr>
        <w:commentReference w:id="134"/>
      </w:r>
    </w:p>
    <w:p w14:paraId="7F551B7B" w14:textId="77777777" w:rsidR="00B02F52" w:rsidRDefault="00991917">
      <w:pPr>
        <w:pStyle w:val="BodyText"/>
      </w:pPr>
      <w:r>
        <w:t>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For </w:t>
      </w:r>
      <w:commentRangeStart w:id="135"/>
      <w:r>
        <w:t>rare binary outcomes</w:t>
      </w:r>
      <w:commentRangeEnd w:id="135"/>
      <w:r w:rsidR="004322FB">
        <w:rPr>
          <w:rStyle w:val="CommentReference"/>
        </w:rPr>
        <w:commentReference w:id="135"/>
      </w:r>
      <w:r>
        <w:t>,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w:t>
      </w:r>
      <w:commentRangeStart w:id="136"/>
      <w:r>
        <w:t xml:space="preserve">10 negatives </w:t>
      </w:r>
      <w:commentRangeEnd w:id="136"/>
      <w:r w:rsidR="007415BA">
        <w:rPr>
          <w:rStyle w:val="CommentReference"/>
        </w:rPr>
        <w:commentReference w:id="136"/>
      </w:r>
      <w:r>
        <w:t>were also excluded from the composite “any pathogen” and “any MST marker” variables to avoid generating sparse cells; targets with &lt;10 positives were included in the composite variables.</w:t>
      </w:r>
    </w:p>
    <w:p w14:paraId="7F0C2F6C" w14:textId="77777777" w:rsidR="00B02F52" w:rsidRDefault="00991917">
      <w:pPr>
        <w:pStyle w:val="BodyText"/>
      </w:pPr>
      <w:commentRangeStart w:id="137"/>
      <w:r>
        <w:t>Given the heterogeneity in study settings (</w:t>
      </w:r>
      <w:commentRangeEnd w:id="137"/>
      <w:r w:rsidR="00D419AA">
        <w:rPr>
          <w:rStyle w:val="CommentReference"/>
        </w:rPr>
        <w:commentReference w:id="137"/>
      </w:r>
      <w:r>
        <w:t xml:space="preserve">e.g., local WASH conditions, climate, urbanization, population density, region-specific infectious disease patterns, intervention designs), we reported individual study-specific estimates for all analyses. </w:t>
      </w:r>
      <w:commentRangeStart w:id="138"/>
      <w:r>
        <w:t>For targets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evidence for heterogeneity but there was qualitative support for combining studies, we pooled estimates using random-effects models.</w:t>
      </w:r>
      <w:commentRangeEnd w:id="138"/>
      <w:r w:rsidR="00BF7583">
        <w:rPr>
          <w:rStyle w:val="CommentReference"/>
        </w:rPr>
        <w:commentReference w:id="138"/>
      </w:r>
    </w:p>
    <w:p w14:paraId="118443A4" w14:textId="77777777" w:rsidR="00B02F52" w:rsidRDefault="00991917">
      <w:pPr>
        <w:pStyle w:val="BodyText"/>
      </w:pPr>
      <w:r>
        <w:lastRenderedPageBreak/>
        <w:t xml:space="preserve">We conducted subgroup analyses by season (dry vs. wet), animal ownership (at least one vs. no animal owned) and pathogens with zoonotic vs. no zoonotic transmission. The wet season for each study was defined as the 6 months of highest average rainfall, obtained from </w:t>
      </w:r>
      <w:hyperlink r:id="rId16">
        <w:r>
          <w:rPr>
            <w:rStyle w:val="Hyperlink"/>
          </w:rPr>
          <w:t>https://www.weather-atlas.com/</w:t>
        </w:r>
      </w:hyperlink>
      <w:r>
        <w:t>.</w:t>
      </w:r>
      <w:r>
        <w:rPr>
          <w:vertAlign w:val="superscript"/>
        </w:rPr>
        <w:t>20</w:t>
      </w:r>
      <w:r>
        <w:t xml:space="preserve"> The pathogens we considered zoonotic were </w:t>
      </w:r>
      <w:r>
        <w:rPr>
          <w:i/>
          <w:iCs/>
        </w:rPr>
        <w:t>Campylobacter, Salmonella, Yersinia enterocolitica, C. difficile, Cryptosporidium, Giardia</w:t>
      </w:r>
      <w:r>
        <w:t xml:space="preserve"> and </w:t>
      </w:r>
      <w:commentRangeStart w:id="139"/>
      <w:r>
        <w:rPr>
          <w:i/>
          <w:iCs/>
        </w:rPr>
        <w:t>Ascaris</w:t>
      </w:r>
      <w:r>
        <w:t>.</w:t>
      </w:r>
      <w:commentRangeEnd w:id="139"/>
      <w:r w:rsidR="00F24926">
        <w:rPr>
          <w:rStyle w:val="CommentReference"/>
        </w:rPr>
        <w:commentReference w:id="139"/>
      </w:r>
      <w:r>
        <w:rPr>
          <w:vertAlign w:val="superscript"/>
        </w:rPr>
        <w:t>21</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1A23925E" w14:textId="5490662B" w:rsidR="00B02F52" w:rsidRDefault="00991917">
      <w:pPr>
        <w:pStyle w:val="BodyText"/>
      </w:pPr>
      <w:r>
        <w:t>All analyses were conducted in R 4.0, and analysis scripts are publicly available (</w:t>
      </w:r>
      <w:hyperlink r:id="rId17">
        <w:r>
          <w:rPr>
            <w:rStyle w:val="Hyperlink"/>
          </w:rPr>
          <w:t>https://github.com/amertens/wash-ipd</w:t>
        </w:r>
      </w:hyperlink>
      <w:r>
        <w:t>). The systematic review search strategies and the analysis plan were pre-registered on Open Science Framework (</w:t>
      </w:r>
      <w:hyperlink r:id="rId18">
        <w:r>
          <w:rPr>
            <w:rStyle w:val="Hyperlink"/>
          </w:rPr>
          <w:t>https://osf.io/8sgzn/</w:t>
        </w:r>
      </w:hyperlink>
      <w:r>
        <w:t>). Our PRISMA checklist can be found in Supplementary Table S3.</w:t>
      </w:r>
    </w:p>
    <w:p w14:paraId="42AC6FDD" w14:textId="77777777" w:rsidR="0049214E" w:rsidRDefault="0049214E">
      <w:pPr>
        <w:pStyle w:val="BodyText"/>
      </w:pPr>
    </w:p>
    <w:p w14:paraId="61B2E4EE" w14:textId="77777777" w:rsidR="00B02F52" w:rsidRDefault="00991917">
      <w:pPr>
        <w:pStyle w:val="Heading2"/>
      </w:pPr>
      <w:bookmarkStart w:id="140" w:name="results"/>
      <w:bookmarkEnd w:id="107"/>
      <w:bookmarkEnd w:id="116"/>
      <w:r>
        <w:t>Results</w:t>
      </w:r>
    </w:p>
    <w:p w14:paraId="270574ED" w14:textId="77777777" w:rsidR="00B02F52" w:rsidRDefault="00991917">
      <w:pPr>
        <w:pStyle w:val="Heading3"/>
      </w:pPr>
      <w:bookmarkStart w:id="141" w:name="search-results-and-data-acquisition"/>
      <w:r>
        <w:t>Search results and data acquisition</w:t>
      </w:r>
    </w:p>
    <w:p w14:paraId="1763623F" w14:textId="77777777" w:rsidR="00B02F52" w:rsidRDefault="00991917">
      <w:pPr>
        <w:pStyle w:val="FirstParagraph"/>
      </w:pPr>
      <w:r>
        <w:t>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22</w:t>
      </w:r>
      <w:r>
        <w:t xml:space="preserve"> the Maputo Sanitation (MapSan) study in Mozambique,</w:t>
      </w:r>
      <w:r>
        <w:rPr>
          <w:vertAlign w:val="superscript"/>
        </w:rPr>
        <w:t>23</w:t>
      </w:r>
      <w:r>
        <w:t xml:space="preserve"> </w:t>
      </w:r>
      <w:commentRangeStart w:id="142"/>
      <w:r>
        <w:t>the Gram Vikas study in India</w:t>
      </w:r>
      <w:commentRangeEnd w:id="142"/>
      <w:r w:rsidR="001D2942">
        <w:rPr>
          <w:rStyle w:val="CommentReference"/>
        </w:rPr>
        <w:commentReference w:id="142"/>
      </w:r>
      <w:r>
        <w:t>,</w:t>
      </w:r>
      <w:r>
        <w:rPr>
          <w:vertAlign w:val="superscript"/>
        </w:rPr>
        <w:t>24</w:t>
      </w:r>
      <w:r>
        <w:t xml:space="preserve"> the Odisha Total Sanitation Campaign trial in India,</w:t>
      </w:r>
      <w:r>
        <w:rPr>
          <w:vertAlign w:val="superscript"/>
        </w:rPr>
        <w:t>25</w:t>
      </w:r>
      <w:r>
        <w:t xml:space="preserve"> and the CHoBI7 trial in Bangladesh</w:t>
      </w:r>
      <w:commentRangeStart w:id="143"/>
      <w:commentRangeStart w:id="144"/>
      <w:r>
        <w:t>25</w:t>
      </w:r>
      <w:commentRangeEnd w:id="143"/>
      <w:commentRangeEnd w:id="144"/>
      <w:r w:rsidR="00DC62E4">
        <w:rPr>
          <w:rStyle w:val="CommentReference"/>
        </w:rPr>
        <w:commentReference w:id="144"/>
      </w:r>
      <w:r w:rsidR="00DD5133">
        <w:rPr>
          <w:rStyle w:val="CommentReference"/>
        </w:rPr>
        <w:commentReference w:id="143"/>
      </w:r>
      <w:r>
        <w:t xml:space="preserve"> (Table 1). </w:t>
      </w:r>
      <w:commentRangeStart w:id="145"/>
      <w:r>
        <w:t>Data were obtained from all studies except the CHoBI7 trial where the investigators declined to share data.</w:t>
      </w:r>
      <w:commentRangeEnd w:id="145"/>
      <w:r w:rsidR="00F24926">
        <w:rPr>
          <w:rStyle w:val="CommentReference"/>
        </w:rPr>
        <w:commentReference w:id="145"/>
      </w:r>
    </w:p>
    <w:p w14:paraId="5ABCBC90" w14:textId="77777777" w:rsidR="00B02F52" w:rsidRDefault="00991917">
      <w:pPr>
        <w:pStyle w:val="BodyText"/>
      </w:pPr>
      <w:r>
        <w:t>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26–28</w:t>
      </w:r>
      <w:r>
        <w:t xml:space="preserve"> These publications focused on samples collected from different subsets of trial participants at different times; therefore, we report results from these three studies separately. </w:t>
      </w:r>
      <w:commentRangeStart w:id="146"/>
      <w:r>
        <w:t xml:space="preserve">We also received additional unpublished data from the MapSan study, which we include along with the published results from </w:t>
      </w:r>
      <w:commentRangeStart w:id="147"/>
      <w:r>
        <w:t>this study</w:t>
      </w:r>
      <w:commentRangeEnd w:id="147"/>
      <w:r w:rsidR="00D92C4C">
        <w:rPr>
          <w:rStyle w:val="CommentReference"/>
        </w:rPr>
        <w:commentReference w:id="147"/>
      </w:r>
      <w:r>
        <w:t>.</w:t>
      </w:r>
      <w:r>
        <w:rPr>
          <w:vertAlign w:val="superscript"/>
        </w:rPr>
        <w:t>29</w:t>
      </w:r>
      <w:r>
        <w:t xml:space="preserve"> </w:t>
      </w:r>
      <w:commentRangeEnd w:id="146"/>
      <w:r w:rsidR="003055EF">
        <w:rPr>
          <w:rStyle w:val="CommentReference"/>
        </w:rPr>
        <w:commentReference w:id="146"/>
      </w:r>
      <w:r>
        <w:t>For the Odisha Total Sanitation Campaign trial, only village-level source water quality data were shared</w:t>
      </w:r>
      <w:del w:id="148" w:author="Fuhrmeister, Erica" w:date="2021-09-10T11:41:00Z">
        <w:r>
          <w:delText xml:space="preserve"> </w:delText>
        </w:r>
      </w:del>
      <w:r>
        <w:t>.</w:t>
      </w:r>
    </w:p>
    <w:p w14:paraId="159ACA90" w14:textId="77777777" w:rsidR="00B02F52" w:rsidRDefault="00991917">
      <w:pPr>
        <w:pStyle w:val="Heading3"/>
      </w:pPr>
      <w:bookmarkStart w:id="149" w:name="characteristics-of-included-studies"/>
      <w:bookmarkEnd w:id="141"/>
      <w:r>
        <w:t>Characteristics of included studies</w:t>
      </w:r>
    </w:p>
    <w:p w14:paraId="773973A9" w14:textId="07FCD82A" w:rsidR="003513AF" w:rsidRDefault="00991917">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w:t>
      </w:r>
      <w:ins w:id="150" w:author="Jacqueline Knee" w:date="2021-09-10T14:30:00Z">
        <w:r w:rsidR="00F31C55">
          <w:t>pour-</w:t>
        </w:r>
      </w:ins>
      <w:r>
        <w:t xml:space="preserve">flush toilets that drain to septic tanks, shared by a minimum of </w:t>
      </w:r>
      <w:commentRangeStart w:id="151"/>
      <w:del w:id="152" w:author="Jacqueline Knee" w:date="2021-09-10T14:29:00Z">
        <w:r w:rsidDel="00F31C55">
          <w:delText xml:space="preserve">15 </w:delText>
        </w:r>
      </w:del>
      <w:ins w:id="153" w:author="Jacqueline Knee" w:date="2021-09-10T14:29:00Z">
        <w:r w:rsidR="00F31C55">
          <w:t>12</w:t>
        </w:r>
        <w:commentRangeEnd w:id="151"/>
        <w:r w:rsidR="00F31C55">
          <w:rPr>
            <w:rStyle w:val="CommentReference"/>
          </w:rPr>
          <w:commentReference w:id="151"/>
        </w:r>
        <w:r w:rsidR="00F31C55">
          <w:t xml:space="preserve"> </w:t>
        </w:r>
      </w:ins>
      <w:r>
        <w:t xml:space="preserve">people. The intervention delivery was not randomized, but control sites were matched to intervention </w:t>
      </w:r>
      <w:r>
        <w:lastRenderedPageBreak/>
        <w:t xml:space="preserve">sites on compound size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w:t>
      </w:r>
    </w:p>
    <w:p w14:paraId="6E59BF84" w14:textId="62627BEF" w:rsidR="00B02F52" w:rsidRDefault="00991917">
      <w:pPr>
        <w:pStyle w:val="FirstParagraph"/>
      </w:pPr>
      <w:r>
        <w:t xml:space="preserve">Intervention uptake </w:t>
      </w:r>
      <w:commentRangeStart w:id="154"/>
      <w:r>
        <w:t>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commentRangeEnd w:id="154"/>
      <w:r w:rsidR="002374D2">
        <w:rPr>
          <w:rStyle w:val="CommentReference"/>
        </w:rPr>
        <w:commentReference w:id="154"/>
      </w:r>
    </w:p>
    <w:p w14:paraId="0415168E" w14:textId="77777777" w:rsidR="00B02F52" w:rsidRDefault="00991917">
      <w:pPr>
        <w:pStyle w:val="Heading3"/>
      </w:pPr>
      <w:bookmarkStart w:id="155" w:name="X24ac6fc12107827e0affd52eb62f30345dc964a"/>
      <w:bookmarkEnd w:id="149"/>
      <w:r>
        <w:t>Sample types and targets in included studies</w:t>
      </w:r>
    </w:p>
    <w:p w14:paraId="380EF2C5" w14:textId="2969026C" w:rsidR="00B02F52" w:rsidRDefault="00991917">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w:t>
      </w:r>
      <w:ins w:id="156" w:author="Alexandria Boehm" w:date="2021-08-27T12:05:00Z">
        <w:r w:rsidR="004452B7">
          <w:t xml:space="preserve">post intervention </w:t>
        </w:r>
      </w:ins>
      <w:r>
        <w:t xml:space="preserve">(Table 1). Types of samples collected included source and stored drinking water, </w:t>
      </w:r>
      <w:proofErr w:type="gramStart"/>
      <w:r>
        <w:t>child</w:t>
      </w:r>
      <w:proofErr w:type="gramEnd"/>
      <w:r>
        <w:t xml:space="preserve"> and </w:t>
      </w:r>
      <w:commentRangeStart w:id="157"/>
      <w:r>
        <w:t xml:space="preserve">mother </w:t>
      </w:r>
      <w:del w:id="158" w:author="Alexandria Boehm" w:date="2021-08-27T12:05:00Z">
        <w:r w:rsidDel="004452B7">
          <w:delText>hands</w:delText>
        </w:r>
      </w:del>
      <w:ins w:id="159" w:author="Alexandria Boehm" w:date="2021-08-27T12:05:00Z">
        <w:r w:rsidR="004452B7">
          <w:t>hand</w:t>
        </w:r>
      </w:ins>
      <w:del w:id="160" w:author="Alexandria Boehm" w:date="2022-02-13T12:31:00Z">
        <w:r>
          <w:delText>hand</w:delText>
        </w:r>
      </w:del>
      <w:ins w:id="161" w:author="Jacqueline Knee" w:date="2021-09-10T14:30:00Z">
        <w:r w:rsidR="00F31C55">
          <w:t xml:space="preserve"> rinses</w:t>
        </w:r>
      </w:ins>
      <w:commentRangeEnd w:id="157"/>
      <w:ins w:id="162" w:author="Alexandria Boehm" w:date="2021-08-27T12:05:00Z">
        <w:r w:rsidR="004452B7">
          <w:rPr>
            <w:rStyle w:val="CommentReference"/>
          </w:rPr>
          <w:commentReference w:id="157"/>
        </w:r>
      </w:ins>
      <w:ins w:id="163" w:author="Jacqueline Knee" w:date="2021-09-10T14:30:00Z">
        <w:r w:rsidR="00F31C55">
          <w:t xml:space="preserve"> (or swabs?)</w:t>
        </w:r>
      </w:ins>
      <w:del w:id="164" w:author="Jacqueline Knee" w:date="2021-09-10T14:30:00Z">
        <w:r w:rsidDel="00F31C55">
          <w:delText>s</w:delText>
        </w:r>
      </w:del>
      <w:r>
        <w:t>, soil from the courtyard, household and latrine areas, food, and flies caught in the compound’s latrine and kitchen areas. The number of environmental samples in individual studies varied from 60</w:t>
      </w:r>
      <w:r>
        <w:rPr>
          <w:vertAlign w:val="superscript"/>
        </w:rPr>
        <w:t>30</w:t>
      </w:r>
      <w:r>
        <w:t xml:space="preserve"> to 3452</w:t>
      </w:r>
      <w:r>
        <w:rPr>
          <w:vertAlign w:val="superscript"/>
        </w:rPr>
        <w:t>31</w:t>
      </w:r>
      <w:r>
        <w:t xml:space="preserve">. The pooled dataset across all studies included </w:t>
      </w:r>
      <w:commentRangeStart w:id="165"/>
      <w:r>
        <w:t>12,199 samples, with a total of 41,692 observations for pathogen/MST marker prevalence.</w:t>
      </w:r>
      <w:commentRangeEnd w:id="165"/>
      <w:r w:rsidR="00DA18D1">
        <w:rPr>
          <w:rStyle w:val="CommentReference"/>
        </w:rPr>
        <w:commentReference w:id="165"/>
      </w:r>
    </w:p>
    <w:p w14:paraId="30843759" w14:textId="53883C64" w:rsidR="00B02F52" w:rsidRDefault="00991917">
      <w:pPr>
        <w:pStyle w:val="BodyText"/>
      </w:pPr>
      <w:r>
        <w:t xml:space="preserve">The studies measured a range of bacterial, viral, </w:t>
      </w:r>
      <w:proofErr w:type="gramStart"/>
      <w:r>
        <w:t>protozoan</w:t>
      </w:r>
      <w:proofErr w:type="gramEnd"/>
      <w:r>
        <w:t xml:space="preserve"> and helminthic pathogens, including pathogenic </w:t>
      </w:r>
      <w:r>
        <w:rPr>
          <w:i/>
          <w:iCs/>
        </w:rPr>
        <w:t>E. coli, V. cholerae, Shigella, Campylobacter, Salmonella, Yersinia, C. difficile</w:t>
      </w:r>
      <w:r>
        <w:t xml:space="preserve">, rotavirus, norovirus, </w:t>
      </w:r>
      <w:proofErr w:type="spellStart"/>
      <w:r>
        <w:t>sapovirus</w:t>
      </w:r>
      <w:proofErr w:type="spellEnd"/>
      <w:r>
        <w:t xml:space="preserve">, adenovirus, astrovirus, </w:t>
      </w:r>
      <w:del w:id="166" w:author="Alexandria Boehm" w:date="2021-08-27T12:06:00Z">
        <w:r>
          <w:delText>pan-</w:delText>
        </w:r>
      </w:del>
      <w:ins w:id="167" w:author="Alexandria Boehm" w:date="2022-02-13T12:31:00Z">
        <w:r>
          <w:t>ent</w:t>
        </w:r>
        <w:commentRangeStart w:id="168"/>
        <w:r>
          <w:t>eroviru</w:t>
        </w:r>
        <w:commentRangeEnd w:id="168"/>
        <w:r w:rsidR="009B1118">
          <w:rPr>
            <w:rStyle w:val="CommentReference"/>
          </w:rPr>
          <w:commentReference w:id="168"/>
        </w:r>
        <w:r>
          <w:t>s</w:t>
        </w:r>
      </w:ins>
      <w:del w:id="169" w:author="Alexandria Boehm" w:date="2022-02-13T12:31:00Z">
        <w:r>
          <w:delText>enterovirus</w:delText>
        </w:r>
      </w:del>
      <w:r>
        <w:t xml:space="preserve">, </w:t>
      </w:r>
      <w:r>
        <w:rPr>
          <w:i/>
          <w:iCs/>
        </w:rPr>
        <w:t>Cryptosporidium, Giardia, Entamoeba histolytica, Ascaris lumbricoides and Trichuris trichiura</w:t>
      </w:r>
      <w:r>
        <w:t xml:space="preserve"> (Table S4). The MST markers included general (GenBac3, BacUni), human (HumM2, HF183, BacHum, </w:t>
      </w:r>
      <w:r>
        <w:rPr>
          <w:i/>
          <w:iCs/>
        </w:rPr>
        <w:t>M. smithii</w:t>
      </w:r>
      <w:r>
        <w:t>), animal (BacCan, BacCow), ruminant (BacR) and avian (GFD) fecal markers (Tables S</w:t>
      </w:r>
      <w:r w:rsidR="00FC658D">
        <w:t>5</w:t>
      </w:r>
      <w:r>
        <w:t xml:space="preserve">). Most studies used </w:t>
      </w:r>
      <w:ins w:id="170" w:author="Alexandria Boehm" w:date="2021-08-27T12:06:00Z">
        <w:r w:rsidR="003E271F">
          <w:t>quantitative polymerase chain reaction (</w:t>
        </w:r>
      </w:ins>
      <w:ins w:id="171" w:author="Alexandria Boehm" w:date="2022-02-13T12:31:00Z">
        <w:r>
          <w:t>qPCR</w:t>
        </w:r>
      </w:ins>
      <w:ins w:id="172" w:author="Alexandria Boehm" w:date="2021-08-27T12:07:00Z">
        <w:r w:rsidR="003E271F">
          <w:t>)</w:t>
        </w:r>
      </w:ins>
      <w:ins w:id="173" w:author="Alexandria Boehm" w:date="2022-02-13T12:31:00Z">
        <w:r>
          <w:t xml:space="preserve"> </w:t>
        </w:r>
      </w:ins>
      <w:ins w:id="174" w:author="Alexandria Boehm" w:date="2021-08-27T12:06:00Z">
        <w:r w:rsidR="003E271F">
          <w:t xml:space="preserve">or </w:t>
        </w:r>
      </w:ins>
      <w:ins w:id="175" w:author="Alexandria Boehm" w:date="2021-08-27T12:07:00Z">
        <w:r w:rsidR="003E271F">
          <w:t>reverse-transcriptase (</w:t>
        </w:r>
      </w:ins>
      <w:ins w:id="176" w:author="Alexandria Boehm" w:date="2021-08-27T12:06:00Z">
        <w:r w:rsidR="003E271F">
          <w:t>RT</w:t>
        </w:r>
      </w:ins>
      <w:ins w:id="177" w:author="Alexandria Boehm" w:date="2021-08-27T12:07:00Z">
        <w:r w:rsidR="003E271F">
          <w:t>)</w:t>
        </w:r>
      </w:ins>
      <w:ins w:id="178" w:author="Alexandria Boehm" w:date="2021-08-27T12:06:00Z">
        <w:r w:rsidR="003E271F">
          <w:t>-</w:t>
        </w:r>
        <w:r>
          <w:t xml:space="preserve">qPCR </w:t>
        </w:r>
      </w:ins>
      <w:r>
        <w:t xml:space="preserve">to quantify these targets (Table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commentRangeStart w:id="179"/>
      <w:r>
        <w:t>.</w:t>
      </w:r>
      <w:commentRangeEnd w:id="179"/>
      <w:r w:rsidR="00337BB5">
        <w:rPr>
          <w:rStyle w:val="CommentReference"/>
        </w:rPr>
        <w:commentReference w:id="179"/>
      </w:r>
    </w:p>
    <w:p w14:paraId="5B4C2B9F" w14:textId="77777777" w:rsidR="00B02F52" w:rsidRDefault="00991917">
      <w:pPr>
        <w:pStyle w:val="BodyText"/>
      </w:pPr>
      <w:r>
        <w:t xml:space="preserve">Many </w:t>
      </w:r>
      <w:commentRangeStart w:id="180"/>
      <w:r>
        <w:t>targets</w:t>
      </w:r>
      <w:commentRangeEnd w:id="180"/>
      <w:r w:rsidR="006604C3">
        <w:rPr>
          <w:rStyle w:val="CommentReference"/>
        </w:rPr>
        <w:commentReference w:id="180"/>
      </w:r>
      <w:r>
        <w:t xml:space="preserve"> had low or no variation, with 26/</w:t>
      </w:r>
      <w:commentRangeStart w:id="181"/>
      <w:r>
        <w:t>275</w:t>
      </w:r>
      <w:commentRangeEnd w:id="181"/>
      <w:r w:rsidR="007D4B71">
        <w:rPr>
          <w:rStyle w:val="CommentReference"/>
        </w:rPr>
        <w:commentReference w:id="181"/>
      </w:r>
      <w:r>
        <w:t xml:space="preserve"> </w:t>
      </w:r>
      <w:commentRangeStart w:id="182"/>
      <w:r>
        <w:t xml:space="preserve">target-sample combinations </w:t>
      </w:r>
      <w:commentRangeEnd w:id="182"/>
      <w:r w:rsidR="00AD7A3C">
        <w:rPr>
          <w:rStyle w:val="CommentReference"/>
        </w:rPr>
        <w:commentReference w:id="182"/>
      </w:r>
      <w:r>
        <w:t xml:space="preserve">having no variation in prevalence (all samples negative), and 62/275 of combinations having too little variation to estimate a prevalence ratio (&lt;10 positive or negative samples). Among these sparse combinations, most (88.7%) had too few positive samples, and 11.3% had too few negative samples. Specifically, the BacCow animal fecal marker in </w:t>
      </w:r>
      <w:commentRangeStart w:id="183"/>
      <w:r>
        <w:t>Odagiri et al. </w:t>
      </w:r>
      <w:commentRangeEnd w:id="183"/>
      <w:r w:rsidR="003C515F">
        <w:rPr>
          <w:rStyle w:val="CommentReference"/>
        </w:rPr>
        <w:commentReference w:id="183"/>
      </w:r>
      <w:r>
        <w:t xml:space="preserve">2016, the </w:t>
      </w:r>
      <w:commentRangeStart w:id="184"/>
      <w:r>
        <w:t xml:space="preserve">GenBac3 general fecal marker </w:t>
      </w:r>
      <w:commentRangeEnd w:id="184"/>
      <w:r w:rsidR="006E0601">
        <w:rPr>
          <w:rStyle w:val="CommentReference"/>
        </w:rPr>
        <w:commentReference w:id="184"/>
      </w:r>
      <w:r>
        <w:t xml:space="preserve">in Boehm et al. 2016, and the human Bacteroides marker in Holcomb et al. 2020 had close to 100% prevalence. </w:t>
      </w:r>
      <w:commentRangeStart w:id="185"/>
      <w:commentRangeStart w:id="186"/>
      <w:r>
        <w:t>We excluded these three targets from the aggregated “any MST marker” variable to allow estimation of prevalence ratios.</w:t>
      </w:r>
      <w:commentRangeEnd w:id="186"/>
      <w:ins w:id="187" w:author="Andrew Mertens" w:date="2022-02-13T12:33:00Z">
        <w:r>
          <w:t xml:space="preserve"> </w:t>
        </w:r>
      </w:ins>
      <w:commentRangeEnd w:id="185"/>
      <w:r w:rsidR="006604C3">
        <w:rPr>
          <w:rStyle w:val="CommentReference"/>
        </w:rPr>
        <w:commentReference w:id="186"/>
      </w:r>
      <w:r w:rsidR="00447313">
        <w:rPr>
          <w:rStyle w:val="CommentReference"/>
        </w:rPr>
        <w:commentReference w:id="185"/>
      </w:r>
      <w:ins w:id="188" w:author="Amy Pickering" w:date="2022-02-13T12:33:00Z">
        <w:r>
          <w:t xml:space="preserve"> </w:t>
        </w:r>
      </w:ins>
      <w:r>
        <w:t xml:space="preserve">Overall, 187/275 sample-target combinations had sufficient variability to be individually included in our meta-analysis. Among these, the prevalence of pathogens ranged from 2.3% for </w:t>
      </w:r>
      <w:r>
        <w:rPr>
          <w:i/>
          <w:iCs/>
        </w:rPr>
        <w:t>Giardia</w:t>
      </w:r>
      <w:r>
        <w:t xml:space="preserve"> </w:t>
      </w:r>
      <w:del w:id="189" w:author="Alexandria Boehm" w:date="2021-08-27T12:15:00Z">
        <w:r>
          <w:delText xml:space="preserve">on </w:delText>
        </w:r>
      </w:del>
      <w:ins w:id="190" w:author="Alexandria Boehm" w:date="2021-08-27T12:15:00Z">
        <w:r w:rsidR="00934717">
          <w:t xml:space="preserve">in </w:t>
        </w:r>
      </w:ins>
      <w:r>
        <w:t xml:space="preserve">mothers’ </w:t>
      </w:r>
      <w:del w:id="191" w:author="Alexandria Boehm" w:date="2021-08-27T12:15:00Z">
        <w:r>
          <w:delText>hands</w:delText>
        </w:r>
        <w:r>
          <w:rPr>
            <w:vertAlign w:val="superscript"/>
          </w:rPr>
          <w:delText>27</w:delText>
        </w:r>
        <w:r>
          <w:delText xml:space="preserve"> </w:delText>
        </w:r>
      </w:del>
      <w:ins w:id="192" w:author="Alexandria Boehm" w:date="2021-08-27T12:15:00Z">
        <w:r w:rsidR="00934717">
          <w:t>hand rinses</w:t>
        </w:r>
        <w:r w:rsidR="00934717">
          <w:rPr>
            <w:vertAlign w:val="superscript"/>
          </w:rPr>
          <w:t>27</w:t>
        </w:r>
        <w:r w:rsidR="00934717">
          <w:t xml:space="preserve"> </w:t>
        </w:r>
      </w:ins>
      <w:r>
        <w:t xml:space="preserve">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BacCow on mothers’ hands.</w:t>
      </w:r>
      <w:r>
        <w:rPr>
          <w:vertAlign w:val="superscript"/>
        </w:rPr>
        <w:t>27</w:t>
      </w:r>
    </w:p>
    <w:p w14:paraId="143247E2" w14:textId="77777777" w:rsidR="00B02F52" w:rsidRDefault="00991917">
      <w:pPr>
        <w:pStyle w:val="Heading3"/>
      </w:pPr>
      <w:bookmarkStart w:id="193" w:name="X7e516bde8f3848ae5e49bcb6e55b28374fe0364"/>
      <w:bookmarkEnd w:id="155"/>
      <w:r>
        <w:lastRenderedPageBreak/>
        <w:t>Intervention effects on the prevalence of any enteropathogen and any MST marker</w:t>
      </w:r>
    </w:p>
    <w:p w14:paraId="67FC69C3" w14:textId="77777777" w:rsidR="00B02F52" w:rsidRDefault="00991917">
      <w:pPr>
        <w:pStyle w:val="FirstParagraph"/>
      </w:pPr>
      <w:r>
        <w:t xml:space="preserve">The interventions generally decreased the prevalence of </w:t>
      </w:r>
      <w:commentRangeStart w:id="194"/>
      <w:commentRangeStart w:id="195"/>
      <w:r>
        <w:t xml:space="preserve">pathogens and MST markers </w:t>
      </w:r>
      <w:commentRangeEnd w:id="194"/>
      <w:r w:rsidR="00A86874">
        <w:rPr>
          <w:rStyle w:val="CommentReference"/>
        </w:rPr>
        <w:commentReference w:id="194"/>
      </w:r>
      <w:commentRangeEnd w:id="195"/>
      <w:r w:rsidR="00F73032">
        <w:rPr>
          <w:rStyle w:val="CommentReference"/>
        </w:rPr>
        <w:commentReference w:id="195"/>
      </w:r>
      <w:r>
        <w:t>but the confidence intervals for prevalence ratios often crossed the null, with 73.3% (137/187) of study-specific intervention effects being protective but non-significant and 6.4% (12/187) being protective and significan</w:t>
      </w:r>
      <w:commentRangeStart w:id="196"/>
      <w:r>
        <w:t xml:space="preserve">t. </w:t>
      </w:r>
      <w:commentRangeEnd w:id="196"/>
      <w:r w:rsidR="00534045">
        <w:rPr>
          <w:rStyle w:val="CommentReference"/>
        </w:rPr>
        <w:commentReference w:id="196"/>
      </w:r>
      <w:r>
        <w:t xml:space="preserve">Interventions decreased the prevalence of </w:t>
      </w:r>
      <w:commentRangeStart w:id="197"/>
      <w:commentRangeStart w:id="198"/>
      <w:r>
        <w:t>any pathogen</w:t>
      </w:r>
      <w:commentRangeEnd w:id="197"/>
      <w:r w:rsidR="009C5ED4">
        <w:rPr>
          <w:rStyle w:val="CommentReference"/>
        </w:rPr>
        <w:commentReference w:id="197"/>
      </w:r>
      <w:commentRangeEnd w:id="198"/>
      <w:r w:rsidR="003C515F">
        <w:rPr>
          <w:rStyle w:val="CommentReference"/>
        </w:rPr>
        <w:commentReference w:id="198"/>
      </w:r>
      <w:r>
        <w:t xml:space="preserve">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t>
      </w:r>
      <w:commentRangeStart w:id="199"/>
      <w:commentRangeStart w:id="200"/>
      <w:commentRangeStart w:id="201"/>
      <w:r>
        <w:t xml:space="preserve">When pooled across all studies, there was a small reduction in the prevalence of any pathogen detected in any sample type, </w:t>
      </w:r>
      <w:commentRangeEnd w:id="200"/>
      <w:r w:rsidR="0071517F">
        <w:rPr>
          <w:rStyle w:val="CommentReference"/>
        </w:rPr>
        <w:commentReference w:id="200"/>
      </w:r>
      <w:commentRangeEnd w:id="201"/>
      <w:r w:rsidR="00931A80">
        <w:rPr>
          <w:rStyle w:val="CommentReference"/>
        </w:rPr>
        <w:commentReference w:id="201"/>
      </w:r>
      <w:r>
        <w:t>with an adjusted pooled PR of 0.94 (95% CI: 0.89, 0.99) (Figure 1). Interventions had no effect on the prevalence of any MST marker in any sample type (adjusted pooled PR= 0.99 (95% CI: 0.95, 1.04)) or within specific sample types.</w:t>
      </w:r>
      <w:commentRangeEnd w:id="199"/>
      <w:r w:rsidR="00F31C55">
        <w:rPr>
          <w:rStyle w:val="CommentReference"/>
        </w:rPr>
        <w:commentReference w:id="199"/>
      </w:r>
    </w:p>
    <w:p w14:paraId="597254AD" w14:textId="77777777" w:rsidR="00B02F52" w:rsidRDefault="00991917">
      <w:pPr>
        <w:pStyle w:val="Heading3"/>
      </w:pPr>
      <w:bookmarkStart w:id="202" w:name="Xbfeaf10e9c06c9a6819b537b469a09523868ba8"/>
      <w:bookmarkEnd w:id="193"/>
      <w:r>
        <w:t>Intervention effects on the prevalence of pathogen types and individual pathogens</w:t>
      </w:r>
    </w:p>
    <w:p w14:paraId="12274DD6" w14:textId="77777777" w:rsidR="00B02F52" w:rsidRDefault="00991917">
      <w:pPr>
        <w:pStyle w:val="FirstParagraph"/>
      </w:pPr>
      <w:r>
        <w:t xml:space="preserve">Interventions reduced the prevalence of any bacterial pathogens in any sample type, with 11 out of </w:t>
      </w:r>
      <w:commentRangeStart w:id="203"/>
      <w:r>
        <w:t>13</w:t>
      </w:r>
      <w:commentRangeEnd w:id="203"/>
      <w:r w:rsidR="007411DA">
        <w:rPr>
          <w:rStyle w:val="CommentReference"/>
        </w:rPr>
        <w:commentReference w:id="203"/>
      </w:r>
      <w:r>
        <w:t xml:space="preserve"> study- and sample-specific prevalence ratios indicating a protective effect (Figure 2), though the effect was only significant in any sample type in Fuhrmeister et al. 2020, with an adjusted PR of 0.92 (95% CI: 0.86, 0.99). </w:t>
      </w:r>
      <w:commentRangeStart w:id="204"/>
      <w:r>
        <w:t>Pooled across all studies, interventions reduced the prevalence of any bacteria in any sample type</w:t>
      </w:r>
      <w:commentRangeEnd w:id="204"/>
      <w:r w:rsidR="00BE1A8F">
        <w:rPr>
          <w:rStyle w:val="CommentReference"/>
        </w:rPr>
        <w:commentReference w:id="204"/>
      </w:r>
      <w:r>
        <w:t xml:space="preserve">, with an adjusted pooled PR of 0.91 (95% CI: 0.85, 0.97). Interventions only reduced STH in soil (adjusted PR: 0.60 (95% CI: 0.42, 0.85)) and in any sample type (adjusted PR: 0.64 (95% CI: 0.45, 0.93), Figure 2) in </w:t>
      </w:r>
      <w:commentRangeStart w:id="205"/>
      <w:r>
        <w:t>Holcomb et al. 2020</w:t>
      </w:r>
      <w:commentRangeEnd w:id="205"/>
      <w:r w:rsidR="00F31C55">
        <w:rPr>
          <w:rStyle w:val="CommentReference"/>
        </w:rPr>
        <w:commentReference w:id="205"/>
      </w:r>
      <w:r>
        <w:t>. Interventions did not significantly reduce the presence of viruses or protozoa in any sample type or within specific sample types, though point estimates from individual studies were protective except for viruses</w:t>
      </w:r>
      <w:ins w:id="206" w:author="Alexandria Boehm" w:date="2021-08-27T12:19:00Z">
        <w:r>
          <w:t xml:space="preserve"> </w:t>
        </w:r>
        <w:r w:rsidR="00EE3314">
          <w:t xml:space="preserve">in </w:t>
        </w:r>
      </w:ins>
      <w:del w:id="207" w:author="Alexandria Boehm" w:date="2021-08-27T12:19:00Z">
        <w:r w:rsidDel="00EE3314">
          <w:delText xml:space="preserve"> </w:delText>
        </w:r>
        <w:r>
          <w:delText xml:space="preserve">on </w:delText>
        </w:r>
      </w:del>
      <w:r>
        <w:t xml:space="preserve">child and mother’s </w:t>
      </w:r>
      <w:del w:id="208" w:author="Alexandria Boehm" w:date="2021-08-27T12:19:00Z">
        <w:r>
          <w:delText xml:space="preserve">hands </w:delText>
        </w:r>
      </w:del>
      <w:ins w:id="209" w:author="Alexandria Boehm" w:date="2021-08-27T12:19:00Z">
        <w:r w:rsidR="00EE3314">
          <w:t xml:space="preserve">hand rinses </w:t>
        </w:r>
      </w:ins>
      <w:r>
        <w:t xml:space="preserve">(Figure 2). Among specific pathogens, interventions reduced the prevalence of pathogenic </w:t>
      </w:r>
      <w:r>
        <w:rPr>
          <w:i/>
          <w:iCs/>
        </w:rPr>
        <w:t>E. coli</w:t>
      </w:r>
      <w:r>
        <w:t xml:space="preserve"> in any sample type in Fuhrmeister et al. 2020 (adjusted PR: 0.92 (95% CI: 0.86, 0.99)) and of adenovirus (adjusted PR: 0.20 (95% CI: 0.06, 0.63)) and </w:t>
      </w:r>
      <w:r>
        <w:rPr>
          <w:i/>
          <w:iCs/>
        </w:rPr>
        <w:t>Shigella</w:t>
      </w:r>
      <w:r>
        <w:t xml:space="preserve"> (adjusted PR: 0.32 (95% CI: 0.11, 0.93)) in Holcomb et al. 2020 (Figure S1). These reductions were driven by non-significant reductions in all sample types in Fuhrmeister et al. 2020 and by significant reductions in soil samples in Holcomb et al. 2020.</w:t>
      </w:r>
    </w:p>
    <w:p w14:paraId="08E1CE2E" w14:textId="77777777" w:rsidR="00B02F52" w:rsidRDefault="00991917">
      <w:pPr>
        <w:pStyle w:val="Heading3"/>
      </w:pPr>
      <w:bookmarkStart w:id="210" w:name="X1bc086b2750a1443081473d6a99607ce1ae0e9c"/>
      <w:bookmarkEnd w:id="202"/>
      <w:r>
        <w:t>Intervention effects on the prevalence of MST marker types and individual markers</w:t>
      </w:r>
    </w:p>
    <w:p w14:paraId="59AF8078" w14:textId="77777777" w:rsidR="00B02F52" w:rsidRDefault="00991917">
      <w:pPr>
        <w:pStyle w:val="FirstParagraph"/>
      </w:pPr>
      <w:r>
        <w:t xml:space="preserve">Among specific types of MST markers </w:t>
      </w:r>
      <w:commentRangeStart w:id="211"/>
      <w:r>
        <w:t>(general</w:t>
      </w:r>
      <w:commentRangeEnd w:id="211"/>
      <w:r w:rsidR="002036B6">
        <w:rPr>
          <w:rStyle w:val="CommentReference"/>
        </w:rPr>
        <w:commentReference w:id="211"/>
      </w:r>
      <w:r>
        <w:t xml:space="preserve">, human, animal), effects of interventions were inconsistent and largely null, with 30 out of </w:t>
      </w:r>
      <w:commentRangeStart w:id="212"/>
      <w:r>
        <w:t>54</w:t>
      </w:r>
      <w:commentRangeEnd w:id="212"/>
      <w:r w:rsidR="00D57BD6">
        <w:rPr>
          <w:rStyle w:val="CommentReference"/>
        </w:rPr>
        <w:commentReference w:id="212"/>
      </w:r>
      <w:r>
        <w:t xml:space="preserve">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p w14:paraId="3CE0598E" w14:textId="77777777" w:rsidR="00B02F52" w:rsidRDefault="00991917">
      <w:pPr>
        <w:pStyle w:val="Heading3"/>
      </w:pPr>
      <w:bookmarkStart w:id="213" w:name="X66c54c07a4e836e13f683dbc0bcd935fafb5e7e"/>
      <w:bookmarkEnd w:id="210"/>
      <w:r>
        <w:t>Intervention effects on the abundance of individual pathogens and MST markers</w:t>
      </w:r>
    </w:p>
    <w:p w14:paraId="05D86DE3" w14:textId="77777777" w:rsidR="00B02F52" w:rsidRDefault="00991917">
      <w:pPr>
        <w:pStyle w:val="FirstParagraph"/>
      </w:pPr>
      <w:r>
        <w:t xml:space="preserve">Of all samples, </w:t>
      </w:r>
      <w:commentRangeStart w:id="214"/>
      <w:r>
        <w:t xml:space="preserve">21.4% </w:t>
      </w:r>
      <w:commentRangeEnd w:id="214"/>
      <w:r w:rsidR="00265824">
        <w:rPr>
          <w:rStyle w:val="CommentReference"/>
        </w:rPr>
        <w:commentReference w:id="214"/>
      </w:r>
      <w:r>
        <w:t>had abundances quantified, including STH egg counts in Steinbaum et al. 2019 and Kwong et al. 2021 and gene copies of enteropathogens and MST targets in Boehm et al. 2016, Fuhrmeister et al. 2020, and Holcomb et al. 2020. Of these, 18.7% were below the</w:t>
      </w:r>
      <w:ins w:id="215" w:author="Alexandria Boehm" w:date="2021-08-27T12:21:00Z">
        <w:r>
          <w:t xml:space="preserve"> </w:t>
        </w:r>
        <w:r w:rsidR="00073921">
          <w:t>s</w:t>
        </w:r>
      </w:ins>
      <w:ins w:id="216" w:author="Alexandria Boehm" w:date="2021-08-27T12:22:00Z">
        <w:r w:rsidR="00073921">
          <w:t>pecific study reported</w:t>
        </w:r>
      </w:ins>
      <w:ins w:id="217" w:author="Alexandria Boehm" w:date="2022-02-13T12:31:00Z">
        <w:r>
          <w:t xml:space="preserve"> </w:t>
        </w:r>
      </w:ins>
      <w:r>
        <w:t>limit of detection, 22.5</w:t>
      </w:r>
      <w:commentRangeStart w:id="218"/>
      <w:r>
        <w:t>% were below the</w:t>
      </w:r>
      <w:ins w:id="219" w:author="Alexandria Boehm" w:date="2021-08-27T12:22:00Z">
        <w:r>
          <w:t xml:space="preserve"> </w:t>
        </w:r>
        <w:r w:rsidR="00073921">
          <w:t>study-reported</w:t>
        </w:r>
      </w:ins>
      <w:ins w:id="220" w:author="Alexandria Boehm" w:date="2022-02-13T12:31:00Z">
        <w:r>
          <w:t xml:space="preserve"> </w:t>
        </w:r>
      </w:ins>
      <w:r>
        <w:t xml:space="preserve">limit of quantification, and 58.7% were in the </w:t>
      </w:r>
      <w:ins w:id="221" w:author="Alexandria Boehm" w:date="2021-08-27T12:22:00Z">
        <w:r w:rsidR="00073921">
          <w:t xml:space="preserve">study-reported </w:t>
        </w:r>
      </w:ins>
      <w:r>
        <w:t xml:space="preserve">range of quantification. Of targets enumerated within specific sample types, </w:t>
      </w:r>
      <w:commentRangeStart w:id="222"/>
      <w:r>
        <w:t xml:space="preserve">only 21.1% had &gt;50% of samples </w:t>
      </w:r>
      <w:commentRangeEnd w:id="218"/>
      <w:r w:rsidR="00A53613">
        <w:rPr>
          <w:rStyle w:val="CommentReference"/>
        </w:rPr>
        <w:commentReference w:id="218"/>
      </w:r>
      <w:r>
        <w:t>within the range of quantification and were therefore included in our analysis</w:t>
      </w:r>
      <w:commentRangeEnd w:id="222"/>
      <w:r w:rsidR="00F31C55">
        <w:rPr>
          <w:rStyle w:val="CommentReference"/>
        </w:rPr>
        <w:commentReference w:id="222"/>
      </w:r>
      <w:r>
        <w:t xml:space="preserve">.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 </w:t>
      </w:r>
      <w:r>
        <w:rPr>
          <w:i/>
          <w:iCs/>
        </w:rPr>
        <w:t>Bacteroidales</w:t>
      </w:r>
      <w:r>
        <w:t xml:space="preserve"> fecal marker (GenBac3) in household soil samples in </w:t>
      </w:r>
      <w:r>
        <w:lastRenderedPageBreak/>
        <w:t xml:space="preserve">Boehm et al. 2016 was lower in the intervention arm, with an adjusted log10-transformed difference of -0.20 (95% CI: -0.37, -0.02). The abundance of the BacCow animal marker was lower </w:t>
      </w:r>
      <w:del w:id="223" w:author="Alexandria Boehm" w:date="2021-08-27T12:21:00Z">
        <w:r>
          <w:delText xml:space="preserve">on </w:delText>
        </w:r>
      </w:del>
      <w:ins w:id="224" w:author="Alexandria Boehm" w:date="2021-08-27T12:21:00Z">
        <w:r w:rsidR="00073921">
          <w:t xml:space="preserve">in </w:t>
        </w:r>
      </w:ins>
      <w:r>
        <w:t xml:space="preserve">mothers’ </w:t>
      </w:r>
      <w:del w:id="225" w:author="Alexandria Boehm" w:date="2021-08-27T12:21:00Z">
        <w:r>
          <w:delText xml:space="preserve">hands </w:delText>
        </w:r>
      </w:del>
      <w:ins w:id="226" w:author="Alexandria Boehm" w:date="2021-08-27T12:21:00Z">
        <w:r w:rsidR="00073921">
          <w:t xml:space="preserve">hand rinses </w:t>
        </w:r>
      </w:ins>
      <w:r>
        <w:t xml:space="preserve">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Table 2). There were not sufficient studies with abundance data to pool estimates.</w:t>
      </w:r>
    </w:p>
    <w:p w14:paraId="5AFC5403" w14:textId="77777777" w:rsidR="00B02F52" w:rsidRDefault="00991917">
      <w:pPr>
        <w:pStyle w:val="Heading3"/>
      </w:pPr>
      <w:bookmarkStart w:id="227" w:name="subgroup-and-adjusted-analyses"/>
      <w:bookmarkEnd w:id="213"/>
      <w:r>
        <w:t>Subgroup and adjusted analyses</w:t>
      </w:r>
    </w:p>
    <w:p w14:paraId="1D2FD9EC" w14:textId="77777777" w:rsidR="00B02F52" w:rsidRDefault="00991917">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w:t>
      </w:r>
      <w:del w:id="228" w:author="Alexandria Boehm" w:date="2021-08-27T12:24:00Z">
        <w:r>
          <w:delText xml:space="preserve">on </w:delText>
        </w:r>
      </w:del>
      <w:ins w:id="229" w:author="Alexandria Boehm" w:date="2021-08-27T12:24:00Z">
        <w:r w:rsidR="00E71851">
          <w:t xml:space="preserve">in </w:t>
        </w:r>
      </w:ins>
      <w:r>
        <w:t xml:space="preserve">child </w:t>
      </w:r>
      <w:del w:id="230" w:author="Alexandria Boehm" w:date="2021-08-27T12:24:00Z">
        <w:r>
          <w:delText xml:space="preserve">hands </w:delText>
        </w:r>
      </w:del>
      <w:ins w:id="231" w:author="Alexandria Boehm" w:date="2021-08-27T12:24:00Z">
        <w:r w:rsidR="00E71851">
          <w:t xml:space="preserve">hand rinses </w:t>
        </w:r>
      </w:ins>
      <w:r>
        <w:t xml:space="preserve">and in soil in Boehm et al. 2016, the prevalence of any MST marker in stored water in </w:t>
      </w:r>
      <w:ins w:id="232" w:author="Amy Pickering" w:date="2022-02-13T12:33:00Z">
        <w:r>
          <w:t>Fu</w:t>
        </w:r>
      </w:ins>
      <w:ins w:id="233" w:author="Fuhrmeister, Erica" w:date="2021-09-10T12:19:00Z">
        <w:r w:rsidR="003C515F">
          <w:t>h</w:t>
        </w:r>
      </w:ins>
      <w:ins w:id="234" w:author="Amy Pickering" w:date="2022-02-13T12:33:00Z">
        <w:r>
          <w:t>r</w:t>
        </w:r>
      </w:ins>
      <w:del w:id="235" w:author="Fuhrmeister, Erica" w:date="2021-09-10T12:19:00Z">
        <w:r w:rsidDel="003C515F">
          <w:delText>h</w:delText>
        </w:r>
      </w:del>
      <w:ins w:id="236" w:author="Amy Pickering" w:date="2022-02-13T12:33:00Z">
        <w:r>
          <w:t>meister</w:t>
        </w:r>
      </w:ins>
      <w:del w:id="237" w:author="Amy Pickering" w:date="2022-02-13T12:33:00Z">
        <w:r>
          <w:delText>Furhmeister</w:delText>
        </w:r>
      </w:del>
      <w:r>
        <w:t xml:space="preserve"> et al. 2020, and the prevalence of any pathogen in soil in Kwong et al. 2021</w:t>
      </w:r>
      <w:del w:id="238" w:author="Audrie Lin" w:date="2021-09-10T18:21:00Z">
        <w:r>
          <w:delText xml:space="preserve"> in soil</w:delText>
        </w:r>
      </w:del>
      <w:r>
        <w:t>, but only during the wet s</w:t>
      </w:r>
      <w:commentRangeStart w:id="239"/>
      <w:r>
        <w:t>eason</w:t>
      </w:r>
      <w:commentRangeEnd w:id="239"/>
      <w:r w:rsidR="003C515F">
        <w:rPr>
          <w:rStyle w:val="CommentReference"/>
        </w:rPr>
        <w:commentReference w:id="239"/>
      </w:r>
      <w:r>
        <w:t xml:space="preserve">. Conversely, </w:t>
      </w:r>
      <w:commentRangeStart w:id="240"/>
      <w:r w:rsidRPr="00D67421">
        <w:rPr>
          <w:highlight w:val="yellow"/>
          <w:rPrChange w:id="241" w:author="Audrie Lin" w:date="2022-02-13T12:33:00Z">
            <w:rPr/>
          </w:rPrChange>
        </w:rPr>
        <w:t>interventions increased the prevalence of any pathogen in stored water in Reese et al. 2017 and in stored water (marginally significant) and courtyard soil in Fuhrmeister et al. 2020 in the wet season but had no effect during the dry season.</w:t>
      </w:r>
      <w:commentRangeEnd w:id="240"/>
      <w:r w:rsidR="00350749">
        <w:rPr>
          <w:rStyle w:val="CommentReference"/>
        </w:rPr>
        <w:commentReference w:id="240"/>
      </w:r>
    </w:p>
    <w:p w14:paraId="4FC7FC9D" w14:textId="1831DD8E" w:rsidR="00B02F52" w:rsidRDefault="00991917">
      <w:pPr>
        <w:pStyle w:val="BodyText"/>
      </w:pPr>
      <w:r>
        <w:t>There was no significant effect of any interventions on any pathogen or any MST marker prevalence when households were stratified by animal presence, b</w:t>
      </w:r>
      <w:commentRangeStart w:id="242"/>
      <w:r>
        <w:t xml:space="preserve">ut there was one significant interaction in Holcomb et al. 2020, the only urban study, with a non-significant protective effect of the intervention in homes without animals, and a non-significant harmful effect of the intervention in homes with animals (Figure S4). </w:t>
      </w:r>
      <w:commentRangeEnd w:id="242"/>
      <w:r w:rsidR="00E71851">
        <w:rPr>
          <w:rStyle w:val="CommentReference"/>
        </w:rPr>
        <w:commentReference w:id="242"/>
      </w:r>
      <w:r>
        <w:t>There were no differences in intervention effects on pathogens with possible zoonotic transmission versus pathogens with only human hosts (Figure S5). Samples from compounds with animals did not have a significantly higher prevalence of zoonotic pathogens (35.8%) than households without animals (32.3%). There were also no significant differences in pooled estimates between the one urban study (Holcomb et al. 2020) and the four rural studies (Wald-test p-value for any pathogen in any sample type: 0.75), between randomized trials and quasi-experimental studies (Wald-test p-value: 0.46), or between the four studies with higher intervention uptake compared to the Odisha Total Sanitation Campaign trial (Wald-test p-value: 0.59). Unadjusted estimates did not vary greatly from adjusted estimates (</w:t>
      </w:r>
      <w:r w:rsidR="00FC658D">
        <w:t xml:space="preserve">Tables S6-S7, </w:t>
      </w:r>
      <w:r>
        <w:t>Figures S6-S8).</w:t>
      </w:r>
    </w:p>
    <w:p w14:paraId="4650C415" w14:textId="77777777" w:rsidR="0049214E" w:rsidRDefault="0049214E">
      <w:pPr>
        <w:pStyle w:val="BodyText"/>
      </w:pPr>
    </w:p>
    <w:p w14:paraId="4632F09F" w14:textId="77777777" w:rsidR="00B02F52" w:rsidRDefault="00991917">
      <w:pPr>
        <w:pStyle w:val="Heading2"/>
      </w:pPr>
      <w:bookmarkStart w:id="243" w:name="discussion"/>
      <w:bookmarkEnd w:id="140"/>
      <w:bookmarkEnd w:id="227"/>
      <w:r>
        <w:t>Discussion</w:t>
      </w:r>
    </w:p>
    <w:p w14:paraId="2B45D895" w14:textId="7217138D" w:rsidR="00B02F52" w:rsidRDefault="00991917">
      <w:pPr>
        <w:pStyle w:val="FirstParagraph"/>
      </w:pPr>
      <w:r>
        <w:t>We obtained individual participant data from five different WASH intervention studies for an IPD analysis</w:t>
      </w:r>
      <w:del w:id="244" w:author="Andrew Mertens" w:date="2022-02-13T12:32:00Z">
        <w:r>
          <w:delText>.</w:delText>
        </w:r>
      </w:del>
      <w:ins w:id="245" w:author="Alexandria Boehm" w:date="2021-08-27T12:30:00Z">
        <w:r w:rsidR="00D74F82">
          <w:t xml:space="preserve"> reported in 7 individual papers (ref)</w:t>
        </w:r>
      </w:ins>
      <w:ins w:id="246" w:author="Alexandria Boehm" w:date="2022-02-13T12:31:00Z">
        <w:r>
          <w:t>.</w:t>
        </w:r>
      </w:ins>
      <w:del w:id="247" w:author="Alexandria Boehm" w:date="2022-02-13T12:31:00Z">
        <w:r>
          <w:delText>.</w:delText>
        </w:r>
      </w:del>
      <w:ins w:id="248" w:author="Andrew Mertens" w:date="2022-02-13T12:32:00Z">
        <w:r>
          <w:t xml:space="preserve"> </w:t>
        </w:r>
      </w:ins>
      <w:r>
        <w:t xml:space="preserve">Despite differences in study settings and intervention designs across studies, results were relatively consistent, with no statistically significant heterogeneity in any of the pooled estimates. There were no studies examining the impact of hygiene or water interventions alone on enteropathogens or MST markers in the environment; </w:t>
      </w:r>
      <w:commentRangeStart w:id="249"/>
      <w:r>
        <w:t xml:space="preserve">Reese et al. 2017 </w:t>
      </w:r>
      <w:commentRangeEnd w:id="249"/>
      <w:r w:rsidR="00EA1895">
        <w:rPr>
          <w:rStyle w:val="CommentReference"/>
        </w:rPr>
        <w:commentReference w:id="249"/>
      </w:r>
      <w:r>
        <w:t xml:space="preserve">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w:t>
      </w:r>
      <w:r>
        <w:lastRenderedPageBreak/>
        <w:t xml:space="preserve">pathogens and MST markers but most samples fell outside the quantifiable range and were excluded from analysis. </w:t>
      </w:r>
      <w:commentRangeStart w:id="250"/>
      <w:commentRangeStart w:id="251"/>
      <w:r>
        <w:t xml:space="preserve">Quantifying the abundance of pathogens or MST markers was useful for assessing intervention effects when a given target was ubiquitously detected, leading to insufficient variation in the binary prevalence variable. </w:t>
      </w:r>
      <w:commentRangeEnd w:id="250"/>
      <w:r w:rsidR="00265824">
        <w:rPr>
          <w:rStyle w:val="CommentReference"/>
        </w:rPr>
        <w:commentReference w:id="250"/>
      </w:r>
      <w:commentRangeEnd w:id="251"/>
      <w:r w:rsidR="00534045">
        <w:rPr>
          <w:rStyle w:val="CommentReference"/>
        </w:rPr>
        <w:commentReference w:id="251"/>
      </w:r>
      <w:r>
        <w:t>For example, we could not estimate a prevalence ratio for the general GenBac3 fecal marker in Boehm et al. 2016 because close to 100% of all samples from both arms had detectable GenBac3, but the intervention decreased the abundance of GenBac3</w:t>
      </w:r>
      <w:commentRangeStart w:id="252"/>
      <w:r>
        <w:t>.</w:t>
      </w:r>
      <w:commentRangeEnd w:id="252"/>
      <w:r w:rsidR="00265824">
        <w:rPr>
          <w:rStyle w:val="CommentReference"/>
        </w:rPr>
        <w:commentReference w:id="252"/>
      </w:r>
    </w:p>
    <w:p w14:paraId="31929748" w14:textId="77777777" w:rsidR="00B02F52" w:rsidRDefault="00991917">
      <w:pPr>
        <w:pStyle w:val="BodyText"/>
      </w:pPr>
      <w:commentRangeStart w:id="253"/>
      <w:r>
        <w:t xml:space="preserve">The methods used to detect and quantify specific pathogens or MST markers are typically more expensive and </w:t>
      </w:r>
      <w:commentRangeStart w:id="254"/>
      <w:r>
        <w:t>complex</w:t>
      </w:r>
      <w:commentRangeEnd w:id="254"/>
      <w:r w:rsidR="003C515F">
        <w:rPr>
          <w:rStyle w:val="CommentReference"/>
        </w:rPr>
        <w:commentReference w:id="254"/>
      </w:r>
      <w:r>
        <w:t xml:space="preserve"> than measuring fecal indicator bacteria, contributing to the small number of eligible studies to be included in our meta-analysis and a small number of samples analyzed in some of the studies. </w:t>
      </w:r>
      <w:commentRangeEnd w:id="253"/>
      <w:r w:rsidR="004F404E">
        <w:rPr>
          <w:rStyle w:val="CommentReference"/>
        </w:rPr>
        <w:commentReference w:id="253"/>
      </w:r>
      <w:commentRangeStart w:id="255"/>
      <w:r>
        <w:t xml:space="preserve">Across the included studies, the percent of study households that </w:t>
      </w:r>
      <w:del w:id="256" w:author="Alexandria Boehm" w:date="2021-08-27T12:32:00Z">
        <w:r>
          <w:delText xml:space="preserve">had </w:delText>
        </w:r>
      </w:del>
      <w:ins w:id="257" w:author="Alexandria Boehm" w:date="2021-08-27T12:32:00Z">
        <w:r w:rsidR="001A4DE5">
          <w:t xml:space="preserve">contributed </w:t>
        </w:r>
      </w:ins>
      <w:r>
        <w:t xml:space="preserve">environmental samples </w:t>
      </w:r>
      <w:del w:id="258" w:author="Alexandria Boehm" w:date="2021-08-27T12:32:00Z">
        <w:r>
          <w:delText xml:space="preserve">analyzed for </w:delText>
        </w:r>
      </w:del>
      <w:r>
        <w:t xml:space="preserve">pathogens or MST </w:t>
      </w:r>
      <w:del w:id="259" w:author="Andrew Mertens" w:date="2022-02-13T12:32:00Z">
        <w:r>
          <w:delText>markers</w:delText>
        </w:r>
      </w:del>
      <w:ins w:id="260" w:author="Alexandria Boehm" w:date="2022-02-13T12:31:00Z">
        <w:r>
          <w:t>marker</w:t>
        </w:r>
      </w:ins>
      <w:ins w:id="261" w:author="Alexandria Boehm" w:date="2021-08-27T12:32:00Z">
        <w:r w:rsidR="001A4DE5">
          <w:t xml:space="preserve"> analysis</w:t>
        </w:r>
      </w:ins>
      <w:del w:id="262" w:author="Alexandria Boehm" w:date="2021-08-27T12:32:00Z">
        <w:r w:rsidDel="001A4DE5">
          <w:delText>s</w:delText>
        </w:r>
      </w:del>
      <w:del w:id="263" w:author="Alexandria Boehm" w:date="2022-02-13T12:31:00Z">
        <w:r>
          <w:delText>markers</w:delText>
        </w:r>
      </w:del>
      <w:r>
        <w:t xml:space="preserve"> ranged from 9%</w:t>
      </w:r>
      <w:r>
        <w:rPr>
          <w:vertAlign w:val="superscript"/>
        </w:rPr>
        <w:t>26</w:t>
      </w:r>
      <w:r>
        <w:t xml:space="preserve"> to 35%</w:t>
      </w:r>
      <w:r>
        <w:rPr>
          <w:vertAlign w:val="superscript"/>
        </w:rPr>
        <w:t>31</w:t>
      </w:r>
      <w:r>
        <w:t xml:space="preserve">. </w:t>
      </w:r>
      <w:commentRangeEnd w:id="255"/>
      <w:del w:id="264" w:author="Andrew Mertens" w:date="2022-02-13T12:33:00Z">
        <w:r>
          <w:delText>DNA</w:delText>
        </w:r>
      </w:del>
      <w:ins w:id="265" w:author="Audrie Lin" w:date="2022-02-13T12:32:00Z">
        <w:r w:rsidR="00A74581">
          <w:rPr>
            <w:rStyle w:val="CommentReference"/>
          </w:rPr>
          <w:commentReference w:id="255"/>
        </w:r>
        <w:proofErr w:type="spellStart"/>
        <w:r>
          <w:t>DNA</w:t>
        </w:r>
      </w:ins>
      <w:del w:id="266" w:author="Alexandria Boehm" w:date="2021-08-27T12:32:00Z">
        <w:r>
          <w:delText>DNA</w:delText>
        </w:r>
      </w:del>
      <w:ins w:id="267" w:author="Alexandria Boehm" w:date="2021-08-27T12:32:00Z">
        <w:r w:rsidR="000F735A">
          <w:t>Nucleic</w:t>
        </w:r>
        <w:proofErr w:type="spellEnd"/>
        <w:r w:rsidR="000F735A">
          <w:t>-</w:t>
        </w:r>
        <w:proofErr w:type="gramStart"/>
        <w:r w:rsidR="000F735A">
          <w:t>acid</w:t>
        </w:r>
        <w:r w:rsidR="00FC0807">
          <w:t>(</w:t>
        </w:r>
        <w:proofErr w:type="gramEnd"/>
        <w:r w:rsidR="00FC0807">
          <w:t>NA)</w:t>
        </w:r>
      </w:ins>
      <w:ins w:id="268" w:author="Alexandria Boehm" w:date="2022-02-13T12:31:00Z">
        <w:r>
          <w:t>-</w:t>
        </w:r>
      </w:ins>
      <w:del w:id="269" w:author="Alexandria Boehm" w:date="2022-02-13T12:31:00Z">
        <w:r>
          <w:delText>-</w:delText>
        </w:r>
      </w:del>
      <w:r>
        <w:t xml:space="preserve">based diagnostics allowing for the detection of specific </w:t>
      </w:r>
      <w:del w:id="270" w:author="Alexandria Boehm" w:date="2021-08-27T12:32:00Z">
        <w:r>
          <w:delText xml:space="preserve">enteropathogens </w:delText>
        </w:r>
      </w:del>
      <w:ins w:id="271" w:author="Alexandria Boehm" w:date="2021-08-27T12:32:00Z">
        <w:r w:rsidR="00E25C66">
          <w:t xml:space="preserve">enteropathogen genomes </w:t>
        </w:r>
      </w:ins>
      <w:r>
        <w:t xml:space="preserve">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w:t>
      </w:r>
      <w:del w:id="272" w:author="Alexandria Boehm" w:date="2021-08-27T12:32:00Z">
        <w:r>
          <w:delText>DNA</w:delText>
        </w:r>
      </w:del>
      <w:ins w:id="273" w:author="Alexandria Boehm" w:date="2021-08-27T12:32:00Z">
        <w:r w:rsidR="00FC0807">
          <w:t>NA</w:t>
        </w:r>
      </w:ins>
      <w:r>
        <w:t>-based diagnostics</w:t>
      </w:r>
      <w:del w:id="274" w:author="Jade Benjamin-Chung" w:date="2021-09-10T14:01:00Z">
        <w:r>
          <w:delText>,</w:delText>
        </w:r>
      </w:del>
      <w:r>
        <w:t xml:space="preserve"> or increase</w:t>
      </w:r>
      <w:del w:id="275" w:author="Jade Benjamin-Chung" w:date="2021-09-10T14:01:00Z">
        <w:r>
          <w:delText>d</w:delText>
        </w:r>
      </w:del>
      <w:r>
        <w:t xml:space="preserve"> funding for environmental testing of enteropathogens within WASH trials, may more precisely estimate the impact of WASH interventions on environmental contamination.</w:t>
      </w:r>
    </w:p>
    <w:p w14:paraId="5FC2861D" w14:textId="77777777" w:rsidR="00B02F52" w:rsidRDefault="00991917">
      <w:pPr>
        <w:pStyle w:val="BodyText"/>
      </w:pPr>
      <w:r>
        <w:t>Domestic animals can contribute to fecal contamination in the environment,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w:t>
      </w:r>
      <w:commentRangeStart w:id="276"/>
      <w:r>
        <w:t>markers</w:t>
      </w:r>
      <w:commentRangeEnd w:id="276"/>
      <w:r w:rsidR="002F33E4">
        <w:rPr>
          <w:rStyle w:val="CommentReference"/>
        </w:rPr>
        <w:commentReference w:id="276"/>
      </w:r>
      <w:r>
        <w:t xml:space="preserve"> allow differentiating the effect of sanitation improvements on fecal markers from human vs. animal sources. </w:t>
      </w:r>
      <w:commentRangeStart w:id="277"/>
      <w:r>
        <w:t>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commentRangeEnd w:id="277"/>
      <w:r w:rsidR="00F31C55">
        <w:rPr>
          <w:rStyle w:val="CommentReference"/>
        </w:rPr>
        <w:commentReference w:id="277"/>
      </w:r>
      <w:r>
        <w:t>.</w:t>
      </w:r>
    </w:p>
    <w:p w14:paraId="449FE206" w14:textId="77777777" w:rsidR="00B02F52" w:rsidRDefault="00991917">
      <w:pPr>
        <w:pStyle w:val="BodyText"/>
      </w:pPr>
      <w:r>
        <w:t>Unlike conventional meta-analyses that statistically pool reported summary estimates from different studies, IPD analysis pools raw data from individual studies and then estimates the effect of interest.</w:t>
      </w:r>
      <w:r>
        <w:rPr>
          <w:vertAlign w:val="superscript"/>
        </w:rPr>
        <w:t>35</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data. </w:t>
      </w:r>
      <w:commentRangeStart w:id="278"/>
      <w:r>
        <w:t xml:space="preserve">Studies in our review measured different targets using different methods, which limits the comparability. </w:t>
      </w:r>
      <w:commentRangeEnd w:id="278"/>
      <w:r w:rsidR="00D66E1F">
        <w:rPr>
          <w:rStyle w:val="CommentReference"/>
        </w:rPr>
        <w:commentReference w:id="278"/>
      </w:r>
      <w:r>
        <w:t>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11</w:t>
      </w:r>
      <w:r>
        <w:t xml:space="preserve"> 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w:t>
      </w:r>
      <w:r>
        <w:lastRenderedPageBreak/>
        <w:t>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14:paraId="6F588DFC" w14:textId="77777777" w:rsidR="00D66E1F" w:rsidRDefault="00991917">
      <w:pPr>
        <w:pStyle w:val="BodyText"/>
        <w:rPr>
          <w:ins w:id="279" w:author="Steve Luby" w:date="2021-09-08T10:04:00Z"/>
        </w:rPr>
      </w:pPr>
      <w:commentRangeStart w:id="280"/>
      <w:commentRangeStart w:id="281"/>
      <w:r>
        <w:t xml:space="preserve">We did not correct </w:t>
      </w:r>
      <w:commentRangeEnd w:id="280"/>
      <w:r w:rsidR="00D66E1F">
        <w:rPr>
          <w:rStyle w:val="CommentReference"/>
        </w:rPr>
        <w:commentReference w:id="280"/>
      </w:r>
      <w:commentRangeEnd w:id="281"/>
      <w:r w:rsidR="00F73B7E">
        <w:rPr>
          <w:rStyle w:val="CommentReference"/>
        </w:rPr>
        <w:commentReference w:id="281"/>
      </w:r>
      <w:r>
        <w:t xml:space="preserve">for multiple comparisons, and </w:t>
      </w:r>
      <w:commentRangeStart w:id="282"/>
      <w:commentRangeStart w:id="283"/>
      <w:r>
        <w:t>pooled estimates would no longer be significant after correction</w:t>
      </w:r>
      <w:commentRangeEnd w:id="282"/>
      <w:r w:rsidR="00265824">
        <w:rPr>
          <w:rStyle w:val="CommentReference"/>
        </w:rPr>
        <w:commentReference w:id="282"/>
      </w:r>
      <w:commentRangeEnd w:id="283"/>
      <w:r w:rsidR="00B505ED">
        <w:rPr>
          <w:rStyle w:val="CommentReference"/>
        </w:rPr>
        <w:commentReference w:id="283"/>
      </w:r>
      <w:r>
        <w:t xml:space="preserve">. While individual studies were </w:t>
      </w:r>
      <w:commentRangeStart w:id="284"/>
      <w:r>
        <w:t xml:space="preserve">likely underpowered, the consistency of the protective point estimates of intervention effects across studies, </w:t>
      </w:r>
      <w:commentRangeEnd w:id="284"/>
      <w:r w:rsidR="00B505ED">
        <w:rPr>
          <w:rStyle w:val="CommentReference"/>
        </w:rPr>
        <w:commentReference w:id="284"/>
      </w:r>
      <w:r>
        <w:t xml:space="preserve">and </w:t>
      </w:r>
      <w:commentRangeStart w:id="285"/>
      <w:r>
        <w:t xml:space="preserve">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w:t>
      </w:r>
      <w:commentRangeStart w:id="286"/>
      <w:r>
        <w:t>null findings of the parent sanitation studies on child diarrhea</w:t>
      </w:r>
      <w:commentRangeEnd w:id="286"/>
      <w:ins w:id="287" w:author="Audrie Lin" w:date="2022-02-13T12:32:00Z">
        <w:r>
          <w:t>,</w:t>
        </w:r>
      </w:ins>
      <w:commentRangeEnd w:id="285"/>
      <w:ins w:id="288" w:author="Andrew Mertens" w:date="2022-02-13T12:33:00Z">
        <w:r w:rsidR="00F73B7E">
          <w:rPr>
            <w:rStyle w:val="CommentReference"/>
          </w:rPr>
          <w:commentReference w:id="285"/>
        </w:r>
        <w:r w:rsidR="00F31C55">
          <w:rPr>
            <w:rStyle w:val="CommentReference"/>
          </w:rPr>
          <w:commentReference w:id="286"/>
        </w:r>
      </w:ins>
      <w:ins w:id="289" w:author="Andrew Mertens" w:date="2022-02-13T12:32:00Z">
        <w:r>
          <w:t>,</w:t>
        </w:r>
      </w:ins>
      <w:r>
        <w:t xml:space="preserve"> except for the WASH Benefits Bangladesh trial that found a significant reduction in diarrhea prevalence in the sanitation arm compared to controls. </w:t>
      </w:r>
    </w:p>
    <w:p w14:paraId="44AED1B4" w14:textId="1DC2FEB1" w:rsidR="00B02F52" w:rsidRDefault="00991917">
      <w:pPr>
        <w:pStyle w:val="BodyText"/>
      </w:pPr>
      <w:commentRangeStart w:id="290"/>
      <w:r>
        <w:t xml:space="preserve">These findings </w:t>
      </w:r>
      <w:commentRangeEnd w:id="290"/>
      <w:r w:rsidR="00D66E1F">
        <w:rPr>
          <w:rStyle w:val="CommentReference"/>
        </w:rPr>
        <w:commentReference w:id="290"/>
      </w:r>
      <w:r>
        <w:t>are also consistent with previous studies that found no effect of sanitation interventions on fecal indicator bacteria in the environment,</w:t>
      </w:r>
      <w:r>
        <w:rPr>
          <w:vertAlign w:val="superscript"/>
        </w:rPr>
        <w:t>4</w:t>
      </w:r>
      <w:r>
        <w:t xml:space="preserve"> suggesting that null effects are not solely due to limitations of indicator bacteria but rather indicate the</w:t>
      </w:r>
      <w:commentRangeStart w:id="291"/>
      <w:r>
        <w:t xml:space="preserve"> insufficiency of basic sanitation solutions in reducing fecal contamination in the environment. </w:t>
      </w:r>
      <w:commentRangeEnd w:id="291"/>
      <w:r w:rsidR="002104EE">
        <w:rPr>
          <w:rStyle w:val="CommentReference"/>
        </w:rPr>
        <w:commentReference w:id="291"/>
      </w:r>
      <w:commentRangeStart w:id="292"/>
      <w:r>
        <w:t xml:space="preserve">Future studies should investigate alternative </w:t>
      </w:r>
      <w:commentRangeStart w:id="293"/>
      <w:r>
        <w:t xml:space="preserve">sanitation modalities </w:t>
      </w:r>
      <w:commentRangeEnd w:id="293"/>
      <w:r w:rsidR="002104EE">
        <w:rPr>
          <w:rStyle w:val="CommentReference"/>
        </w:rPr>
        <w:commentReference w:id="293"/>
      </w:r>
      <w:r>
        <w:t xml:space="preserve">that can more effectively interrupt environmental pathogen transmission. </w:t>
      </w:r>
      <w:commentRangeEnd w:id="292"/>
      <w:r w:rsidR="00D66E1F">
        <w:rPr>
          <w:rStyle w:val="CommentReference"/>
        </w:rPr>
        <w:commentReference w:id="292"/>
      </w:r>
      <w:r>
        <w:t xml:space="preserve">Future WASH </w:t>
      </w:r>
      <w:del w:id="294" w:author="Jade Benjamin-Chung" w:date="2021-09-10T14:03:00Z">
        <w:r>
          <w:delText xml:space="preserve">trials </w:delText>
        </w:r>
      </w:del>
      <w:ins w:id="295" w:author="Jade Benjamin-Chung" w:date="2021-09-10T14:03:00Z">
        <w:r w:rsidR="00317463">
          <w:t xml:space="preserve">intervention studies </w:t>
        </w:r>
      </w:ins>
      <w:r>
        <w:t xml:space="preserve">should also assess the effect of water treatment and hygiene interventions </w:t>
      </w:r>
      <w:commentRangeStart w:id="296"/>
      <w:commentRangeStart w:id="297"/>
      <w:commentRangeStart w:id="298"/>
      <w:r>
        <w:t xml:space="preserve">across a range of pathogens and </w:t>
      </w:r>
      <w:commentRangeStart w:id="299"/>
      <w:r>
        <w:t xml:space="preserve">MST markers </w:t>
      </w:r>
      <w:commentRangeEnd w:id="299"/>
      <w:r w:rsidR="002F33E4">
        <w:rPr>
          <w:rStyle w:val="CommentReference"/>
        </w:rPr>
        <w:commentReference w:id="299"/>
      </w:r>
      <w:r>
        <w:t xml:space="preserve">in drinking water, </w:t>
      </w:r>
      <w:commentRangeStart w:id="300"/>
      <w:r>
        <w:t>on</w:t>
      </w:r>
      <w:commentRangeEnd w:id="300"/>
      <w:r w:rsidR="002F33E4">
        <w:rPr>
          <w:rStyle w:val="CommentReference"/>
        </w:rPr>
        <w:commentReference w:id="300"/>
      </w:r>
      <w:r>
        <w:t xml:space="preserve"> hands and in food.</w:t>
      </w:r>
      <w:commentRangeEnd w:id="296"/>
      <w:r w:rsidR="00D66E1F">
        <w:rPr>
          <w:rStyle w:val="CommentReference"/>
        </w:rPr>
        <w:commentReference w:id="296"/>
      </w:r>
      <w:commentRangeEnd w:id="297"/>
      <w:r w:rsidR="001B34AA">
        <w:rPr>
          <w:rStyle w:val="CommentReference"/>
        </w:rPr>
        <w:commentReference w:id="297"/>
      </w:r>
      <w:commentRangeEnd w:id="298"/>
      <w:r w:rsidR="00BB67DC">
        <w:rPr>
          <w:rStyle w:val="CommentReference"/>
        </w:rPr>
        <w:commentReference w:id="298"/>
      </w:r>
    </w:p>
    <w:p w14:paraId="5CB18518" w14:textId="77777777" w:rsidR="0049214E" w:rsidRDefault="0049214E">
      <w:pPr>
        <w:pStyle w:val="BodyText"/>
      </w:pPr>
    </w:p>
    <w:p w14:paraId="108F9919" w14:textId="77777777" w:rsidR="00E409F8" w:rsidRDefault="00E409F8" w:rsidP="00E409F8">
      <w:pPr>
        <w:pStyle w:val="Heading2"/>
      </w:pPr>
      <w:bookmarkStart w:id="301" w:name="references"/>
      <w:r>
        <w:t>References</w:t>
      </w:r>
    </w:p>
    <w:p w14:paraId="6FF106E1" w14:textId="77777777" w:rsidR="00E409F8" w:rsidRDefault="00E409F8" w:rsidP="00E409F8">
      <w:pPr>
        <w:pStyle w:val="Bibliography"/>
      </w:pPr>
      <w:bookmarkStart w:id="302" w:name="Xfdc957128323568b573ae0fcc258014cd910e65"/>
      <w:bookmarkStart w:id="303"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cluster-randomised trial. </w:t>
      </w:r>
      <w:r>
        <w:rPr>
          <w:i/>
          <w:iCs/>
        </w:rPr>
        <w:t>The Lancet. Global Health</w:t>
      </w:r>
      <w:r>
        <w:t xml:space="preserve"> </w:t>
      </w:r>
      <w:r>
        <w:rPr>
          <w:b/>
          <w:bCs/>
        </w:rPr>
        <w:t>7</w:t>
      </w:r>
      <w:r>
        <w:t>, e132–e147 (2019).</w:t>
      </w:r>
    </w:p>
    <w:p w14:paraId="0CA1EBCA" w14:textId="77777777" w:rsidR="00E409F8" w:rsidRDefault="00E409F8" w:rsidP="00E409F8">
      <w:pPr>
        <w:pStyle w:val="Bibliography"/>
      </w:pPr>
      <w:bookmarkStart w:id="304" w:name="ref-lubyEffectsWaterQuality2018"/>
      <w:bookmarkEnd w:id="302"/>
      <w:r>
        <w:t xml:space="preserve">2. </w:t>
      </w:r>
      <w:r>
        <w:tab/>
        <w:t xml:space="preserve">Luby, S. P. </w:t>
      </w:r>
      <w:r>
        <w:rPr>
          <w:i/>
          <w:iCs/>
        </w:rPr>
        <w:t>et al.</w:t>
      </w:r>
      <w:r>
        <w:t xml:space="preserve"> Effects of water quality, sanitation, handwashing, and nutritional interventions on diarrhoea and child growth in rural Bangladesh: A cluster randomised controlled trial. </w:t>
      </w:r>
      <w:r>
        <w:rPr>
          <w:i/>
          <w:iCs/>
        </w:rPr>
        <w:t>The Lancet Global Health</w:t>
      </w:r>
      <w:r>
        <w:t xml:space="preserve"> </w:t>
      </w:r>
      <w:r>
        <w:rPr>
          <w:b/>
          <w:bCs/>
        </w:rPr>
        <w:t>6</w:t>
      </w:r>
      <w:r>
        <w:t>, e302–e315 (2018).</w:t>
      </w:r>
    </w:p>
    <w:p w14:paraId="3ADF5636" w14:textId="77777777" w:rsidR="00E409F8" w:rsidRDefault="00E409F8" w:rsidP="00E409F8">
      <w:pPr>
        <w:pStyle w:val="Bibliography"/>
      </w:pPr>
      <w:bookmarkStart w:id="305" w:name="ref-nullEffectsWaterQuality2018"/>
      <w:bookmarkEnd w:id="304"/>
      <w:r>
        <w:t xml:space="preserve">3. </w:t>
      </w:r>
      <w:r>
        <w:tab/>
        <w:t xml:space="preserve">Null, C. </w:t>
      </w:r>
      <w:r>
        <w:rPr>
          <w:i/>
          <w:iCs/>
        </w:rPr>
        <w:t>et al.</w:t>
      </w:r>
      <w:r>
        <w:t xml:space="preserve"> Effects of water quality, sanitation, handwashing, and nutritional interventions on diarrhoea and child growth in rural Kenya: A cluster-randomised controlled trial. </w:t>
      </w:r>
      <w:r>
        <w:rPr>
          <w:i/>
          <w:iCs/>
        </w:rPr>
        <w:t>The Lancet. Global Health</w:t>
      </w:r>
      <w:r>
        <w:t xml:space="preserve"> </w:t>
      </w:r>
      <w:r>
        <w:rPr>
          <w:b/>
          <w:bCs/>
        </w:rPr>
        <w:t>6</w:t>
      </w:r>
      <w:r>
        <w:t>, e316–e329 (2018).</w:t>
      </w:r>
    </w:p>
    <w:p w14:paraId="24FB2771" w14:textId="77777777" w:rsidR="00E409F8" w:rsidRDefault="00E409F8" w:rsidP="00E409F8">
      <w:pPr>
        <w:pStyle w:val="Bibliography"/>
      </w:pPr>
      <w:bookmarkStart w:id="306" w:name="ref-sclarAssessingImpactSanitation2016"/>
      <w:bookmarkEnd w:id="305"/>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224DB03" w14:textId="77777777" w:rsidR="00E409F8" w:rsidRDefault="00E409F8" w:rsidP="00E409F8">
      <w:pPr>
        <w:pStyle w:val="Bibliography"/>
      </w:pPr>
      <w:bookmarkStart w:id="307" w:name="ref-arnoldTreatingWaterChlorine2007"/>
      <w:bookmarkEnd w:id="306"/>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6AF2EE6F" w14:textId="77777777" w:rsidR="00E409F8" w:rsidRDefault="00E409F8" w:rsidP="00E409F8">
      <w:pPr>
        <w:pStyle w:val="Bibliography"/>
      </w:pPr>
      <w:bookmarkStart w:id="308" w:name="Xb1bf489923aabc4fc4c5fb28deab2f364562692"/>
      <w:bookmarkEnd w:id="307"/>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04B20B31" w14:textId="77777777" w:rsidR="00E409F8" w:rsidRDefault="00E409F8" w:rsidP="00E409F8">
      <w:pPr>
        <w:pStyle w:val="Bibliography"/>
      </w:pPr>
      <w:bookmarkStart w:id="309" w:name="ref-pickeringEfficacyWaterlessHand2010"/>
      <w:bookmarkEnd w:id="308"/>
      <w:r>
        <w:lastRenderedPageBreak/>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3D641BCF" w14:textId="77777777" w:rsidR="00E409F8" w:rsidRDefault="00E409F8" w:rsidP="00E409F8">
      <w:pPr>
        <w:pStyle w:val="Bibliography"/>
      </w:pPr>
      <w:bookmarkStart w:id="310" w:name="ref-gruberColiformBacteriaIndicators2014"/>
      <w:bookmarkEnd w:id="309"/>
      <w:r>
        <w:t xml:space="preserve">8.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448BB934" w14:textId="77777777" w:rsidR="00E409F8" w:rsidRDefault="00E409F8" w:rsidP="00E409F8">
      <w:pPr>
        <w:pStyle w:val="Bibliography"/>
      </w:pPr>
      <w:bookmarkStart w:id="311" w:name="ref-hardinaSoilEnvironmentalSource1991"/>
      <w:bookmarkEnd w:id="310"/>
      <w:r>
        <w:t xml:space="preserve">9.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3F4CD409" w14:textId="77777777" w:rsidR="00E409F8" w:rsidRDefault="00E409F8" w:rsidP="00E409F8">
      <w:pPr>
        <w:pStyle w:val="Bibliography"/>
      </w:pPr>
      <w:bookmarkStart w:id="312" w:name="ref-wuAreMicrobialIndicators2011"/>
      <w:bookmarkEnd w:id="311"/>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016F3670" w14:textId="77777777" w:rsidR="00E409F8" w:rsidRDefault="00E409F8" w:rsidP="00E409F8">
      <w:pPr>
        <w:pStyle w:val="Bibliography"/>
      </w:pPr>
      <w:bookmarkStart w:id="313" w:name="ref-lappanMonitoringDiverseEnteric2021"/>
      <w:bookmarkEnd w:id="312"/>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2882003" w14:textId="77777777" w:rsidR="00E409F8" w:rsidRDefault="00E409F8" w:rsidP="00E409F8">
      <w:pPr>
        <w:pStyle w:val="Bibliography"/>
      </w:pPr>
      <w:bookmarkStart w:id="314" w:name="X0275b8f84ec54088067ef6bda5f5851aca32979"/>
      <w:bookmarkEnd w:id="313"/>
      <w:r>
        <w:t xml:space="preserve">12. </w:t>
      </w:r>
      <w:r>
        <w:tab/>
        <w:t xml:space="preserve">Liu, J. </w:t>
      </w:r>
      <w:r>
        <w:rPr>
          <w:i/>
          <w:iCs/>
        </w:rPr>
        <w:t>et al.</w:t>
      </w:r>
      <w:r>
        <w:t xml:space="preserve"> A laboratory-developed TaqMan Array Card for simultaneous detection of 19 enteropathogens. </w:t>
      </w:r>
      <w:r>
        <w:rPr>
          <w:i/>
          <w:iCs/>
        </w:rPr>
        <w:t>Journal of Clinical Microbiology</w:t>
      </w:r>
      <w:r>
        <w:t xml:space="preserve"> </w:t>
      </w:r>
      <w:r>
        <w:rPr>
          <w:b/>
          <w:bCs/>
        </w:rPr>
        <w:t>51</w:t>
      </w:r>
      <w:r>
        <w:t>, 472–480 (2013).</w:t>
      </w:r>
    </w:p>
    <w:p w14:paraId="5B40C4D8" w14:textId="77777777" w:rsidR="00E409F8" w:rsidRDefault="00E409F8" w:rsidP="00E409F8">
      <w:pPr>
        <w:pStyle w:val="Bibliography"/>
      </w:pPr>
      <w:bookmarkStart w:id="315" w:name="X204ddaaf3e51883be5ab5836eba761a690460fc"/>
      <w:bookmarkEnd w:id="314"/>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5ECC68D2" w14:textId="77777777" w:rsidR="00E409F8" w:rsidRDefault="00E409F8" w:rsidP="00E409F8">
      <w:pPr>
        <w:pStyle w:val="Bibliography"/>
      </w:pPr>
      <w:bookmarkStart w:id="316" w:name="ref-wolfImpactDrinkingWater2018"/>
      <w:bookmarkEnd w:id="315"/>
      <w:r>
        <w:t xml:space="preserve">14. </w:t>
      </w:r>
      <w:r>
        <w:tab/>
        <w:t xml:space="preserve">Wolf, J. </w:t>
      </w:r>
      <w:r>
        <w:rPr>
          <w:i/>
          <w:iCs/>
        </w:rPr>
        <w:t>et al.</w:t>
      </w:r>
      <w:r>
        <w:t xml:space="preserve"> Impact of drinking water, sanitation and handwashing with soap on childhood diarrhoeal disease: Updated meta-analysis and meta-regression. </w:t>
      </w:r>
      <w:r>
        <w:rPr>
          <w:i/>
          <w:iCs/>
        </w:rPr>
        <w:t>Tropical Medicine &amp; International Health</w:t>
      </w:r>
      <w:r>
        <w:t xml:space="preserve"> </w:t>
      </w:r>
      <w:r>
        <w:rPr>
          <w:b/>
          <w:bCs/>
        </w:rPr>
        <w:t>23</w:t>
      </w:r>
      <w:r>
        <w:t>, 508–525 (2018).</w:t>
      </w:r>
    </w:p>
    <w:p w14:paraId="62DE3A6C" w14:textId="77777777" w:rsidR="00E409F8" w:rsidRDefault="00E409F8" w:rsidP="00E409F8">
      <w:pPr>
        <w:pStyle w:val="Bibliography"/>
      </w:pPr>
      <w:bookmarkStart w:id="317" w:name="ref-wolfSystematicReviewAssessing2014"/>
      <w:bookmarkEnd w:id="316"/>
      <w:r>
        <w:t xml:space="preserve">15. </w:t>
      </w:r>
      <w:r>
        <w:tab/>
        <w:t xml:space="preserve">Wolf, J. </w:t>
      </w:r>
      <w:r>
        <w:rPr>
          <w:i/>
          <w:iCs/>
        </w:rPr>
        <w:t>et al.</w:t>
      </w:r>
      <w:r>
        <w:t xml:space="preserve"> Systematic review: Assessing the impact of drinking water and sanitation on diarrhoeal disease in low- and middle-income settings: systematic review and meta-regression. </w:t>
      </w:r>
      <w:r>
        <w:rPr>
          <w:i/>
          <w:iCs/>
        </w:rPr>
        <w:t>Tropical Medicine &amp; International Health</w:t>
      </w:r>
      <w:r>
        <w:t xml:space="preserve"> </w:t>
      </w:r>
      <w:r>
        <w:rPr>
          <w:b/>
          <w:bCs/>
        </w:rPr>
        <w:t>19</w:t>
      </w:r>
      <w:r>
        <w:t>, 928–942 (2014).</w:t>
      </w:r>
    </w:p>
    <w:p w14:paraId="02741DED" w14:textId="77777777" w:rsidR="00E409F8" w:rsidRDefault="00E409F8" w:rsidP="00E409F8">
      <w:pPr>
        <w:pStyle w:val="Bibliography"/>
      </w:pPr>
      <w:bookmarkStart w:id="318" w:name="ref-zouModifiedPoissonRegression2004"/>
      <w:bookmarkEnd w:id="317"/>
      <w:r>
        <w:t xml:space="preserve">16.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3BACB4A9" w14:textId="77777777" w:rsidR="00E409F8" w:rsidRDefault="00E409F8" w:rsidP="00E409F8">
      <w:pPr>
        <w:pStyle w:val="Bibliography"/>
      </w:pPr>
      <w:bookmarkStart w:id="319" w:name="ref-freedmanSoCalledHuberSandwich2006"/>
      <w:bookmarkEnd w:id="318"/>
      <w:r>
        <w:t xml:space="preserve">17. </w:t>
      </w:r>
      <w:r>
        <w:tab/>
        <w:t xml:space="preserve">Freedman, D. A. On The So-Called ‘Huber Sandwich Estimator’ and ‘Robust Standard Errors’. </w:t>
      </w:r>
      <w:r>
        <w:rPr>
          <w:i/>
          <w:iCs/>
        </w:rPr>
        <w:t>The American Statistician</w:t>
      </w:r>
      <w:r>
        <w:t xml:space="preserve"> </w:t>
      </w:r>
      <w:r>
        <w:rPr>
          <w:b/>
          <w:bCs/>
        </w:rPr>
        <w:t>60</w:t>
      </w:r>
      <w:r>
        <w:t>, 299–302 (2006).</w:t>
      </w:r>
    </w:p>
    <w:p w14:paraId="6B9B8DA3" w14:textId="77777777" w:rsidR="00E409F8" w:rsidRDefault="00E409F8" w:rsidP="00E409F8">
      <w:pPr>
        <w:pStyle w:val="Bibliography"/>
      </w:pPr>
      <w:bookmarkStart w:id="320" w:name="Xe164a29abfa864b85eee56d714229aa35a5dd09"/>
      <w:bookmarkEnd w:id="319"/>
      <w:r>
        <w:t xml:space="preserve">18. </w:t>
      </w:r>
      <w:r>
        <w:tab/>
        <w:t xml:space="preserve">Cochran, W. G. The Combination of Estimates from Different Experiments. </w:t>
      </w:r>
      <w:r>
        <w:rPr>
          <w:i/>
          <w:iCs/>
        </w:rPr>
        <w:t>Biometrics</w:t>
      </w:r>
      <w:r>
        <w:t xml:space="preserve"> </w:t>
      </w:r>
      <w:r>
        <w:rPr>
          <w:b/>
          <w:bCs/>
        </w:rPr>
        <w:t>10</w:t>
      </w:r>
      <w:r>
        <w:t>, 101–129 (1954).</w:t>
      </w:r>
    </w:p>
    <w:p w14:paraId="499599AE" w14:textId="77777777" w:rsidR="00E409F8" w:rsidRDefault="00E409F8" w:rsidP="00E409F8">
      <w:pPr>
        <w:pStyle w:val="Bibliography"/>
      </w:pPr>
      <w:bookmarkStart w:id="321" w:name="X0d8fe7285a459ef2a123c0bbff98fb4aa7c6fc5"/>
      <w:bookmarkEnd w:id="320"/>
      <w:r>
        <w:t xml:space="preserve">19. </w:t>
      </w:r>
      <w:r>
        <w:tab/>
        <w:t xml:space="preserve">Cochran, W. G. The Combination of Estimates from Different Experiments. </w:t>
      </w:r>
      <w:r>
        <w:rPr>
          <w:i/>
          <w:iCs/>
        </w:rPr>
        <w:t>Biometrics</w:t>
      </w:r>
      <w:r>
        <w:t xml:space="preserve"> </w:t>
      </w:r>
      <w:r>
        <w:rPr>
          <w:b/>
          <w:bCs/>
        </w:rPr>
        <w:t>10</w:t>
      </w:r>
      <w:r>
        <w:t>, 101–129 (1954).</w:t>
      </w:r>
    </w:p>
    <w:p w14:paraId="0B357E9B" w14:textId="77777777" w:rsidR="00E409F8" w:rsidRDefault="00E409F8" w:rsidP="00E409F8">
      <w:pPr>
        <w:pStyle w:val="Bibliography"/>
      </w:pPr>
      <w:bookmarkStart w:id="322" w:name="ref-d.o.oWeatherAtlasWeather"/>
      <w:bookmarkEnd w:id="321"/>
      <w:r>
        <w:t xml:space="preserve">20.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1E46C459" w14:textId="77777777" w:rsidR="00E409F8" w:rsidRDefault="00E409F8" w:rsidP="00E409F8">
      <w:pPr>
        <w:pStyle w:val="Bibliography"/>
      </w:pPr>
      <w:bookmarkStart w:id="323" w:name="Xd9771f8024de563fa64d63e513a6f830a201a25"/>
      <w:bookmarkEnd w:id="322"/>
      <w:r>
        <w:t xml:space="preserve">21.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1BE73B1D" w14:textId="77777777" w:rsidR="00E409F8" w:rsidRDefault="00E409F8" w:rsidP="00E409F8">
      <w:pPr>
        <w:pStyle w:val="Bibliography"/>
      </w:pPr>
      <w:bookmarkStart w:id="324" w:name="X82fdba8d1f9013a63e22e8c41ebdd02b8a8bf02"/>
      <w:bookmarkEnd w:id="323"/>
      <w:r>
        <w:t xml:space="preserve">22. </w:t>
      </w:r>
      <w:r>
        <w:tab/>
        <w:t xml:space="preserve">Arnold, B. F. </w:t>
      </w:r>
      <w:r>
        <w:rPr>
          <w:i/>
          <w:iCs/>
        </w:rPr>
        <w:t>et al.</w:t>
      </w:r>
      <w:r>
        <w:t xml:space="preserve"> Cluster-randomised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0D38488" w14:textId="77777777" w:rsidR="00E409F8" w:rsidRDefault="00E409F8" w:rsidP="00E409F8">
      <w:pPr>
        <w:pStyle w:val="Bibliography"/>
      </w:pPr>
      <w:bookmarkStart w:id="325" w:name="X01e26d6591f5e2a5c3447ea027a7589e4b3787c"/>
      <w:bookmarkEnd w:id="324"/>
      <w:r>
        <w:lastRenderedPageBreak/>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(MapSan) study, Mozambique. </w:t>
      </w:r>
      <w:r>
        <w:rPr>
          <w:i/>
          <w:iCs/>
        </w:rPr>
        <w:t>BMJ Open</w:t>
      </w:r>
      <w:r>
        <w:t xml:space="preserve"> </w:t>
      </w:r>
      <w:r>
        <w:rPr>
          <w:b/>
          <w:bCs/>
        </w:rPr>
        <w:t>5</w:t>
      </w:r>
      <w:r>
        <w:t>, e008215 (2015).</w:t>
      </w:r>
    </w:p>
    <w:p w14:paraId="1D900357" w14:textId="77777777" w:rsidR="00E409F8" w:rsidRDefault="00E409F8" w:rsidP="00E409F8">
      <w:pPr>
        <w:pStyle w:val="Bibliography"/>
      </w:pPr>
      <w:bookmarkStart w:id="326" w:name="ref-reeseDesignRationaleMatched2017"/>
      <w:bookmarkEnd w:id="325"/>
      <w:r>
        <w:t xml:space="preserve">24.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38DCE158" w14:textId="77777777" w:rsidR="00E409F8" w:rsidRDefault="00E409F8" w:rsidP="00E409F8">
      <w:pPr>
        <w:pStyle w:val="Bibliography"/>
      </w:pPr>
      <w:bookmarkStart w:id="327" w:name="Xd991f8dfcb33adf9c25dec389b3b0d8e33f406d"/>
      <w:bookmarkEnd w:id="326"/>
      <w:r>
        <w:t xml:space="preserve">25.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xml:space="preserve">, soil-transmitted helminth infection, and child malnutrition in Odisha, India: A cluster-randomised trial. </w:t>
      </w:r>
      <w:r>
        <w:rPr>
          <w:i/>
          <w:iCs/>
        </w:rPr>
        <w:t>The Lancet. Global Health</w:t>
      </w:r>
      <w:r>
        <w:t xml:space="preserve"> </w:t>
      </w:r>
      <w:r>
        <w:rPr>
          <w:b/>
          <w:bCs/>
        </w:rPr>
        <w:t>2</w:t>
      </w:r>
      <w:r>
        <w:t>, e645–653 (2014).</w:t>
      </w:r>
    </w:p>
    <w:p w14:paraId="0CBDC46A" w14:textId="77777777" w:rsidR="00E409F8" w:rsidRDefault="00E409F8" w:rsidP="00E409F8">
      <w:pPr>
        <w:pStyle w:val="Bibliography"/>
      </w:pPr>
      <w:bookmarkStart w:id="328" w:name="Xf2a03ad0ba8e597b78cac8eb44474a2515beb21"/>
      <w:bookmarkEnd w:id="327"/>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724C902" w14:textId="77777777" w:rsidR="00E409F8" w:rsidRDefault="00E409F8" w:rsidP="00E409F8">
      <w:pPr>
        <w:pStyle w:val="Bibliography"/>
      </w:pPr>
      <w:bookmarkStart w:id="329" w:name="X9dcf9420471408d0f247188f0ab66b2bab98776"/>
      <w:bookmarkEnd w:id="328"/>
      <w:r>
        <w:t xml:space="preserve">27.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09403BE7" w14:textId="77777777" w:rsidR="00E409F8" w:rsidRDefault="00E409F8" w:rsidP="00E409F8">
      <w:pPr>
        <w:pStyle w:val="Bibliography"/>
      </w:pPr>
      <w:bookmarkStart w:id="330" w:name="Xda33b900c79b319f16c7caa64a1c94f62a2b60d"/>
      <w:bookmarkEnd w:id="329"/>
      <w:r>
        <w:t xml:space="preserve">28.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19">
        <w:r>
          <w:rPr>
            <w:rStyle w:val="Hyperlink"/>
          </w:rPr>
          <w:t>10.1101/2020.09.29.318097</w:t>
        </w:r>
      </w:hyperlink>
      <w:r>
        <w:t>.</w:t>
      </w:r>
    </w:p>
    <w:p w14:paraId="0046CF29" w14:textId="77777777" w:rsidR="00E409F8" w:rsidRDefault="00E409F8" w:rsidP="00E409F8">
      <w:pPr>
        <w:pStyle w:val="Bibliography"/>
      </w:pPr>
      <w:bookmarkStart w:id="331" w:name="ref-holcombHumanFecalContamination2020"/>
      <w:bookmarkEnd w:id="330"/>
      <w:r>
        <w:t xml:space="preserve">29.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3785FAE3" w14:textId="77777777" w:rsidR="00E409F8" w:rsidRDefault="00E409F8" w:rsidP="00E409F8">
      <w:pPr>
        <w:pStyle w:val="Bibliography"/>
      </w:pPr>
      <w:bookmarkStart w:id="332" w:name="ref-odagiriHumanFecalPathogen2016"/>
      <w:bookmarkEnd w:id="331"/>
      <w:r>
        <w:t xml:space="preserve">30.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9F6A9A3" w14:textId="77777777" w:rsidR="00E409F8" w:rsidRDefault="00E409F8" w:rsidP="00E409F8">
      <w:pPr>
        <w:pStyle w:val="Bibliography"/>
      </w:pPr>
      <w:bookmarkStart w:id="333" w:name="X4d75251919f78b08ed84b8281d002c4332deee4"/>
      <w:bookmarkEnd w:id="332"/>
      <w:r>
        <w:t xml:space="preserve">31. </w:t>
      </w:r>
      <w:r>
        <w:tab/>
      </w:r>
      <w:commentRangeStart w:id="334"/>
      <w:r>
        <w:t>Reese, H. Effectiveness of a combined sanitation and household-level piped water intervention on infrastructure coverage, availability and use, environmental fecal contamination, and child health in rural Odisha, India: A matched cohort study. (Emory University, 2017).</w:t>
      </w:r>
      <w:commentRangeEnd w:id="334"/>
      <w:r w:rsidR="00D76542">
        <w:rPr>
          <w:rStyle w:val="CommentReference"/>
        </w:rPr>
        <w:commentReference w:id="334"/>
      </w:r>
    </w:p>
    <w:p w14:paraId="76D6ABE7" w14:textId="77777777" w:rsidR="00E409F8" w:rsidRDefault="00E409F8" w:rsidP="00E409F8">
      <w:pPr>
        <w:pStyle w:val="Bibliography"/>
      </w:pPr>
      <w:bookmarkStart w:id="335" w:name="X97c43424af1f98a227fde11998363b94410cc27"/>
      <w:bookmarkEnd w:id="333"/>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248DA705" w14:textId="77777777" w:rsidR="00E409F8" w:rsidRDefault="00E409F8" w:rsidP="00E409F8">
      <w:pPr>
        <w:pStyle w:val="Bibliography"/>
      </w:pPr>
      <w:bookmarkStart w:id="336" w:name="ref-ercumenAnimalFecesContribute2017"/>
      <w:bookmarkEnd w:id="335"/>
      <w:r>
        <w:t xml:space="preserve">33.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694D2615" w14:textId="77777777" w:rsidR="00E409F8" w:rsidRDefault="00E409F8" w:rsidP="00E409F8">
      <w:pPr>
        <w:pStyle w:val="Bibliography"/>
      </w:pPr>
      <w:bookmarkStart w:id="337" w:name="ref-pickeringWASHBenefitsSHINE2019"/>
      <w:bookmarkEnd w:id="336"/>
      <w:r>
        <w:t xml:space="preserve">34. </w:t>
      </w:r>
      <w:r>
        <w:tab/>
        <w:t xml:space="preserve">Pickering, A. J. </w:t>
      </w:r>
      <w:r>
        <w:rPr>
          <w:i/>
          <w:iCs/>
        </w:rPr>
        <w:t>et al.</w:t>
      </w:r>
      <w:r>
        <w:t xml:space="preserve"> The WASH Benefits and SHINE trials: Interpretation of WASH intervention effects on linear growth and diarrhoea. </w:t>
      </w:r>
      <w:r>
        <w:rPr>
          <w:i/>
          <w:iCs/>
        </w:rPr>
        <w:t>The Lancet Global Health</w:t>
      </w:r>
      <w:r>
        <w:t xml:space="preserve"> </w:t>
      </w:r>
      <w:r>
        <w:rPr>
          <w:b/>
          <w:bCs/>
        </w:rPr>
        <w:t>7</w:t>
      </w:r>
      <w:r>
        <w:t>, e1139–e1146 (2019).</w:t>
      </w:r>
    </w:p>
    <w:p w14:paraId="424625C4" w14:textId="1F1A2345" w:rsidR="00E409F8" w:rsidRDefault="00E409F8" w:rsidP="0049214E">
      <w:pPr>
        <w:pStyle w:val="Bibliography"/>
      </w:pPr>
      <w:bookmarkStart w:id="338" w:name="X2e43a284ff134b8493f2fd5f9cfcdbbe267edc7"/>
      <w:bookmarkEnd w:id="337"/>
      <w:r>
        <w:t xml:space="preserve">35. </w:t>
      </w:r>
      <w:r>
        <w:tab/>
        <w:t xml:space="preserve">Riley, R. D., Lambert, P. C. &amp; Abo-Zaid, G. Meta-analysis of individual participant data: Rationale, conduct, and reporting. </w:t>
      </w:r>
      <w:r>
        <w:rPr>
          <w:i/>
          <w:iCs/>
        </w:rPr>
        <w:t>BMJ</w:t>
      </w:r>
      <w:r>
        <w:t xml:space="preserve"> </w:t>
      </w:r>
      <w:r>
        <w:rPr>
          <w:b/>
          <w:bCs/>
        </w:rPr>
        <w:t>340</w:t>
      </w:r>
      <w:r>
        <w:t>, c221 (2010).</w:t>
      </w:r>
      <w:bookmarkEnd w:id="301"/>
      <w:bookmarkEnd w:id="303"/>
      <w:bookmarkEnd w:id="338"/>
    </w:p>
    <w:p w14:paraId="48C7C224" w14:textId="77777777" w:rsidR="0049214E" w:rsidRDefault="0049214E" w:rsidP="0049214E">
      <w:pPr>
        <w:pStyle w:val="Bibliography"/>
      </w:pPr>
    </w:p>
    <w:p w14:paraId="01AFB1D9" w14:textId="77777777" w:rsidR="00B02F52" w:rsidRDefault="00991917">
      <w:pPr>
        <w:pStyle w:val="Heading2"/>
      </w:pPr>
      <w:bookmarkStart w:id="339" w:name="figures"/>
      <w:bookmarkEnd w:id="243"/>
      <w:commentRangeStart w:id="340"/>
      <w:commentRangeStart w:id="341"/>
      <w:r>
        <w:lastRenderedPageBreak/>
        <w:t>Figures</w:t>
      </w:r>
      <w:commentRangeEnd w:id="340"/>
      <w:r w:rsidR="00E409F8">
        <w:rPr>
          <w:rStyle w:val="CommentReference"/>
          <w:rFonts w:asciiTheme="minorHAnsi" w:eastAsiaTheme="minorEastAsia" w:hAnsiTheme="minorHAnsi" w:cstheme="minorBidi"/>
          <w:b w:val="0"/>
          <w:bCs w:val="0"/>
        </w:rPr>
        <w:commentReference w:id="340"/>
      </w:r>
      <w:commentRangeEnd w:id="341"/>
      <w:r w:rsidR="00BB67DC">
        <w:rPr>
          <w:rStyle w:val="CommentReference"/>
          <w:rFonts w:asciiTheme="minorHAnsi" w:eastAsiaTheme="minorEastAsia" w:hAnsiTheme="minorHAnsi" w:cstheme="minorBidi"/>
          <w:b w:val="0"/>
          <w:bCs w:val="0"/>
        </w:rPr>
        <w:commentReference w:id="341"/>
      </w:r>
    </w:p>
    <w:p w14:paraId="4C4681F0" w14:textId="77777777" w:rsidR="00B02F52" w:rsidRDefault="00991917" w:rsidP="00E409F8">
      <w:pPr>
        <w:pStyle w:val="Figure"/>
        <w:ind w:firstLine="0"/>
      </w:pPr>
      <w:commentRangeStart w:id="342"/>
      <w:r>
        <w:rPr>
          <w:noProof/>
        </w:rPr>
        <w:drawing>
          <wp:inline distT="0" distB="0" distL="0" distR="0" wp14:anchorId="7D1BA6D6" wp14:editId="28DC66E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82550" cy="57150"/>
                    </a:xfrm>
                    <a:prstGeom prst="rect">
                      <a:avLst/>
                    </a:prstGeom>
                    <a:noFill/>
                  </pic:spPr>
                </pic:pic>
              </a:graphicData>
            </a:graphic>
          </wp:inline>
        </w:drawing>
      </w:r>
      <w:commentRangeEnd w:id="342"/>
      <w:r w:rsidR="00C36492">
        <w:rPr>
          <w:rStyle w:val="CommentReference"/>
        </w:rPr>
        <w:commentReference w:id="342"/>
      </w:r>
    </w:p>
    <w:p w14:paraId="47F39F31" w14:textId="77777777" w:rsidR="00B02F52" w:rsidRDefault="00991917" w:rsidP="00E409F8">
      <w:pPr>
        <w:pStyle w:val="FirstParagraph"/>
        <w:ind w:firstLine="0"/>
      </w:pPr>
      <w:r>
        <w:rPr>
          <w:b/>
          <w:bCs/>
        </w:rPr>
        <w:t>Figure 1.</w:t>
      </w:r>
      <w:r>
        <w:t xml:space="preserve"> Forest plots of intervention effects on the prevalence of any enteropathogen</w:t>
      </w:r>
      <w:del w:id="343" w:author="Steve Luby" w:date="2021-09-08T09:40:00Z">
        <w:r>
          <w:delText>,</w:delText>
        </w:r>
      </w:del>
      <w:r>
        <w:t xml:space="preserve"> and any MST markers in different types of environmental samples. </w:t>
      </w:r>
      <w:commentRangeStart w:id="344"/>
      <w:commentRangeStart w:id="345"/>
      <w:r>
        <w:t>Pooled estimates are presented when there are four or more study-specific estimates for a specific sample type and target combination and are denoted with diamond-shaped points</w:t>
      </w:r>
      <w:commentRangeEnd w:id="344"/>
      <w:r w:rsidR="00E027CA">
        <w:rPr>
          <w:rStyle w:val="CommentReference"/>
        </w:rPr>
        <w:commentReference w:id="344"/>
      </w:r>
      <w:commentRangeEnd w:id="345"/>
      <w:r w:rsidR="008477DC">
        <w:rPr>
          <w:rStyle w:val="CommentReference"/>
        </w:rPr>
        <w:commentReference w:id="345"/>
      </w:r>
      <w:r>
        <w:t>.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82F04D2" w14:textId="77777777" w:rsidR="00B02F52" w:rsidRDefault="00991917" w:rsidP="00E409F8">
      <w:pPr>
        <w:pStyle w:val="Figure"/>
        <w:ind w:firstLine="0"/>
      </w:pPr>
      <w:r>
        <w:rPr>
          <w:noProof/>
        </w:rPr>
        <w:lastRenderedPageBreak/>
        <w:drawing>
          <wp:inline distT="0" distB="0" distL="0" distR="0" wp14:anchorId="2A64EC8F" wp14:editId="7CD403B6">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1"/>
                    <a:srcRect/>
                    <a:stretch>
                      <a:fillRect/>
                    </a:stretch>
                  </pic:blipFill>
                  <pic:spPr bwMode="auto">
                    <a:xfrm>
                      <a:off x="0" y="0"/>
                      <a:ext cx="82550" cy="63500"/>
                    </a:xfrm>
                    <a:prstGeom prst="rect">
                      <a:avLst/>
                    </a:prstGeom>
                    <a:noFill/>
                  </pic:spPr>
                </pic:pic>
              </a:graphicData>
            </a:graphic>
          </wp:inline>
        </w:drawing>
      </w:r>
    </w:p>
    <w:p w14:paraId="6ED8ED50" w14:textId="7A55FD7B" w:rsidR="00B02F52" w:rsidRDefault="00991917" w:rsidP="00E409F8">
      <w:pPr>
        <w:pStyle w:val="BodyText"/>
        <w:ind w:firstLine="0"/>
      </w:pPr>
      <w:r>
        <w:rPr>
          <w:b/>
          <w:bCs/>
        </w:rPr>
        <w:t>Figure 2</w:t>
      </w:r>
      <w:r>
        <w:t xml:space="preserve"> 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13150E07" w14:textId="77777777" w:rsidR="00B02F52" w:rsidRDefault="00991917" w:rsidP="00E409F8">
      <w:pPr>
        <w:pStyle w:val="Figure"/>
        <w:ind w:firstLine="0"/>
      </w:pPr>
      <w:r>
        <w:rPr>
          <w:noProof/>
        </w:rPr>
        <w:lastRenderedPageBreak/>
        <w:drawing>
          <wp:inline distT="0" distB="0" distL="0" distR="0" wp14:anchorId="6C9F4E2E" wp14:editId="36873EA9">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p>
    <w:p w14:paraId="29C7CEAD" w14:textId="580F3255" w:rsidR="00B02F52" w:rsidRDefault="00991917" w:rsidP="00E409F8">
      <w:pPr>
        <w:pStyle w:val="BodyText"/>
        <w:ind w:firstLine="0"/>
      </w:pPr>
      <w:r>
        <w:rPr>
          <w:b/>
          <w:bCs/>
        </w:rPr>
        <w:t>Figure 3.</w:t>
      </w:r>
      <w:r>
        <w:t xml:space="preserve"> 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5A0AC536" w14:textId="4BDF2DBC" w:rsidR="00E409F8" w:rsidRDefault="00E409F8">
      <w:pPr>
        <w:pStyle w:val="BodyText"/>
      </w:pPr>
    </w:p>
    <w:p w14:paraId="4BEA637B" w14:textId="2546BA8C" w:rsidR="00E409F8" w:rsidRDefault="00E409F8">
      <w:pPr>
        <w:pStyle w:val="BodyText"/>
      </w:pPr>
    </w:p>
    <w:p w14:paraId="256F4EE0" w14:textId="3EADA47F" w:rsidR="00E409F8" w:rsidRDefault="00E409F8">
      <w:pPr>
        <w:pStyle w:val="BodyText"/>
      </w:pPr>
    </w:p>
    <w:p w14:paraId="268C6079" w14:textId="77777777" w:rsidR="00E409F8" w:rsidRDefault="00E409F8">
      <w:pPr>
        <w:pStyle w:val="BodyText"/>
      </w:pPr>
    </w:p>
    <w:p w14:paraId="3B1DE571" w14:textId="77777777" w:rsidR="00E409F8" w:rsidRDefault="00E409F8">
      <w:pPr>
        <w:ind w:firstLine="0"/>
        <w:jc w:val="both"/>
        <w:rPr>
          <w:rFonts w:asciiTheme="majorHAnsi" w:eastAsiaTheme="majorEastAsia" w:hAnsiTheme="majorHAnsi" w:cstheme="majorBidi"/>
          <w:b/>
          <w:bCs/>
          <w:sz w:val="28"/>
          <w:szCs w:val="28"/>
        </w:rPr>
        <w:sectPr w:rsidR="00E409F8">
          <w:headerReference w:type="even" r:id="rId23"/>
          <w:headerReference w:type="default" r:id="rId24"/>
          <w:footerReference w:type="even" r:id="rId25"/>
          <w:footerReference w:type="default" r:id="rId26"/>
          <w:headerReference w:type="first" r:id="rId27"/>
          <w:footerReference w:type="first" r:id="rId28"/>
          <w:type w:val="continuous"/>
          <w:pgSz w:w="11952" w:h="16848"/>
          <w:pgMar w:top="1800" w:right="720" w:bottom="1800" w:left="720" w:header="720" w:footer="720" w:gutter="720"/>
          <w:cols w:space="720"/>
        </w:sectPr>
      </w:pPr>
      <w:bookmarkStart w:id="346" w:name="tables"/>
      <w:bookmarkEnd w:id="339"/>
    </w:p>
    <w:p w14:paraId="71509C29" w14:textId="1614AD97" w:rsidR="00B02F52" w:rsidRDefault="00991917">
      <w:pPr>
        <w:pStyle w:val="Heading2"/>
      </w:pPr>
      <w:r>
        <w:lastRenderedPageBreak/>
        <w:t>Tables</w:t>
      </w:r>
    </w:p>
    <w:p w14:paraId="3C83BE84" w14:textId="77777777" w:rsidR="00B02F52" w:rsidRDefault="00991917">
      <w:pPr>
        <w:pStyle w:val="Heading3"/>
      </w:pPr>
      <w:bookmarkStart w:id="347" w:name="Xb6bfc33349ed8a23e42bc11c6792c314251bc06"/>
      <w:r>
        <w:t>Table 1. Characteristics of included publications</w:t>
      </w:r>
      <w:ins w:id="348" w:author="Alexandria Boehm" w:date="2021-08-27T12:35:00Z">
        <w:r w:rsidR="00250565">
          <w:t>. qPCR indicates either qPCR or RT-qPCR</w:t>
        </w:r>
      </w:ins>
    </w:p>
    <w:tbl>
      <w:tblPr>
        <w:tblW w:w="5000" w:type="pct"/>
        <w:jc w:val="center"/>
        <w:tblLook w:val="0420" w:firstRow="1" w:lastRow="0" w:firstColumn="0" w:lastColumn="0" w:noHBand="0" w:noVBand="1"/>
      </w:tblPr>
      <w:tblGrid>
        <w:gridCol w:w="1046"/>
        <w:gridCol w:w="1037"/>
        <w:gridCol w:w="1209"/>
        <w:gridCol w:w="1518"/>
        <w:gridCol w:w="1117"/>
        <w:gridCol w:w="1054"/>
        <w:gridCol w:w="2355"/>
        <w:gridCol w:w="1963"/>
        <w:gridCol w:w="1108"/>
        <w:gridCol w:w="841"/>
      </w:tblGrid>
      <w:tr w:rsidR="00B02F52" w14:paraId="53EBE949" w14:textId="77777777" w:rsidTr="00E409F8">
        <w:trPr>
          <w:cantSplit/>
          <w:tblHeader/>
          <w:jc w:val="center"/>
        </w:trPr>
        <w:tc>
          <w:tcPr>
            <w:tcW w:w="34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09DE7" w14:textId="77777777" w:rsidR="00B02F52" w:rsidRDefault="00991917">
            <w:pPr>
              <w:spacing w:before="100" w:after="100" w:line="240" w:lineRule="auto"/>
              <w:ind w:left="100" w:right="100" w:firstLine="0"/>
            </w:pPr>
            <w:r>
              <w:rPr>
                <w:rFonts w:ascii="Arial" w:eastAsia="Arial" w:hAnsi="Arial" w:cs="Arial"/>
                <w:b/>
                <w:color w:val="000000"/>
                <w:sz w:val="16"/>
                <w:szCs w:val="16"/>
              </w:rPr>
              <w:t>Parent study</w:t>
            </w:r>
          </w:p>
        </w:tc>
        <w:tc>
          <w:tcPr>
            <w:tcW w:w="3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6797D" w14:textId="77777777" w:rsidR="00B02F52" w:rsidRDefault="00991917">
            <w:pPr>
              <w:spacing w:before="100" w:after="100" w:line="240" w:lineRule="auto"/>
              <w:ind w:left="100" w:right="100" w:firstLine="0"/>
            </w:pPr>
            <w:r>
              <w:rPr>
                <w:rFonts w:ascii="Arial" w:eastAsia="Arial" w:hAnsi="Arial" w:cs="Arial"/>
                <w:b/>
                <w:color w:val="000000"/>
                <w:sz w:val="16"/>
                <w:szCs w:val="16"/>
              </w:rPr>
              <w:t>Study design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F90B1"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w:t>
            </w:r>
          </w:p>
        </w:tc>
        <w:tc>
          <w:tcPr>
            <w:tcW w:w="66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2EBFCD" w14:textId="77777777" w:rsidR="00B02F52" w:rsidRDefault="00991917">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2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EBB9" w14:textId="77777777" w:rsidR="00B02F52" w:rsidRDefault="00991917">
            <w:pPr>
              <w:spacing w:before="100" w:after="100" w:line="240" w:lineRule="auto"/>
              <w:ind w:left="100" w:right="100" w:firstLine="0"/>
            </w:pPr>
            <w:r>
              <w:rPr>
                <w:rFonts w:ascii="Arial" w:eastAsia="Arial" w:hAnsi="Arial" w:cs="Arial"/>
                <w:b/>
                <w:color w:val="000000"/>
                <w:sz w:val="16"/>
                <w:szCs w:val="16"/>
              </w:rPr>
              <w:t>Location</w:t>
            </w:r>
          </w:p>
        </w:tc>
        <w:tc>
          <w:tcPr>
            <w:tcW w:w="2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FE04A" w14:textId="77777777" w:rsidR="00B02F52" w:rsidRDefault="00991917">
            <w:pPr>
              <w:spacing w:before="100" w:after="100" w:line="240" w:lineRule="auto"/>
              <w:ind w:left="100" w:right="100" w:firstLine="0"/>
            </w:pPr>
            <w:r>
              <w:rPr>
                <w:rFonts w:ascii="Arial" w:eastAsia="Arial" w:hAnsi="Arial" w:cs="Arial"/>
                <w:b/>
                <w:color w:val="000000"/>
                <w:sz w:val="16"/>
                <w:szCs w:val="16"/>
              </w:rPr>
              <w:t>Author/ year</w:t>
            </w:r>
          </w:p>
        </w:tc>
        <w:tc>
          <w:tcPr>
            <w:tcW w:w="9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C46AE" w14:textId="77777777" w:rsidR="00B02F52" w:rsidRDefault="00991917">
            <w:pPr>
              <w:spacing w:before="100" w:after="100" w:line="240" w:lineRule="auto"/>
              <w:ind w:left="100" w:right="100" w:firstLine="0"/>
            </w:pPr>
            <w:r>
              <w:rPr>
                <w:rFonts w:ascii="Arial" w:eastAsia="Arial" w:hAnsi="Arial" w:cs="Arial"/>
                <w:b/>
                <w:color w:val="000000"/>
                <w:sz w:val="16"/>
                <w:szCs w:val="16"/>
              </w:rPr>
              <w:t>Sample types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06C36" w14:textId="77777777" w:rsidR="00B02F52" w:rsidRDefault="00991917">
            <w:pPr>
              <w:spacing w:before="100" w:after="100" w:line="240" w:lineRule="auto"/>
              <w:ind w:left="100" w:right="100" w:firstLine="0"/>
            </w:pPr>
            <w:r>
              <w:rPr>
                <w:rFonts w:ascii="Arial" w:eastAsia="Arial" w:hAnsi="Arial" w:cs="Arial"/>
                <w:b/>
                <w:color w:val="000000"/>
                <w:sz w:val="16"/>
                <w:szCs w:val="16"/>
              </w:rPr>
              <w:t>Targets</w:t>
            </w:r>
          </w:p>
        </w:tc>
        <w:tc>
          <w:tcPr>
            <w:tcW w:w="35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415C8" w14:textId="77777777" w:rsidR="00B02F52" w:rsidRDefault="00991917">
            <w:pPr>
              <w:spacing w:before="100" w:after="100" w:line="240" w:lineRule="auto"/>
              <w:ind w:left="100" w:right="100" w:firstLine="0"/>
            </w:pPr>
            <w:r>
              <w:rPr>
                <w:rFonts w:ascii="Arial" w:eastAsia="Arial" w:hAnsi="Arial" w:cs="Arial"/>
                <w:b/>
                <w:color w:val="000000"/>
                <w:sz w:val="16"/>
                <w:szCs w:val="16"/>
              </w:rPr>
              <w:t>Analytic method</w:t>
            </w:r>
          </w:p>
        </w:tc>
        <w:tc>
          <w:tcPr>
            <w:tcW w:w="2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45C0A"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Number of samples</w:t>
            </w:r>
          </w:p>
        </w:tc>
      </w:tr>
      <w:tr w:rsidR="00B02F52" w14:paraId="74E9777F" w14:textId="77777777" w:rsidTr="00E409F8">
        <w:trPr>
          <w:cantSplit/>
          <w:jc w:val="center"/>
        </w:trPr>
        <w:tc>
          <w:tcPr>
            <w:tcW w:w="341" w:type="pct"/>
            <w:tcBorders>
              <w:bottom w:val="single" w:sz="4" w:space="0" w:color="666666"/>
            </w:tcBorders>
            <w:shd w:val="clear" w:color="auto" w:fill="FFFFFF"/>
            <w:tcMar>
              <w:top w:w="0" w:type="dxa"/>
              <w:left w:w="0" w:type="dxa"/>
              <w:bottom w:w="0" w:type="dxa"/>
              <w:right w:w="0" w:type="dxa"/>
            </w:tcMar>
            <w:vAlign w:val="center"/>
          </w:tcPr>
          <w:p w14:paraId="1C6186E3"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Bangladesh</w:t>
            </w:r>
          </w:p>
        </w:tc>
        <w:tc>
          <w:tcPr>
            <w:tcW w:w="392" w:type="pct"/>
            <w:tcBorders>
              <w:bottom w:val="single" w:sz="4" w:space="0" w:color="666666"/>
            </w:tcBorders>
            <w:shd w:val="clear" w:color="auto" w:fill="FFFFFF"/>
            <w:tcMar>
              <w:top w:w="0" w:type="dxa"/>
              <w:left w:w="0" w:type="dxa"/>
              <w:bottom w:w="0" w:type="dxa"/>
              <w:right w:w="0" w:type="dxa"/>
            </w:tcMar>
            <w:vAlign w:val="center"/>
          </w:tcPr>
          <w:p w14:paraId="6480857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bottom w:val="single" w:sz="4" w:space="0" w:color="666666"/>
            </w:tcBorders>
            <w:shd w:val="clear" w:color="auto" w:fill="FFFFFF"/>
            <w:tcMar>
              <w:top w:w="0" w:type="dxa"/>
              <w:left w:w="0" w:type="dxa"/>
              <w:bottom w:w="0" w:type="dxa"/>
              <w:right w:w="0" w:type="dxa"/>
            </w:tcMar>
            <w:vAlign w:val="center"/>
          </w:tcPr>
          <w:p w14:paraId="318DC9C7"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bottom w:val="single" w:sz="4" w:space="0" w:color="666666"/>
            </w:tcBorders>
            <w:shd w:val="clear" w:color="auto" w:fill="FFFFFF"/>
            <w:tcMar>
              <w:top w:w="0" w:type="dxa"/>
              <w:left w:w="0" w:type="dxa"/>
              <w:bottom w:w="0" w:type="dxa"/>
              <w:right w:w="0" w:type="dxa"/>
            </w:tcMar>
            <w:vAlign w:val="center"/>
          </w:tcPr>
          <w:p w14:paraId="2782A811" w14:textId="77777777" w:rsidR="00B02F52" w:rsidRDefault="00991917">
            <w:pPr>
              <w:spacing w:before="100" w:after="100" w:line="240" w:lineRule="auto"/>
              <w:ind w:left="100" w:right="100" w:firstLine="0"/>
            </w:pPr>
            <w:r>
              <w:rPr>
                <w:rFonts w:ascii="Arial" w:eastAsia="Arial" w:hAnsi="Arial" w:cs="Arial"/>
                <w:color w:val="000000"/>
                <w:sz w:val="16"/>
                <w:szCs w:val="16"/>
              </w:rPr>
              <w:t>4 months</w:t>
            </w:r>
          </w:p>
        </w:tc>
        <w:tc>
          <w:tcPr>
            <w:tcW w:w="257" w:type="pct"/>
            <w:tcBorders>
              <w:bottom w:val="single" w:sz="4" w:space="0" w:color="666666"/>
            </w:tcBorders>
            <w:shd w:val="clear" w:color="auto" w:fill="FFFFFF"/>
            <w:tcMar>
              <w:top w:w="0" w:type="dxa"/>
              <w:left w:w="0" w:type="dxa"/>
              <w:bottom w:w="0" w:type="dxa"/>
              <w:right w:w="0" w:type="dxa"/>
            </w:tcMar>
            <w:vAlign w:val="center"/>
          </w:tcPr>
          <w:p w14:paraId="5A7666AC" w14:textId="77777777" w:rsidR="00B02F52" w:rsidRDefault="00991917">
            <w:pPr>
              <w:spacing w:before="100" w:after="100" w:line="240" w:lineRule="auto"/>
              <w:ind w:left="100" w:right="100" w:firstLine="0"/>
            </w:pPr>
            <w:r>
              <w:rPr>
                <w:rFonts w:ascii="Arial" w:eastAsia="Arial" w:hAnsi="Arial" w:cs="Arial"/>
                <w:color w:val="000000"/>
                <w:sz w:val="16"/>
                <w:szCs w:val="16"/>
              </w:rPr>
              <w:t>Rural Bangladesh</w:t>
            </w:r>
          </w:p>
        </w:tc>
        <w:tc>
          <w:tcPr>
            <w:tcW w:w="292" w:type="pct"/>
            <w:tcBorders>
              <w:bottom w:val="single" w:sz="4" w:space="0" w:color="666666"/>
            </w:tcBorders>
            <w:shd w:val="clear" w:color="auto" w:fill="FFFFFF"/>
            <w:tcMar>
              <w:top w:w="0" w:type="dxa"/>
              <w:left w:w="0" w:type="dxa"/>
              <w:bottom w:w="0" w:type="dxa"/>
              <w:right w:w="0" w:type="dxa"/>
            </w:tcMar>
            <w:vAlign w:val="center"/>
          </w:tcPr>
          <w:p w14:paraId="0B4DADCD" w14:textId="77777777" w:rsidR="00B02F52" w:rsidRDefault="00991917">
            <w:pPr>
              <w:spacing w:before="100" w:after="100" w:line="240" w:lineRule="auto"/>
              <w:ind w:left="100" w:right="100" w:firstLine="0"/>
            </w:pPr>
            <w:r>
              <w:rPr>
                <w:rFonts w:ascii="Arial" w:eastAsia="Arial" w:hAnsi="Arial" w:cs="Arial"/>
                <w:color w:val="000000"/>
                <w:sz w:val="16"/>
                <w:szCs w:val="16"/>
              </w:rPr>
              <w:t>Boehm et al. 2016 </w:t>
            </w:r>
          </w:p>
        </w:tc>
        <w:tc>
          <w:tcPr>
            <w:tcW w:w="976" w:type="pct"/>
            <w:tcBorders>
              <w:bottom w:val="single" w:sz="4" w:space="0" w:color="666666"/>
            </w:tcBorders>
            <w:shd w:val="clear" w:color="auto" w:fill="FFFFFF"/>
            <w:tcMar>
              <w:top w:w="0" w:type="dxa"/>
              <w:left w:w="0" w:type="dxa"/>
              <w:bottom w:w="0" w:type="dxa"/>
              <w:right w:w="0" w:type="dxa"/>
            </w:tcMar>
            <w:vAlign w:val="center"/>
          </w:tcPr>
          <w:p w14:paraId="3E1158B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828" w:type="pct"/>
            <w:tcBorders>
              <w:bottom w:val="single" w:sz="4" w:space="0" w:color="666666"/>
            </w:tcBorders>
            <w:shd w:val="clear" w:color="auto" w:fill="FFFFFF"/>
            <w:tcMar>
              <w:top w:w="0" w:type="dxa"/>
              <w:left w:w="0" w:type="dxa"/>
              <w:bottom w:w="0" w:type="dxa"/>
              <w:right w:w="0" w:type="dxa"/>
            </w:tcMar>
            <w:vAlign w:val="center"/>
          </w:tcPr>
          <w:p w14:paraId="3A85CDCF" w14:textId="77777777" w:rsidR="00B02F52" w:rsidRDefault="00991917">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355" w:type="pct"/>
            <w:tcBorders>
              <w:bottom w:val="single" w:sz="4" w:space="0" w:color="666666"/>
            </w:tcBorders>
            <w:shd w:val="clear" w:color="auto" w:fill="FFFFFF"/>
            <w:tcMar>
              <w:top w:w="0" w:type="dxa"/>
              <w:left w:w="0" w:type="dxa"/>
              <w:bottom w:w="0" w:type="dxa"/>
              <w:right w:w="0" w:type="dxa"/>
            </w:tcMar>
            <w:vAlign w:val="center"/>
          </w:tcPr>
          <w:p w14:paraId="3A3549CD"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bottom w:val="single" w:sz="4" w:space="0" w:color="666666"/>
            </w:tcBorders>
            <w:shd w:val="clear" w:color="auto" w:fill="FFFFFF"/>
            <w:tcMar>
              <w:top w:w="0" w:type="dxa"/>
              <w:left w:w="0" w:type="dxa"/>
              <w:bottom w:w="0" w:type="dxa"/>
              <w:right w:w="0" w:type="dxa"/>
            </w:tcMar>
            <w:vAlign w:val="center"/>
          </w:tcPr>
          <w:p w14:paraId="295D21E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1,497</w:t>
            </w:r>
          </w:p>
        </w:tc>
      </w:tr>
      <w:tr w:rsidR="00B02F52" w14:paraId="49F4EDF9"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A3D4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D5CE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E5C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8F7A8" w14:textId="77777777" w:rsidR="00B02F52" w:rsidRDefault="00991917">
            <w:pPr>
              <w:spacing w:before="100" w:after="100" w:line="240" w:lineRule="auto"/>
              <w:ind w:left="100" w:right="100" w:firstLine="0"/>
            </w:pPr>
            <w:r>
              <w:rPr>
                <w:rFonts w:ascii="Arial" w:eastAsia="Arial" w:hAnsi="Arial" w:cs="Arial"/>
                <w:color w:val="000000"/>
                <w:sz w:val="16"/>
                <w:szCs w:val="16"/>
              </w:rPr>
              <w:t>16-35 months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1C53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8B3DD"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9050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5615" w14:textId="77777777" w:rsidR="00B02F52" w:rsidRDefault="00991917">
            <w:pPr>
              <w:spacing w:before="100" w:after="100" w:line="240" w:lineRule="auto"/>
              <w:ind w:left="100" w:right="100" w:firstLine="0"/>
            </w:pPr>
            <w:r>
              <w:rPr>
                <w:rFonts w:ascii="Arial" w:eastAsia="Arial" w:hAnsi="Arial" w:cs="Arial"/>
                <w:color w:val="000000"/>
                <w:sz w:val="16"/>
                <w:szCs w:val="16"/>
              </w:rPr>
              <w:t>Pathogenic E. coli, norovirus, Giardia</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A2A5C"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F7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2,606</w:t>
            </w:r>
          </w:p>
        </w:tc>
      </w:tr>
      <w:tr w:rsidR="00B02F52" w14:paraId="3EB9D894"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A4B6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FE5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B2BBC"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C1FB"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3AF99"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44C55" w14:textId="77777777" w:rsidR="00B02F52" w:rsidRDefault="00991917">
            <w:pPr>
              <w:spacing w:before="100" w:after="100" w:line="240" w:lineRule="auto"/>
              <w:ind w:left="100" w:right="100" w:firstLine="0"/>
            </w:pPr>
            <w:r>
              <w:rPr>
                <w:rFonts w:ascii="Arial" w:eastAsia="Arial" w:hAnsi="Arial" w:cs="Arial"/>
                <w:color w:val="000000"/>
                <w:sz w:val="16"/>
                <w:szCs w:val="16"/>
              </w:rPr>
              <w:t>Kwong et al. 2021</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B38"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F843B"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07998"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B7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1,396</w:t>
            </w:r>
          </w:p>
        </w:tc>
      </w:tr>
      <w:tr w:rsidR="00B02F52" w14:paraId="4C0F544B"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67FC0"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Kenya</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FEEB9"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6005C"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87208"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B87FB" w14:textId="77777777" w:rsidR="00B02F52" w:rsidRDefault="00991917">
            <w:pPr>
              <w:spacing w:before="100" w:after="100" w:line="240" w:lineRule="auto"/>
              <w:ind w:left="100" w:right="100" w:firstLine="0"/>
            </w:pPr>
            <w:r>
              <w:rPr>
                <w:rFonts w:ascii="Arial" w:eastAsia="Arial" w:hAnsi="Arial" w:cs="Arial"/>
                <w:color w:val="000000"/>
                <w:sz w:val="16"/>
                <w:szCs w:val="16"/>
              </w:rPr>
              <w:t>Rural Kenya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C7151" w14:textId="77777777" w:rsidR="00B02F52" w:rsidRDefault="00991917">
            <w:pPr>
              <w:spacing w:before="100" w:after="100" w:line="240" w:lineRule="auto"/>
              <w:ind w:left="100" w:right="100" w:firstLine="0"/>
            </w:pPr>
            <w:r>
              <w:rPr>
                <w:rFonts w:ascii="Arial" w:eastAsia="Arial" w:hAnsi="Arial" w:cs="Arial"/>
                <w:color w:val="000000"/>
                <w:sz w:val="16"/>
                <w:szCs w:val="16"/>
              </w:rPr>
              <w:t>Steinbaum et al. 2019</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3EEB1"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8D3F7"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89880"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44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2,107</w:t>
            </w:r>
          </w:p>
        </w:tc>
      </w:tr>
      <w:tr w:rsidR="00B02F52" w14:paraId="0005F2BD"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A248" w14:textId="77777777" w:rsidR="00B02F52" w:rsidRDefault="00991917">
            <w:pPr>
              <w:spacing w:before="100" w:after="100" w:line="240" w:lineRule="auto"/>
              <w:ind w:left="100" w:right="100" w:firstLine="0"/>
            </w:pPr>
            <w:r>
              <w:rPr>
                <w:rFonts w:ascii="Arial" w:eastAsia="Arial" w:hAnsi="Arial" w:cs="Arial"/>
                <w:color w:val="000000"/>
                <w:sz w:val="16"/>
                <w:szCs w:val="16"/>
              </w:rPr>
              <w:t>MapSan</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6040" w14:textId="77777777" w:rsidR="00B02F52" w:rsidRDefault="00991917">
            <w:pPr>
              <w:spacing w:before="100" w:after="100" w:line="240" w:lineRule="auto"/>
              <w:ind w:left="100" w:right="100" w:firstLine="0"/>
            </w:pPr>
            <w:r>
              <w:rPr>
                <w:rFonts w:ascii="Arial" w:eastAsia="Arial" w:hAnsi="Arial" w:cs="Arial"/>
                <w:color w:val="000000"/>
                <w:sz w:val="16"/>
                <w:szCs w:val="16"/>
              </w:rPr>
              <w:t>Controlled before-and-after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844A8"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E9D80"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D0161" w14:textId="77777777" w:rsidR="00B02F52" w:rsidRDefault="00991917">
            <w:pPr>
              <w:spacing w:before="100" w:after="100" w:line="240" w:lineRule="auto"/>
              <w:ind w:left="100" w:right="100" w:firstLine="0"/>
            </w:pPr>
            <w:r>
              <w:rPr>
                <w:rFonts w:ascii="Arial" w:eastAsia="Arial" w:hAnsi="Arial" w:cs="Arial"/>
                <w:color w:val="000000"/>
                <w:sz w:val="16"/>
                <w:szCs w:val="16"/>
              </w:rPr>
              <w:t>Urban Mozambique</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AC3D3" w14:textId="77777777" w:rsidR="00B02F52" w:rsidRDefault="00991917">
            <w:pPr>
              <w:spacing w:before="100" w:after="100" w:line="240" w:lineRule="auto"/>
              <w:ind w:left="100" w:right="100" w:firstLine="0"/>
            </w:pPr>
            <w:r>
              <w:rPr>
                <w:rFonts w:ascii="Arial" w:eastAsia="Arial" w:hAnsi="Arial" w:cs="Arial"/>
                <w:color w:val="000000"/>
                <w:sz w:val="16"/>
                <w:szCs w:val="16"/>
              </w:rPr>
              <w:t>Holcomb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74A78"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0CF1D" w14:textId="77777777" w:rsidR="00B02F52" w:rsidRDefault="00991917">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64634"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01B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1,081</w:t>
            </w:r>
          </w:p>
        </w:tc>
      </w:tr>
      <w:tr w:rsidR="00B02F52" w14:paraId="46F0E26C"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DE21F" w14:textId="77777777" w:rsidR="00B02F52" w:rsidRDefault="00991917">
            <w:pPr>
              <w:spacing w:before="100" w:after="100" w:line="240" w:lineRule="auto"/>
              <w:ind w:left="100" w:right="100" w:firstLine="0"/>
            </w:pPr>
            <w:r>
              <w:rPr>
                <w:rFonts w:ascii="Arial" w:eastAsia="Arial" w:hAnsi="Arial" w:cs="Arial"/>
                <w:color w:val="000000"/>
                <w:sz w:val="16"/>
                <w:szCs w:val="16"/>
              </w:rPr>
              <w:t>Gram Vikas</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8B893" w14:textId="77777777" w:rsidR="00B02F52" w:rsidRDefault="00991917">
            <w:pPr>
              <w:spacing w:before="100" w:after="100" w:line="240" w:lineRule="auto"/>
              <w:ind w:left="100" w:right="100" w:firstLine="0"/>
            </w:pPr>
            <w:r>
              <w:rPr>
                <w:rFonts w:ascii="Arial" w:eastAsia="Arial" w:hAnsi="Arial" w:cs="Arial"/>
                <w:color w:val="000000"/>
                <w:sz w:val="16"/>
                <w:szCs w:val="16"/>
              </w:rPr>
              <w:t>Matched cohort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DA3AA"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piped water</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C7671" w14:textId="77777777" w:rsidR="00B02F52" w:rsidRDefault="00991917">
            <w:pPr>
              <w:spacing w:before="100" w:after="100" w:line="240" w:lineRule="auto"/>
              <w:ind w:left="100" w:right="100" w:firstLine="0"/>
            </w:pPr>
            <w:r>
              <w:rPr>
                <w:rFonts w:ascii="Arial" w:eastAsia="Arial" w:hAnsi="Arial" w:cs="Arial"/>
                <w:color w:val="000000"/>
                <w:sz w:val="16"/>
                <w:szCs w:val="16"/>
              </w:rPr>
              <w:t>~6-10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A40B"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A0F6A" w14:textId="77777777" w:rsidR="00B02F52" w:rsidRDefault="00991917">
            <w:pPr>
              <w:spacing w:before="100" w:after="100" w:line="240" w:lineRule="auto"/>
              <w:ind w:left="100" w:right="100" w:firstLine="0"/>
            </w:pPr>
            <w:r>
              <w:rPr>
                <w:rFonts w:ascii="Arial" w:eastAsia="Arial" w:hAnsi="Arial" w:cs="Arial"/>
                <w:color w:val="000000"/>
                <w:sz w:val="16"/>
                <w:szCs w:val="16"/>
              </w:rPr>
              <w:t>Reese et al. 2017</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E320B"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B65A" w14:textId="77777777" w:rsidR="00B02F52" w:rsidRDefault="00991917">
            <w:pPr>
              <w:spacing w:before="100" w:after="100" w:line="240" w:lineRule="auto"/>
              <w:ind w:left="100" w:right="100" w:firstLine="0"/>
            </w:pPr>
            <w:r>
              <w:rPr>
                <w:rFonts w:ascii="Arial" w:eastAsia="Arial" w:hAnsi="Arial" w:cs="Arial"/>
                <w:color w:val="000000"/>
                <w:sz w:val="16"/>
                <w:szCs w:val="16"/>
              </w:rPr>
              <w:t>V. cholerae, Shigella </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A52F8" w14:textId="77777777" w:rsidR="00B02F52" w:rsidRDefault="00991917">
            <w:pPr>
              <w:spacing w:before="100" w:after="100" w:line="240" w:lineRule="auto"/>
              <w:ind w:left="100" w:right="100" w:firstLine="0"/>
            </w:pPr>
            <w:r>
              <w:rPr>
                <w:rFonts w:ascii="Arial" w:eastAsia="Arial" w:hAnsi="Arial" w:cs="Arial"/>
                <w:color w:val="000000"/>
                <w:sz w:val="16"/>
                <w:szCs w:val="16"/>
              </w:rPr>
              <w:t>Slide agglutination serotyping</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B76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3,452</w:t>
            </w:r>
          </w:p>
        </w:tc>
      </w:tr>
      <w:tr w:rsidR="00B02F52" w14:paraId="15252E3C" w14:textId="77777777" w:rsidTr="00E409F8">
        <w:trPr>
          <w:cantSplit/>
          <w:jc w:val="center"/>
        </w:trPr>
        <w:tc>
          <w:tcPr>
            <w:tcW w:w="34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2B2F70" w14:textId="77777777" w:rsidR="00B02F52" w:rsidRDefault="00991917">
            <w:pPr>
              <w:spacing w:before="100" w:after="100" w:line="240" w:lineRule="auto"/>
              <w:ind w:left="100" w:right="100" w:firstLine="0"/>
            </w:pPr>
            <w:r>
              <w:rPr>
                <w:rFonts w:ascii="Arial" w:eastAsia="Arial" w:hAnsi="Arial" w:cs="Arial"/>
                <w:color w:val="000000"/>
                <w:sz w:val="16"/>
                <w:szCs w:val="16"/>
              </w:rPr>
              <w:t>Total Sanitation Campaign</w:t>
            </w:r>
          </w:p>
        </w:tc>
        <w:tc>
          <w:tcPr>
            <w:tcW w:w="3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7AC3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5DC1"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447494"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925D5"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6D54F0" w14:textId="77777777" w:rsidR="00B02F52" w:rsidRDefault="00991917">
            <w:pPr>
              <w:spacing w:before="100" w:after="100" w:line="240" w:lineRule="auto"/>
              <w:ind w:left="100" w:right="100" w:firstLine="0"/>
            </w:pPr>
            <w:r>
              <w:rPr>
                <w:rFonts w:ascii="Arial" w:eastAsia="Arial" w:hAnsi="Arial" w:cs="Arial"/>
                <w:color w:val="000000"/>
                <w:sz w:val="16"/>
                <w:szCs w:val="16"/>
              </w:rPr>
              <w:t>Odagiri et al. 2016</w:t>
            </w:r>
          </w:p>
        </w:tc>
        <w:tc>
          <w:tcPr>
            <w:tcW w:w="97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605EFE" w14:textId="77777777" w:rsidR="00B02F52" w:rsidRDefault="00991917">
            <w:pPr>
              <w:spacing w:before="100" w:after="100" w:line="240" w:lineRule="auto"/>
              <w:ind w:left="100" w:right="100" w:firstLine="0"/>
            </w:pPr>
            <w:r>
              <w:rPr>
                <w:rFonts w:ascii="Arial" w:eastAsia="Arial" w:hAnsi="Arial" w:cs="Arial"/>
                <w:color w:val="000000"/>
                <w:sz w:val="16"/>
                <w:szCs w:val="16"/>
              </w:rPr>
              <w:t>Source water</w:t>
            </w:r>
          </w:p>
        </w:tc>
        <w:tc>
          <w:tcPr>
            <w:tcW w:w="82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290E03" w14:textId="77777777" w:rsidR="00B02F52" w:rsidRDefault="00991917">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35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0B7DD5" w14:textId="77777777" w:rsidR="00B02F52" w:rsidRDefault="00991917">
            <w:pPr>
              <w:spacing w:before="100" w:after="100" w:line="240" w:lineRule="auto"/>
              <w:ind w:left="100" w:right="100" w:firstLine="0"/>
            </w:pPr>
            <w:r>
              <w:rPr>
                <w:rFonts w:ascii="Arial" w:eastAsia="Arial" w:hAnsi="Arial" w:cs="Arial"/>
                <w:color w:val="000000"/>
                <w:sz w:val="16"/>
                <w:szCs w:val="16"/>
              </w:rPr>
              <w:t>qPCR, microscopy</w:t>
            </w:r>
          </w:p>
        </w:tc>
        <w:tc>
          <w:tcPr>
            <w:tcW w:w="2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E707D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r>
    </w:tbl>
    <w:p w14:paraId="7E7D90A1" w14:textId="79EC6C63" w:rsidR="00E409F8" w:rsidRDefault="00E409F8">
      <w:pPr>
        <w:pStyle w:val="Heading3"/>
      </w:pPr>
      <w:bookmarkStart w:id="349" w:name="X5fcb7a3d454d6e01d97e33c32561e7c91766b85"/>
      <w:bookmarkEnd w:id="347"/>
    </w:p>
    <w:p w14:paraId="7E07038E" w14:textId="6E205D96" w:rsidR="00E409F8" w:rsidRDefault="00E409F8" w:rsidP="00E409F8"/>
    <w:p w14:paraId="54E59616" w14:textId="77777777" w:rsidR="00E409F8" w:rsidRDefault="00E409F8" w:rsidP="00E409F8">
      <w:pPr>
        <w:ind w:firstLine="0"/>
        <w:sectPr w:rsidR="00E409F8" w:rsidSect="00E409F8">
          <w:pgSz w:w="16848" w:h="11952" w:orient="landscape"/>
          <w:pgMar w:top="720" w:right="1800" w:bottom="720" w:left="1800" w:header="720" w:footer="720" w:gutter="720"/>
          <w:cols w:space="720"/>
          <w:docGrid w:linePitch="299"/>
        </w:sectPr>
      </w:pPr>
    </w:p>
    <w:p w14:paraId="4E6B66D3" w14:textId="6B04FB0B" w:rsidR="00B02F52" w:rsidRDefault="00991917">
      <w:pPr>
        <w:pStyle w:val="Heading3"/>
      </w:pPr>
      <w:r>
        <w:lastRenderedPageBreak/>
        <w:t xml:space="preserve">Table 2. Mean (SD) abundances by study arm </w:t>
      </w:r>
      <w:del w:id="350" w:author="JGrembi" w:date="2021-09-10T07:41:00Z">
        <w:r>
          <w:delText xml:space="preserve">arm </w:delText>
        </w:r>
      </w:del>
      <w:r>
        <w:t>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B02F52" w14:paraId="6A140282"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547AE2" w14:textId="77777777" w:rsidR="00B02F52" w:rsidRDefault="00991917">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FAD57F" w14:textId="77777777" w:rsidR="00B02F52" w:rsidRDefault="00991917">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D0EC1" w14:textId="77777777" w:rsidR="00B02F52" w:rsidRDefault="00991917">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8BBCA2"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06760" w14:textId="77777777" w:rsidR="00B02F52" w:rsidRDefault="00991917">
            <w:pPr>
              <w:spacing w:before="100" w:after="100" w:line="240" w:lineRule="auto"/>
              <w:ind w:left="100" w:right="100" w:firstLine="0"/>
              <w:jc w:val="right"/>
            </w:pPr>
            <w:commentRangeStart w:id="351"/>
            <w:r>
              <w:rPr>
                <w:rFonts w:ascii="Arial" w:eastAsia="Arial" w:hAnsi="Arial" w:cs="Arial"/>
                <w:b/>
                <w:color w:val="000000"/>
                <w:sz w:val="16"/>
                <w:szCs w:val="16"/>
              </w:rPr>
              <w:t>ROQ</w:t>
            </w:r>
            <w:commentRangeEnd w:id="351"/>
            <w:r w:rsidR="001C2048">
              <w:rPr>
                <w:rStyle w:val="CommentReference"/>
              </w:rPr>
              <w:commentReference w:id="351"/>
            </w:r>
            <w:r>
              <w:rPr>
                <w:rFonts w:ascii="Arial" w:eastAsia="Arial" w:hAnsi="Arial" w:cs="Arial"/>
                <w:b/>
                <w:color w:val="000000"/>
                <w:sz w:val="16"/>
                <w:szCs w:val="16"/>
              </w:rPr>
              <w:t xml:space="preserve">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A7D28" w14:textId="77777777" w:rsidR="00B02F52" w:rsidRDefault="00991917">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0329D"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  mean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264AA" w14:textId="77777777" w:rsidR="00B02F52" w:rsidRDefault="00991917">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3C870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P value</w:t>
            </w:r>
          </w:p>
        </w:tc>
      </w:tr>
      <w:tr w:rsidR="00B02F52" w14:paraId="7519EA73"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1CB12A91" w14:textId="77777777" w:rsidR="00B02F52" w:rsidRDefault="00991917">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53BAC162" w14:textId="77777777" w:rsidR="00B02F52" w:rsidRDefault="00991917">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3E99BC18"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2AD1C9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D2632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4D7F4E68" w14:textId="77777777" w:rsidR="00B02F52" w:rsidRDefault="00991917">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27EFC998" w14:textId="77777777" w:rsidR="00B02F52" w:rsidRDefault="00991917">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35158F95" w14:textId="77777777" w:rsidR="00B02F52" w:rsidRDefault="00991917">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173205E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0.35</w:t>
            </w:r>
          </w:p>
        </w:tc>
      </w:tr>
      <w:tr w:rsidR="00B02F52" w14:paraId="09CDF7D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350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4873F"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4D09"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921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D329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AE0CA" w14:textId="77777777" w:rsidR="00B02F52" w:rsidRDefault="00991917">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6A9D" w14:textId="77777777" w:rsidR="00B02F52" w:rsidRDefault="00991917">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D02F1" w14:textId="77777777" w:rsidR="00B02F52" w:rsidRDefault="00991917">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C5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0.74</w:t>
            </w:r>
          </w:p>
        </w:tc>
      </w:tr>
      <w:tr w:rsidR="00B02F52" w14:paraId="1BE9092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2AA6"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609B5"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31B5"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2B52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BC50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251B1" w14:textId="77777777" w:rsidR="00B02F52" w:rsidRDefault="00991917">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4DD54" w14:textId="77777777" w:rsidR="00B02F52" w:rsidRDefault="00991917">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B93D0" w14:textId="77777777" w:rsidR="00B02F52" w:rsidRDefault="00991917">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28A8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0.03</w:t>
            </w:r>
          </w:p>
        </w:tc>
      </w:tr>
      <w:tr w:rsidR="00B02F52" w14:paraId="6A393D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1DCA9"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B2D05"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AC255"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DDC1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4F4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92619" w14:textId="77777777" w:rsidR="00B02F52" w:rsidRDefault="00991917">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760DA" w14:textId="77777777" w:rsidR="00B02F52" w:rsidRDefault="00991917">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B67E2" w14:textId="77777777" w:rsidR="00B02F52" w:rsidRDefault="00991917">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D170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0.25</w:t>
            </w:r>
          </w:p>
        </w:tc>
      </w:tr>
      <w:tr w:rsidR="00B02F52" w14:paraId="40A0B8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4247B"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86212" w14:textId="77777777" w:rsidR="00B02F52" w:rsidRDefault="00991917">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08C9" w14:textId="77777777" w:rsidR="00B02F52" w:rsidRDefault="00991917">
            <w:pPr>
              <w:spacing w:before="100" w:after="100" w:line="240" w:lineRule="auto"/>
              <w:ind w:left="100" w:right="100" w:firstLine="0"/>
            </w:pPr>
            <w:r>
              <w:rPr>
                <w:rFonts w:ascii="Arial" w:eastAsia="Arial" w:hAnsi="Arial" w:cs="Arial"/>
                <w:color w:val="000000"/>
                <w:sz w:val="16"/>
                <w:szCs w:val="16"/>
              </w:rPr>
              <w:t>Cow (BacCow)</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8BB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E93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1A69" w14:textId="77777777" w:rsidR="00B02F52" w:rsidRDefault="00991917">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1D470" w14:textId="77777777" w:rsidR="00B02F52" w:rsidRDefault="00991917">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F7932" w14:textId="77777777" w:rsidR="00B02F52" w:rsidRDefault="00991917">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48F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0.01</w:t>
            </w:r>
          </w:p>
        </w:tc>
      </w:tr>
      <w:tr w:rsidR="00B02F52" w14:paraId="02DD1A3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0698F" w14:textId="77777777" w:rsidR="00B02F52" w:rsidRDefault="00991917">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99AC" w14:textId="77777777" w:rsidR="00B02F52" w:rsidRDefault="00991917">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A25BC" w14:textId="77777777" w:rsidR="00B02F52" w:rsidRDefault="00991917">
            <w:pPr>
              <w:spacing w:before="100" w:after="100" w:line="240" w:lineRule="auto"/>
              <w:ind w:left="100" w:right="100" w:firstLine="0"/>
            </w:pPr>
            <w:r>
              <w:rPr>
                <w:rFonts w:ascii="Arial" w:eastAsia="Arial" w:hAnsi="Arial" w:cs="Arial"/>
                <w:color w:val="000000"/>
                <w:sz w:val="16"/>
                <w:szCs w:val="16"/>
              </w:rPr>
              <w:t>Human (M. smithii)</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9DBA"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DA8E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6B3C9" w14:textId="77777777" w:rsidR="00B02F52" w:rsidRDefault="00991917">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C13A3" w14:textId="77777777" w:rsidR="00B02F52" w:rsidRDefault="00991917">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A4A87" w14:textId="77777777" w:rsidR="00B02F52" w:rsidRDefault="00991917">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EFB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0.19</w:t>
            </w:r>
          </w:p>
        </w:tc>
      </w:tr>
      <w:tr w:rsidR="00B02F52" w14:paraId="6B59B5F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288D0"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78A8D" w14:textId="77777777" w:rsidR="00B02F52" w:rsidRDefault="00991917">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1EDC"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BBD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D1B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0D1C7" w14:textId="77777777" w:rsidR="00B02F52" w:rsidRDefault="00991917">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A99F" w14:textId="77777777" w:rsidR="00B02F52" w:rsidRDefault="00991917">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3E292" w14:textId="77777777" w:rsidR="00B02F52" w:rsidRDefault="00991917">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E28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0.26</w:t>
            </w:r>
          </w:p>
        </w:tc>
      </w:tr>
      <w:tr w:rsidR="00B02F52" w14:paraId="44DE42D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F694"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17ABC" w14:textId="77777777" w:rsidR="00B02F52" w:rsidRDefault="00991917">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E5896"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9479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D12B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32D80" w14:textId="77777777" w:rsidR="00B02F52" w:rsidRDefault="00991917">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5647D" w14:textId="77777777" w:rsidR="00B02F52" w:rsidRDefault="00991917">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CD2D9" w14:textId="77777777" w:rsidR="00B02F52" w:rsidRDefault="00991917">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1949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0.02</w:t>
            </w:r>
          </w:p>
        </w:tc>
      </w:tr>
      <w:tr w:rsidR="00B02F52" w14:paraId="37D2704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61D60" w14:textId="77777777" w:rsidR="00B02F52" w:rsidRDefault="00991917">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B05B"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79402"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601C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A64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9FFD4" w14:textId="77777777" w:rsidR="00B02F52" w:rsidRDefault="00991917">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8374B" w14:textId="77777777" w:rsidR="00B02F52" w:rsidRDefault="00991917">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DF276" w14:textId="77777777" w:rsidR="00B02F52" w:rsidRDefault="00991917">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B9E3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0.21</w:t>
            </w:r>
          </w:p>
        </w:tc>
      </w:tr>
      <w:tr w:rsidR="00B02F52" w14:paraId="73C233C9"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A9077"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4E6F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C90DA"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DEB3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565A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9E593" w14:textId="77777777" w:rsidR="00B02F52" w:rsidRDefault="00991917">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28CB" w14:textId="77777777" w:rsidR="00B02F52" w:rsidRDefault="00991917">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EDF44" w14:textId="77777777" w:rsidR="00B02F52" w:rsidRDefault="00991917">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826B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0.38</w:t>
            </w:r>
          </w:p>
        </w:tc>
      </w:tr>
      <w:tr w:rsidR="00B02F52" w14:paraId="0B3EF59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9A924" w14:textId="77777777" w:rsidR="00B02F52" w:rsidRDefault="00991917">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AC57C"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7062E"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EE4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5CBE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CE412" w14:textId="77777777" w:rsidR="00B02F52" w:rsidRDefault="00991917">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63705" w14:textId="77777777" w:rsidR="00B02F52" w:rsidRDefault="00991917">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824D" w14:textId="77777777" w:rsidR="00B02F52" w:rsidRDefault="00991917">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8826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0.84</w:t>
            </w:r>
          </w:p>
        </w:tc>
      </w:tr>
      <w:tr w:rsidR="00B02F52" w14:paraId="3E73BA2F"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5FA13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B8267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7EC76"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26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08B90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AF159C" w14:textId="77777777" w:rsidR="00B02F52" w:rsidRDefault="00991917">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FA3C" w14:textId="77777777" w:rsidR="00B02F52" w:rsidRDefault="00991917">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788D50" w14:textId="77777777" w:rsidR="00B02F52" w:rsidRDefault="00991917">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D214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0.27</w:t>
            </w:r>
          </w:p>
        </w:tc>
      </w:tr>
    </w:tbl>
    <w:p w14:paraId="78BA7723" w14:textId="77777777" w:rsidR="00B02F52" w:rsidRDefault="00991917">
      <w:pPr>
        <w:pStyle w:val="FirstParagraph"/>
      </w:pPr>
      <w:r>
        <w:t>ROQ: Range of quantification; SD: Standard deviation; CI: Confidence interval.</w:t>
      </w:r>
    </w:p>
    <w:p w14:paraId="2479604B" w14:textId="77777777" w:rsidR="00B02F52" w:rsidRDefault="00991917">
      <w:pPr>
        <w:pStyle w:val="BodyText"/>
      </w:pPr>
      <w:r>
        <w:rPr>
          <w:vertAlign w:val="superscript"/>
        </w:rPr>
        <w:t>a</w:t>
      </w:r>
      <w:r>
        <w:t xml:space="preserve"> Marks estimates from negative binomial models.</w:t>
      </w:r>
    </w:p>
    <w:p w14:paraId="637E2EA6" w14:textId="5DAE2A68" w:rsidR="00B02F52" w:rsidRDefault="00991917" w:rsidP="00E409F8">
      <w:pPr>
        <w:pStyle w:val="Heading2"/>
      </w:pPr>
      <w:bookmarkStart w:id="352" w:name="supplementary-figures"/>
      <w:bookmarkEnd w:id="346"/>
      <w:bookmarkEnd w:id="349"/>
      <w:r>
        <w:lastRenderedPageBreak/>
        <w:t>Supplementary Figur</w:t>
      </w:r>
      <w:r w:rsidR="00E409F8">
        <w:t>es</w:t>
      </w:r>
      <w:r>
        <w:rPr>
          <w:noProof/>
        </w:rPr>
        <w:drawing>
          <wp:inline distT="0" distB="0" distL="0" distR="0" wp14:anchorId="7D7BAE49" wp14:editId="37C78E9A">
            <wp:extent cx="5530850" cy="765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76844" cy="106399"/>
                    </a:xfrm>
                    <a:prstGeom prst="rect">
                      <a:avLst/>
                    </a:prstGeom>
                    <a:noFill/>
                  </pic:spPr>
                </pic:pic>
              </a:graphicData>
            </a:graphic>
          </wp:inline>
        </w:drawing>
      </w:r>
    </w:p>
    <w:p w14:paraId="7AD079BB" w14:textId="77777777" w:rsidR="00B02F52" w:rsidRDefault="00991917" w:rsidP="00E409F8">
      <w:pPr>
        <w:pStyle w:val="FirstParagraph"/>
        <w:ind w:firstLine="0"/>
      </w:pPr>
      <w:r>
        <w:rPr>
          <w:b/>
          <w:bCs/>
        </w:rPr>
        <w:t>Figure S1.</w:t>
      </w:r>
      <w:r>
        <w:t xml:space="preserve"> Forest plots of intervention effects on the prevalence of specific pathogens.</w:t>
      </w:r>
    </w:p>
    <w:p w14:paraId="2ADAFC90" w14:textId="77777777" w:rsidR="00B02F52" w:rsidRDefault="00991917" w:rsidP="00E409F8">
      <w:pPr>
        <w:pStyle w:val="Figure"/>
        <w:ind w:firstLine="0"/>
      </w:pPr>
      <w:r>
        <w:rPr>
          <w:noProof/>
        </w:rPr>
        <w:lastRenderedPageBreak/>
        <w:drawing>
          <wp:inline distT="0" distB="0" distL="0" distR="0" wp14:anchorId="26E44634" wp14:editId="782D56A6">
            <wp:extent cx="5654675"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78546" cy="108756"/>
                    </a:xfrm>
                    <a:prstGeom prst="rect">
                      <a:avLst/>
                    </a:prstGeom>
                    <a:noFill/>
                  </pic:spPr>
                </pic:pic>
              </a:graphicData>
            </a:graphic>
          </wp:inline>
        </w:drawing>
      </w:r>
    </w:p>
    <w:p w14:paraId="2E17DD15" w14:textId="77777777" w:rsidR="00B02F52" w:rsidRDefault="00991917" w:rsidP="00E409F8">
      <w:pPr>
        <w:pStyle w:val="BodyText"/>
        <w:ind w:firstLine="0"/>
      </w:pPr>
      <w:r>
        <w:rPr>
          <w:b/>
          <w:bCs/>
        </w:rPr>
        <w:t>Figure S2.</w:t>
      </w:r>
      <w:r>
        <w:t xml:space="preserve"> Forest plots of intervention effects on the prevalence of specific MST markers.</w:t>
      </w:r>
    </w:p>
    <w:p w14:paraId="64892E04" w14:textId="77777777" w:rsidR="00B02F52" w:rsidRDefault="00991917" w:rsidP="00E409F8">
      <w:pPr>
        <w:pStyle w:val="Figure"/>
        <w:ind w:firstLine="0"/>
      </w:pPr>
      <w:r>
        <w:rPr>
          <w:noProof/>
        </w:rPr>
        <w:lastRenderedPageBreak/>
        <w:drawing>
          <wp:inline distT="0" distB="0" distL="0" distR="0" wp14:anchorId="47774054" wp14:editId="44EBB3B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82550" cy="63500"/>
                    </a:xfrm>
                    <a:prstGeom prst="rect">
                      <a:avLst/>
                    </a:prstGeom>
                    <a:noFill/>
                  </pic:spPr>
                </pic:pic>
              </a:graphicData>
            </a:graphic>
          </wp:inline>
        </w:drawing>
      </w:r>
    </w:p>
    <w:p w14:paraId="7DB742EA" w14:textId="77777777" w:rsidR="00B02F52" w:rsidRDefault="00991917" w:rsidP="00E409F8">
      <w:pPr>
        <w:pStyle w:val="BodyText"/>
        <w:ind w:firstLine="0"/>
      </w:pPr>
      <w:commentRangeStart w:id="353"/>
      <w:r>
        <w:rPr>
          <w:b/>
          <w:bCs/>
        </w:rPr>
        <w:t>Figure S3.</w:t>
      </w:r>
      <w:r>
        <w:t xml:space="preserve"> </w:t>
      </w:r>
      <w:commentRangeEnd w:id="353"/>
      <w:r w:rsidR="002C3812">
        <w:rPr>
          <w:rStyle w:val="CommentReference"/>
        </w:rPr>
        <w:commentReference w:id="353"/>
      </w:r>
      <w:r>
        <w:t>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7A8F07AF" w14:textId="77777777" w:rsidR="00B02F52" w:rsidRDefault="00991917" w:rsidP="00E409F8">
      <w:pPr>
        <w:pStyle w:val="Figure"/>
        <w:ind w:firstLine="0"/>
      </w:pPr>
      <w:r>
        <w:rPr>
          <w:noProof/>
        </w:rPr>
        <w:lastRenderedPageBreak/>
        <w:drawing>
          <wp:inline distT="0" distB="0" distL="0" distR="0" wp14:anchorId="215ABEEA" wp14:editId="315AD06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82550" cy="63500"/>
                    </a:xfrm>
                    <a:prstGeom prst="rect">
                      <a:avLst/>
                    </a:prstGeom>
                    <a:noFill/>
                  </pic:spPr>
                </pic:pic>
              </a:graphicData>
            </a:graphic>
          </wp:inline>
        </w:drawing>
      </w:r>
    </w:p>
    <w:p w14:paraId="5C26CE5E" w14:textId="77777777" w:rsidR="00B02F52" w:rsidRDefault="00991917" w:rsidP="00E409F8">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7C7C77C" w14:textId="77777777" w:rsidR="00B02F52" w:rsidRDefault="00991917">
      <w:pPr>
        <w:pStyle w:val="Figure"/>
        <w:jc w:val="center"/>
      </w:pPr>
      <w:r>
        <w:rPr>
          <w:noProof/>
        </w:rPr>
        <w:lastRenderedPageBreak/>
        <w:drawing>
          <wp:inline distT="0" distB="0" distL="0" distR="0" wp14:anchorId="03F9DE82" wp14:editId="23D9C199">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82550" cy="63500"/>
                    </a:xfrm>
                    <a:prstGeom prst="rect">
                      <a:avLst/>
                    </a:prstGeom>
                    <a:noFill/>
                  </pic:spPr>
                </pic:pic>
              </a:graphicData>
            </a:graphic>
          </wp:inline>
        </w:drawing>
      </w:r>
    </w:p>
    <w:p w14:paraId="263CC9FF" w14:textId="1D6A7884" w:rsidR="00B02F52" w:rsidRDefault="00991917" w:rsidP="00E409F8">
      <w:pPr>
        <w:pStyle w:val="BodyText"/>
        <w:ind w:firstLine="0"/>
      </w:pPr>
      <w:r>
        <w:rPr>
          <w:b/>
          <w:bCs/>
        </w:rPr>
        <w:t>Figure S5.</w:t>
      </w:r>
      <w:r>
        <w:t xml:space="preserve"> Forest plots of intervention effects on any enteropathogen in any type of environmental samples, stratified by whether the pathogen is zoonotically transmitted.</w:t>
      </w:r>
    </w:p>
    <w:p w14:paraId="051E0F56" w14:textId="77777777" w:rsidR="00B02F52" w:rsidRDefault="00991917">
      <w:pPr>
        <w:pStyle w:val="Figure"/>
        <w:jc w:val="center"/>
      </w:pPr>
      <w:r>
        <w:rPr>
          <w:noProof/>
        </w:rPr>
        <w:lastRenderedPageBreak/>
        <w:drawing>
          <wp:inline distT="0" distB="0" distL="0" distR="0" wp14:anchorId="73E4D00A" wp14:editId="2C0DF816">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82550" cy="57150"/>
                    </a:xfrm>
                    <a:prstGeom prst="rect">
                      <a:avLst/>
                    </a:prstGeom>
                    <a:noFill/>
                  </pic:spPr>
                </pic:pic>
              </a:graphicData>
            </a:graphic>
          </wp:inline>
        </w:drawing>
      </w:r>
    </w:p>
    <w:p w14:paraId="6D3F0598" w14:textId="77777777" w:rsidR="00B02F52" w:rsidRDefault="00991917" w:rsidP="00E409F8">
      <w:pPr>
        <w:pStyle w:val="BodyText"/>
        <w:ind w:firstLine="0"/>
      </w:pPr>
      <w:r>
        <w:rPr>
          <w:b/>
          <w:bCs/>
        </w:rPr>
        <w:t>Figure S6.</w:t>
      </w:r>
      <w:r>
        <w:t xml:space="preserve"> Forest plots of unadjusted intervention effects on the prevalence of any enteropathogen, and any MST markers in different types of environmental samples.</w:t>
      </w:r>
    </w:p>
    <w:p w14:paraId="25C690A1" w14:textId="77777777" w:rsidR="00B02F52" w:rsidRDefault="00991917" w:rsidP="00E409F8">
      <w:pPr>
        <w:pStyle w:val="Figure"/>
      </w:pPr>
      <w:r>
        <w:rPr>
          <w:noProof/>
        </w:rPr>
        <w:lastRenderedPageBreak/>
        <w:drawing>
          <wp:inline distT="0" distB="0" distL="0" distR="0" wp14:anchorId="2EF31F90" wp14:editId="400E9A4C">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82550" cy="63500"/>
                    </a:xfrm>
                    <a:prstGeom prst="rect">
                      <a:avLst/>
                    </a:prstGeom>
                    <a:noFill/>
                  </pic:spPr>
                </pic:pic>
              </a:graphicData>
            </a:graphic>
          </wp:inline>
        </w:drawing>
      </w:r>
    </w:p>
    <w:p w14:paraId="4DA7466E" w14:textId="77777777" w:rsidR="00B02F52" w:rsidRDefault="00991917" w:rsidP="00E409F8">
      <w:pPr>
        <w:pStyle w:val="BodyText"/>
        <w:ind w:firstLine="0"/>
      </w:pPr>
      <w:r>
        <w:rPr>
          <w:b/>
          <w:bCs/>
        </w:rPr>
        <w:t>Figure S7.</w:t>
      </w:r>
      <w:r>
        <w:t xml:space="preserve"> Forest plots of unadjusted intervention effects on the prevalence of any virus, any bacteria, any protozoa and any STH in different types of environmental samples.</w:t>
      </w:r>
    </w:p>
    <w:p w14:paraId="2545D0EA" w14:textId="77777777" w:rsidR="00B02F52" w:rsidRDefault="00991917">
      <w:pPr>
        <w:pStyle w:val="Figure"/>
        <w:jc w:val="center"/>
      </w:pPr>
      <w:r>
        <w:rPr>
          <w:noProof/>
        </w:rPr>
        <w:lastRenderedPageBreak/>
        <w:drawing>
          <wp:inline distT="0" distB="0" distL="0" distR="0" wp14:anchorId="0B423E4A" wp14:editId="075C46D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82550" cy="63500"/>
                    </a:xfrm>
                    <a:prstGeom prst="rect">
                      <a:avLst/>
                    </a:prstGeom>
                    <a:noFill/>
                  </pic:spPr>
                </pic:pic>
              </a:graphicData>
            </a:graphic>
          </wp:inline>
        </w:drawing>
      </w:r>
    </w:p>
    <w:p w14:paraId="772B0026" w14:textId="77777777" w:rsidR="00E409F8" w:rsidRDefault="00991917" w:rsidP="00E409F8">
      <w:pPr>
        <w:pStyle w:val="BodyText"/>
        <w:ind w:firstLine="0"/>
        <w:sectPr w:rsidR="00E409F8" w:rsidSect="00E409F8">
          <w:pgSz w:w="11952" w:h="16848"/>
          <w:pgMar w:top="1800" w:right="720" w:bottom="1800" w:left="720" w:header="720" w:footer="720" w:gutter="720"/>
          <w:cols w:space="720"/>
        </w:sectPr>
      </w:pPr>
      <w:r>
        <w:rPr>
          <w:b/>
          <w:bCs/>
        </w:rPr>
        <w:t>Figure S8.</w:t>
      </w:r>
      <w:r>
        <w:t xml:space="preserve"> Forest plots of unadjusted intervention effects on the prevalence of any general, human and animal MST markers in different types of environmental samples.</w:t>
      </w:r>
    </w:p>
    <w:p w14:paraId="17AE82E9" w14:textId="77777777" w:rsidR="00E409F8" w:rsidRPr="00E409F8" w:rsidRDefault="00E409F8" w:rsidP="00E409F8">
      <w:pPr>
        <w:keepNext/>
        <w:keepLines/>
        <w:spacing w:before="320" w:after="40"/>
        <w:ind w:firstLine="0"/>
        <w:jc w:val="both"/>
        <w:outlineLvl w:val="0"/>
        <w:rPr>
          <w:rFonts w:ascii="Calibri" w:eastAsia="Times New Roman" w:hAnsi="Calibri" w:cs="Times New Roman"/>
          <w:b/>
          <w:bCs/>
          <w:caps/>
          <w:spacing w:val="4"/>
          <w:sz w:val="28"/>
          <w:szCs w:val="28"/>
        </w:rPr>
      </w:pPr>
      <w:r w:rsidRPr="00E409F8">
        <w:rPr>
          <w:rFonts w:ascii="Calibri" w:eastAsia="Times New Roman" w:hAnsi="Calibri" w:cs="Times New Roman"/>
          <w:b/>
          <w:bCs/>
          <w:caps/>
          <w:spacing w:val="4"/>
          <w:sz w:val="28"/>
          <w:szCs w:val="28"/>
        </w:rPr>
        <w:lastRenderedPageBreak/>
        <w:t>Supplementary Tables</w:t>
      </w:r>
    </w:p>
    <w:p w14:paraId="1CE0F57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S1. Systematic review search terms</w:t>
      </w:r>
    </w:p>
    <w:p w14:paraId="7D36BC3C"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Search terms were combined with “OR” within columns and with “AND” across columns.</w:t>
      </w:r>
    </w:p>
    <w:tbl>
      <w:tblPr>
        <w:tblW w:w="0" w:type="auto"/>
        <w:jc w:val="center"/>
        <w:tblLayout w:type="fixed"/>
        <w:tblLook w:val="0420" w:firstRow="1" w:lastRow="0" w:firstColumn="0" w:lastColumn="0" w:noHBand="0" w:noVBand="1"/>
      </w:tblPr>
      <w:tblGrid>
        <w:gridCol w:w="1604"/>
        <w:gridCol w:w="1469"/>
        <w:gridCol w:w="2205"/>
        <w:gridCol w:w="6242"/>
      </w:tblGrid>
      <w:tr w:rsidR="00E409F8" w:rsidRPr="00E409F8" w14:paraId="248EE006" w14:textId="77777777" w:rsidTr="00E409F8">
        <w:trPr>
          <w:cantSplit/>
          <w:tblHeader/>
          <w:jc w:val="center"/>
        </w:trPr>
        <w:tc>
          <w:tcPr>
            <w:tcW w:w="160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E04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 design</w:t>
            </w:r>
          </w:p>
        </w:tc>
        <w:tc>
          <w:tcPr>
            <w:tcW w:w="14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D17B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WASH</w:t>
            </w:r>
          </w:p>
        </w:tc>
        <w:tc>
          <w:tcPr>
            <w:tcW w:w="220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C85E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Environmental markers</w:t>
            </w:r>
          </w:p>
        </w:tc>
        <w:tc>
          <w:tcPr>
            <w:tcW w:w="624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29AA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Child health</w:t>
            </w:r>
          </w:p>
        </w:tc>
      </w:tr>
      <w:tr w:rsidR="00E409F8" w:rsidRPr="00E409F8" w14:paraId="39B3D726" w14:textId="77777777" w:rsidTr="00E409F8">
        <w:trPr>
          <w:cantSplit/>
          <w:jc w:val="center"/>
        </w:trPr>
        <w:tc>
          <w:tcPr>
            <w:tcW w:w="160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35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matched, trial, RCT, experiment, intervention, randomized, randomised, quasi-randomized, quasi-randomised, quasi-experimental, pseudo-randomized, pseudo-randomised, non-randomized controlled trials</w:t>
            </w:r>
          </w:p>
        </w:tc>
        <w:tc>
          <w:tcPr>
            <w:tcW w:w="14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39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Water, Sanitation, Hygiene, Handwashing, WSH, Sanitation, Water Supply, Sanitary Drainage, Toilet Facilities, Drinking Water, Hand Hygiene, Water Purification, Waste Water, disinfection</w:t>
            </w:r>
          </w:p>
        </w:tc>
        <w:tc>
          <w:tcPr>
            <w:tcW w:w="22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751E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molecular source tracking, microbial source tracking, microbial transmission, diarrheal pathogen, diarrheal pathogens, diarrhoeal pathogen, diarrhoeal pathogens, fecal-oral,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-oral, </w:t>
            </w:r>
            <w:proofErr w:type="spellStart"/>
            <w:r w:rsidRPr="00E409F8">
              <w:rPr>
                <w:rFonts w:ascii="Arial" w:eastAsia="Arial" w:hAnsi="Arial" w:cs="Arial"/>
                <w:color w:val="000000"/>
                <w:sz w:val="16"/>
                <w:szCs w:val="16"/>
              </w:rPr>
              <w:t>entericpathogen</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entericpathogens</w:t>
            </w:r>
            <w:proofErr w:type="spellEnd"/>
            <w:r w:rsidRPr="00E409F8">
              <w:rPr>
                <w:rFonts w:ascii="Arial" w:eastAsia="Arial" w:hAnsi="Arial" w:cs="Arial"/>
                <w:color w:val="000000"/>
                <w:sz w:val="16"/>
                <w:szCs w:val="16"/>
              </w:rPr>
              <w:t xml:space="preserve">, ruminant, avian, Feces, </w:t>
            </w:r>
            <w:proofErr w:type="spellStart"/>
            <w:r w:rsidRPr="00E409F8">
              <w:rPr>
                <w:rFonts w:ascii="Arial" w:eastAsia="Arial" w:hAnsi="Arial" w:cs="Arial"/>
                <w:color w:val="000000"/>
                <w:sz w:val="16"/>
                <w:szCs w:val="16"/>
              </w:rPr>
              <w:t>Faeces</w:t>
            </w:r>
            <w:proofErr w:type="spellEnd"/>
            <w:r w:rsidRPr="00E409F8">
              <w:rPr>
                <w:rFonts w:ascii="Arial" w:eastAsia="Arial" w:hAnsi="Arial" w:cs="Arial"/>
                <w:color w:val="000000"/>
                <w:sz w:val="16"/>
                <w:szCs w:val="16"/>
              </w:rPr>
              <w:t xml:space="preserve">, Fecal,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Fecally</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Faecally</w:t>
            </w:r>
            <w:proofErr w:type="spellEnd"/>
          </w:p>
        </w:tc>
        <w:tc>
          <w:tcPr>
            <w:tcW w:w="62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F195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Entericinfection</w:t>
            </w:r>
            <w:proofErr w:type="spellEnd"/>
            <w:r w:rsidRPr="00E409F8">
              <w:rPr>
                <w:rFonts w:ascii="Arial" w:eastAsia="Arial" w:hAnsi="Arial" w:cs="Arial"/>
                <w:color w:val="000000"/>
                <w:sz w:val="16"/>
                <w:szCs w:val="16"/>
              </w:rPr>
              <w:t xml:space="preserve">,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sidRPr="00E409F8">
              <w:rPr>
                <w:rFonts w:ascii="Arial" w:eastAsia="Arial" w:hAnsi="Arial" w:cs="Arial"/>
                <w:color w:val="000000"/>
                <w:sz w:val="16"/>
                <w:szCs w:val="16"/>
              </w:rPr>
              <w:t>Childnutrition</w:t>
            </w:r>
            <w:proofErr w:type="spellEnd"/>
            <w:r w:rsidRPr="00E409F8">
              <w:rPr>
                <w:rFonts w:ascii="Arial" w:eastAsia="Arial" w:hAnsi="Arial" w:cs="Arial"/>
                <w:color w:val="000000"/>
                <w:sz w:val="16"/>
                <w:szCs w:val="16"/>
              </w:rPr>
              <w:t xml:space="preserve"> disorder, Wasting syndrome, Thinness, Growth velocity</w:t>
            </w:r>
          </w:p>
        </w:tc>
      </w:tr>
    </w:tbl>
    <w:p w14:paraId="4351A2B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54" w:name="table-s1.-systematic-review-search-terms"/>
      <w:bookmarkEnd w:id="354"/>
      <w:r w:rsidRPr="00E409F8">
        <w:rPr>
          <w:rFonts w:ascii="Calibri" w:eastAsia="Times New Roman" w:hAnsi="Calibri" w:cs="Times New Roman"/>
          <w:b/>
          <w:bCs/>
          <w:sz w:val="28"/>
          <w:szCs w:val="28"/>
        </w:rPr>
        <w:t xml:space="preserve">Table S2. </w:t>
      </w:r>
      <w:proofErr w:type="spellStart"/>
      <w:r w:rsidRPr="00E409F8">
        <w:rPr>
          <w:rFonts w:ascii="Calibri" w:eastAsia="Times New Roman" w:hAnsi="Calibri" w:cs="Times New Roman"/>
          <w:b/>
          <w:bCs/>
          <w:sz w:val="28"/>
          <w:szCs w:val="28"/>
        </w:rPr>
        <w:t>Pubmed</w:t>
      </w:r>
      <w:proofErr w:type="spellEnd"/>
      <w:r w:rsidRPr="00E409F8">
        <w:rPr>
          <w:rFonts w:ascii="Calibri" w:eastAsia="Times New Roman" w:hAnsi="Calibri" w:cs="Times New Roman"/>
          <w:b/>
          <w:bCs/>
          <w:sz w:val="28"/>
          <w:szCs w:val="28"/>
        </w:rPr>
        <w:t xml:space="preserve"> search string</w:t>
      </w:r>
    </w:p>
    <w:p w14:paraId="2DDD605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[MH] are mesh headers and [TW] are text words.</w:t>
      </w:r>
    </w:p>
    <w:tbl>
      <w:tblPr>
        <w:tblStyle w:val="Table1"/>
        <w:tblW w:w="5000" w:type="pct"/>
        <w:tblInd w:w="0" w:type="dxa"/>
        <w:tblLook w:val="04A0" w:firstRow="1" w:lastRow="0" w:firstColumn="1" w:lastColumn="0" w:noHBand="0" w:noVBand="1"/>
      </w:tblPr>
      <w:tblGrid>
        <w:gridCol w:w="13248"/>
      </w:tblGrid>
      <w:tr w:rsidR="00E409F8" w:rsidRPr="00E409F8" w14:paraId="5B751A47" w14:textId="77777777" w:rsidTr="00E409F8">
        <w:tc>
          <w:tcPr>
            <w:tcW w:w="0" w:type="auto"/>
            <w:hideMark/>
          </w:tcPr>
          <w:p w14:paraId="20C5B31D" w14:textId="77777777" w:rsidR="00E409F8" w:rsidRPr="00E409F8" w:rsidRDefault="00E409F8" w:rsidP="00E409F8">
            <w:pPr>
              <w:spacing w:before="36" w:after="36"/>
              <w:ind w:firstLine="0"/>
              <w:rPr>
                <w:sz w:val="16"/>
              </w:rPr>
            </w:pPr>
            <w:r w:rsidRPr="00E409F8">
              <w:rPr>
                <w:sz w:val="16"/>
              </w:rPr>
              <w:t>((matched [</w:t>
            </w:r>
            <w:proofErr w:type="spellStart"/>
            <w:r w:rsidRPr="00E409F8">
              <w:rPr>
                <w:sz w:val="16"/>
              </w:rPr>
              <w:t>tw</w:t>
            </w:r>
            <w:proofErr w:type="spellEnd"/>
            <w:r w:rsidRPr="00E409F8">
              <w:rPr>
                <w:sz w:val="16"/>
              </w:rPr>
              <w:t>]) OR (trial [</w:t>
            </w:r>
            <w:proofErr w:type="spellStart"/>
            <w:r w:rsidRPr="00E409F8">
              <w:rPr>
                <w:sz w:val="16"/>
              </w:rPr>
              <w:t>tw</w:t>
            </w:r>
            <w:proofErr w:type="spellEnd"/>
            <w:r w:rsidRPr="00E409F8">
              <w:rPr>
                <w:sz w:val="16"/>
              </w:rPr>
              <w:t>]) OR (RCT [</w:t>
            </w:r>
            <w:proofErr w:type="spellStart"/>
            <w:r w:rsidRPr="00E409F8">
              <w:rPr>
                <w:sz w:val="16"/>
              </w:rPr>
              <w:t>tw</w:t>
            </w:r>
            <w:proofErr w:type="spellEnd"/>
            <w:r w:rsidRPr="00E409F8">
              <w:rPr>
                <w:sz w:val="16"/>
              </w:rPr>
              <w:t>]) OR (experiment [</w:t>
            </w:r>
            <w:proofErr w:type="spellStart"/>
            <w:r w:rsidRPr="00E409F8">
              <w:rPr>
                <w:sz w:val="16"/>
              </w:rPr>
              <w:t>tw</w:t>
            </w:r>
            <w:proofErr w:type="spellEnd"/>
            <w:r w:rsidRPr="00E409F8">
              <w:rPr>
                <w:sz w:val="16"/>
              </w:rPr>
              <w:t>]) OR (intervention [</w:t>
            </w:r>
            <w:proofErr w:type="spellStart"/>
            <w:r w:rsidRPr="00E409F8">
              <w:rPr>
                <w:sz w:val="16"/>
              </w:rPr>
              <w:t>tw</w:t>
            </w:r>
            <w:proofErr w:type="spellEnd"/>
            <w:r w:rsidRPr="00E409F8">
              <w:rPr>
                <w:sz w:val="16"/>
              </w:rPr>
              <w:t>]) OR (randomized [</w:t>
            </w:r>
            <w:proofErr w:type="spellStart"/>
            <w:r w:rsidRPr="00E409F8">
              <w:rPr>
                <w:sz w:val="16"/>
              </w:rPr>
              <w:t>tw</w:t>
            </w:r>
            <w:proofErr w:type="spellEnd"/>
            <w:r w:rsidRPr="00E409F8">
              <w:rPr>
                <w:sz w:val="16"/>
              </w:rPr>
              <w:t>]) OR (</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(quasi-randomized [</w:t>
            </w:r>
            <w:proofErr w:type="spellStart"/>
            <w:r w:rsidRPr="00E409F8">
              <w:rPr>
                <w:sz w:val="16"/>
              </w:rPr>
              <w:t>tw</w:t>
            </w:r>
            <w:proofErr w:type="spellEnd"/>
            <w:r w:rsidRPr="00E409F8">
              <w:rPr>
                <w:sz w:val="16"/>
              </w:rPr>
              <w:t>]) OR (quasi-</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(quasi-experimental [</w:t>
            </w:r>
            <w:proofErr w:type="spellStart"/>
            <w:r w:rsidRPr="00E409F8">
              <w:rPr>
                <w:sz w:val="16"/>
              </w:rPr>
              <w:t>tw</w:t>
            </w:r>
            <w:proofErr w:type="spellEnd"/>
            <w:r w:rsidRPr="00E409F8">
              <w:rPr>
                <w:sz w:val="16"/>
              </w:rPr>
              <w:t>]) OR (pseudo-randomized [</w:t>
            </w:r>
            <w:proofErr w:type="spellStart"/>
            <w:r w:rsidRPr="00E409F8">
              <w:rPr>
                <w:sz w:val="16"/>
              </w:rPr>
              <w:t>tw</w:t>
            </w:r>
            <w:proofErr w:type="spellEnd"/>
            <w:r w:rsidRPr="00E409F8">
              <w:rPr>
                <w:sz w:val="16"/>
              </w:rPr>
              <w:t>]) OR (pseudo-</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(“non-randomized controlled trials as topic” [</w:t>
            </w:r>
            <w:proofErr w:type="spellStart"/>
            <w:r w:rsidRPr="00E409F8">
              <w:rPr>
                <w:sz w:val="16"/>
              </w:rPr>
              <w:t>mh</w:t>
            </w:r>
            <w:proofErr w:type="spellEnd"/>
            <w:r w:rsidRPr="00E409F8">
              <w:rPr>
                <w:sz w:val="16"/>
              </w:rPr>
              <w:t>])) AND ((Water [</w:t>
            </w:r>
            <w:proofErr w:type="spellStart"/>
            <w:r w:rsidRPr="00E409F8">
              <w:rPr>
                <w:sz w:val="16"/>
              </w:rPr>
              <w:t>tw</w:t>
            </w:r>
            <w:proofErr w:type="spellEnd"/>
            <w:r w:rsidRPr="00E409F8">
              <w:rPr>
                <w:sz w:val="16"/>
              </w:rPr>
              <w:t>]) OR (Sanitation [</w:t>
            </w:r>
            <w:proofErr w:type="spellStart"/>
            <w:r w:rsidRPr="00E409F8">
              <w:rPr>
                <w:sz w:val="16"/>
              </w:rPr>
              <w:t>tw</w:t>
            </w:r>
            <w:proofErr w:type="spellEnd"/>
            <w:r w:rsidRPr="00E409F8">
              <w:rPr>
                <w:sz w:val="16"/>
              </w:rPr>
              <w:t>]) OR (Hygiene [</w:t>
            </w:r>
            <w:proofErr w:type="spellStart"/>
            <w:r w:rsidRPr="00E409F8">
              <w:rPr>
                <w:sz w:val="16"/>
              </w:rPr>
              <w:t>tw</w:t>
            </w:r>
            <w:proofErr w:type="spellEnd"/>
            <w:r w:rsidRPr="00E409F8">
              <w:rPr>
                <w:sz w:val="16"/>
              </w:rPr>
              <w:t>]) OR (Handwashing [</w:t>
            </w:r>
            <w:proofErr w:type="spellStart"/>
            <w:r w:rsidRPr="00E409F8">
              <w:rPr>
                <w:sz w:val="16"/>
              </w:rPr>
              <w:t>tw</w:t>
            </w:r>
            <w:proofErr w:type="spellEnd"/>
            <w:r w:rsidRPr="00E409F8">
              <w:rPr>
                <w:sz w:val="16"/>
              </w:rPr>
              <w:t>]) OR (WSH [</w:t>
            </w:r>
            <w:proofErr w:type="spellStart"/>
            <w:r w:rsidRPr="00E409F8">
              <w:rPr>
                <w:sz w:val="16"/>
              </w:rPr>
              <w:t>tw</w:t>
            </w:r>
            <w:proofErr w:type="spellEnd"/>
            <w:r w:rsidRPr="00E409F8">
              <w:rPr>
                <w:sz w:val="16"/>
              </w:rPr>
              <w:t>]) OR (“Sanitation” [</w:t>
            </w:r>
            <w:proofErr w:type="spellStart"/>
            <w:r w:rsidRPr="00E409F8">
              <w:rPr>
                <w:sz w:val="16"/>
              </w:rPr>
              <w:t>mh</w:t>
            </w:r>
            <w:proofErr w:type="spellEnd"/>
            <w:r w:rsidRPr="00E409F8">
              <w:rPr>
                <w:sz w:val="16"/>
              </w:rPr>
              <w:t>]) OR (“Water Supply” [</w:t>
            </w:r>
            <w:proofErr w:type="spellStart"/>
            <w:r w:rsidRPr="00E409F8">
              <w:rPr>
                <w:sz w:val="16"/>
              </w:rPr>
              <w:t>mh</w:t>
            </w:r>
            <w:proofErr w:type="spellEnd"/>
            <w:r w:rsidRPr="00E409F8">
              <w:rPr>
                <w:sz w:val="16"/>
              </w:rPr>
              <w:t>]) OR (“Drainage, Sanitary” [</w:t>
            </w:r>
            <w:proofErr w:type="spellStart"/>
            <w:r w:rsidRPr="00E409F8">
              <w:rPr>
                <w:sz w:val="16"/>
              </w:rPr>
              <w:t>mh</w:t>
            </w:r>
            <w:proofErr w:type="spellEnd"/>
            <w:r w:rsidRPr="00E409F8">
              <w:rPr>
                <w:sz w:val="16"/>
              </w:rPr>
              <w:t>]) OR (Sanitary Drainage [</w:t>
            </w:r>
            <w:proofErr w:type="spellStart"/>
            <w:r w:rsidRPr="00E409F8">
              <w:rPr>
                <w:sz w:val="16"/>
              </w:rPr>
              <w:t>tw</w:t>
            </w:r>
            <w:proofErr w:type="spellEnd"/>
            <w:r w:rsidRPr="00E409F8">
              <w:rPr>
                <w:sz w:val="16"/>
              </w:rPr>
              <w:t>]) OR (“Toilet Facilities” [</w:t>
            </w:r>
            <w:proofErr w:type="spellStart"/>
            <w:r w:rsidRPr="00E409F8">
              <w:rPr>
                <w:sz w:val="16"/>
              </w:rPr>
              <w:t>mh</w:t>
            </w:r>
            <w:proofErr w:type="spellEnd"/>
            <w:r w:rsidRPr="00E409F8">
              <w:rPr>
                <w:sz w:val="16"/>
              </w:rPr>
              <w:t>]) OR (“Drinking Water” [</w:t>
            </w:r>
            <w:proofErr w:type="spellStart"/>
            <w:r w:rsidRPr="00E409F8">
              <w:rPr>
                <w:sz w:val="16"/>
              </w:rPr>
              <w:t>mh</w:t>
            </w:r>
            <w:proofErr w:type="spellEnd"/>
            <w:r w:rsidRPr="00E409F8">
              <w:rPr>
                <w:sz w:val="16"/>
              </w:rPr>
              <w:t>]) OR (“Hand Hygiene” [</w:t>
            </w:r>
            <w:proofErr w:type="spellStart"/>
            <w:r w:rsidRPr="00E409F8">
              <w:rPr>
                <w:sz w:val="16"/>
              </w:rPr>
              <w:t>mh</w:t>
            </w:r>
            <w:proofErr w:type="spellEnd"/>
            <w:r w:rsidRPr="00E409F8">
              <w:rPr>
                <w:sz w:val="16"/>
              </w:rPr>
              <w:t>]) OR (“Water Purification” [</w:t>
            </w:r>
            <w:proofErr w:type="spellStart"/>
            <w:r w:rsidRPr="00E409F8">
              <w:rPr>
                <w:sz w:val="16"/>
              </w:rPr>
              <w:t>mh</w:t>
            </w:r>
            <w:proofErr w:type="spellEnd"/>
            <w:r w:rsidRPr="00E409F8">
              <w:rPr>
                <w:sz w:val="16"/>
              </w:rPr>
              <w:t>]) OR (“Waste Water” [</w:t>
            </w:r>
            <w:proofErr w:type="spellStart"/>
            <w:r w:rsidRPr="00E409F8">
              <w:rPr>
                <w:sz w:val="16"/>
              </w:rPr>
              <w:t>mh</w:t>
            </w:r>
            <w:proofErr w:type="spellEnd"/>
            <w:r w:rsidRPr="00E409F8">
              <w:rPr>
                <w:sz w:val="16"/>
              </w:rPr>
              <w:t>]) OR (disinfect* [</w:t>
            </w:r>
            <w:proofErr w:type="spellStart"/>
            <w:r w:rsidRPr="00E409F8">
              <w:rPr>
                <w:sz w:val="16"/>
              </w:rPr>
              <w:t>tw</w:t>
            </w:r>
            <w:proofErr w:type="spellEnd"/>
            <w:r w:rsidRPr="00E409F8">
              <w:rPr>
                <w:sz w:val="16"/>
              </w:rPr>
              <w:t>])) AND ((molecular source tracking [</w:t>
            </w:r>
            <w:proofErr w:type="spellStart"/>
            <w:r w:rsidRPr="00E409F8">
              <w:rPr>
                <w:sz w:val="16"/>
              </w:rPr>
              <w:t>tw</w:t>
            </w:r>
            <w:proofErr w:type="spellEnd"/>
            <w:r w:rsidRPr="00E409F8">
              <w:rPr>
                <w:sz w:val="16"/>
              </w:rPr>
              <w:t>]) OR (microbial source tracking [</w:t>
            </w:r>
            <w:proofErr w:type="spellStart"/>
            <w:r w:rsidRPr="00E409F8">
              <w:rPr>
                <w:sz w:val="16"/>
              </w:rPr>
              <w:t>tw</w:t>
            </w:r>
            <w:proofErr w:type="spellEnd"/>
            <w:r w:rsidRPr="00E409F8">
              <w:rPr>
                <w:sz w:val="16"/>
              </w:rPr>
              <w:t>]) OR (microbial transmission [</w:t>
            </w:r>
            <w:proofErr w:type="spellStart"/>
            <w:r w:rsidRPr="00E409F8">
              <w:rPr>
                <w:sz w:val="16"/>
              </w:rPr>
              <w:t>tw</w:t>
            </w:r>
            <w:proofErr w:type="spellEnd"/>
            <w:r w:rsidRPr="00E409F8">
              <w:rPr>
                <w:sz w:val="16"/>
              </w:rPr>
              <w:t>]) OR (diarrheal pathogen [</w:t>
            </w:r>
            <w:proofErr w:type="spellStart"/>
            <w:r w:rsidRPr="00E409F8">
              <w:rPr>
                <w:sz w:val="16"/>
              </w:rPr>
              <w:t>tw</w:t>
            </w:r>
            <w:proofErr w:type="spellEnd"/>
            <w:r w:rsidRPr="00E409F8">
              <w:rPr>
                <w:sz w:val="16"/>
              </w:rPr>
              <w:t>]) OR (diarrheal pathogens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pathogens [</w:t>
            </w:r>
            <w:proofErr w:type="spellStart"/>
            <w:r w:rsidRPr="00E409F8">
              <w:rPr>
                <w:sz w:val="16"/>
              </w:rPr>
              <w:t>tw</w:t>
            </w:r>
            <w:proofErr w:type="spellEnd"/>
            <w:r w:rsidRPr="00E409F8">
              <w:rPr>
                <w:sz w:val="16"/>
              </w:rPr>
              <w:t>]) OR (fecal-oral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-oral [</w:t>
            </w:r>
            <w:proofErr w:type="spellStart"/>
            <w:r w:rsidRPr="00E409F8">
              <w:rPr>
                <w:sz w:val="16"/>
              </w:rPr>
              <w:t>tw</w:t>
            </w:r>
            <w:proofErr w:type="spellEnd"/>
            <w:r w:rsidRPr="00E409F8">
              <w:rPr>
                <w:sz w:val="16"/>
              </w:rPr>
              <w:t>]) OR (enteric pathogen [</w:t>
            </w:r>
            <w:proofErr w:type="spellStart"/>
            <w:r w:rsidRPr="00E409F8">
              <w:rPr>
                <w:sz w:val="16"/>
              </w:rPr>
              <w:t>tw</w:t>
            </w:r>
            <w:proofErr w:type="spellEnd"/>
            <w:r w:rsidRPr="00E409F8">
              <w:rPr>
                <w:sz w:val="16"/>
              </w:rPr>
              <w:t>]) OR (enteric pathogens [</w:t>
            </w:r>
            <w:proofErr w:type="spellStart"/>
            <w:r w:rsidRPr="00E409F8">
              <w:rPr>
                <w:sz w:val="16"/>
              </w:rPr>
              <w:t>tw</w:t>
            </w:r>
            <w:proofErr w:type="spellEnd"/>
            <w:r w:rsidRPr="00E409F8">
              <w:rPr>
                <w:sz w:val="16"/>
              </w:rPr>
              <w:t>]) OR (ruminant* [</w:t>
            </w:r>
            <w:proofErr w:type="spellStart"/>
            <w:r w:rsidRPr="00E409F8">
              <w:rPr>
                <w:sz w:val="16"/>
              </w:rPr>
              <w:t>tw</w:t>
            </w:r>
            <w:proofErr w:type="spellEnd"/>
            <w:r w:rsidRPr="00E409F8">
              <w:rPr>
                <w:sz w:val="16"/>
              </w:rPr>
              <w:t>]) OR (avian* [</w:t>
            </w:r>
            <w:proofErr w:type="spellStart"/>
            <w:r w:rsidRPr="00E409F8">
              <w:rPr>
                <w:sz w:val="16"/>
              </w:rPr>
              <w:t>tw</w:t>
            </w:r>
            <w:proofErr w:type="spellEnd"/>
            <w:r w:rsidRPr="00E409F8">
              <w:rPr>
                <w:sz w:val="16"/>
              </w:rPr>
              <w:t>]) OR (“Feces” [</w:t>
            </w:r>
            <w:proofErr w:type="spellStart"/>
            <w:r w:rsidRPr="00E409F8">
              <w:rPr>
                <w:sz w:val="16"/>
              </w:rPr>
              <w:t>mh</w:t>
            </w:r>
            <w:proofErr w:type="spellEnd"/>
            <w:r w:rsidRPr="00E409F8">
              <w:rPr>
                <w:sz w:val="16"/>
              </w:rPr>
              <w:t>]) OR (Feces [</w:t>
            </w:r>
            <w:proofErr w:type="spellStart"/>
            <w:r w:rsidRPr="00E409F8">
              <w:rPr>
                <w:sz w:val="16"/>
              </w:rPr>
              <w:t>tw</w:t>
            </w:r>
            <w:proofErr w:type="spellEnd"/>
            <w:r w:rsidRPr="00E409F8">
              <w:rPr>
                <w:sz w:val="16"/>
              </w:rPr>
              <w:t>]) OR (</w:t>
            </w:r>
            <w:proofErr w:type="spellStart"/>
            <w:r w:rsidRPr="00E409F8">
              <w:rPr>
                <w:sz w:val="16"/>
              </w:rPr>
              <w:t>Faeces</w:t>
            </w:r>
            <w:proofErr w:type="spellEnd"/>
            <w:r w:rsidRPr="00E409F8">
              <w:rPr>
                <w:sz w:val="16"/>
              </w:rPr>
              <w:t xml:space="preserve"> [</w:t>
            </w:r>
            <w:proofErr w:type="spellStart"/>
            <w:r w:rsidRPr="00E409F8">
              <w:rPr>
                <w:sz w:val="16"/>
              </w:rPr>
              <w:t>tw</w:t>
            </w:r>
            <w:proofErr w:type="spellEnd"/>
            <w:r w:rsidRPr="00E409F8">
              <w:rPr>
                <w:sz w:val="16"/>
              </w:rPr>
              <w:t>]) OR (Fecal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Fecally</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Faecally</w:t>
            </w:r>
            <w:proofErr w:type="spellEnd"/>
            <w:r w:rsidRPr="00E409F8">
              <w:rPr>
                <w:sz w:val="16"/>
              </w:rPr>
              <w:t xml:space="preserve"> [</w:t>
            </w:r>
            <w:proofErr w:type="spellStart"/>
            <w:r w:rsidRPr="00E409F8">
              <w:rPr>
                <w:sz w:val="16"/>
              </w:rPr>
              <w:t>tw</w:t>
            </w:r>
            <w:proofErr w:type="spellEnd"/>
            <w:r w:rsidRPr="00E409F8">
              <w:rPr>
                <w:sz w:val="16"/>
              </w:rPr>
              <w:t>])) AND (((Enteric infection* [</w:t>
            </w:r>
            <w:proofErr w:type="spellStart"/>
            <w:r w:rsidRPr="00E409F8">
              <w:rPr>
                <w:sz w:val="16"/>
              </w:rPr>
              <w:t>tw</w:t>
            </w:r>
            <w:proofErr w:type="spellEnd"/>
            <w:r w:rsidRPr="00E409F8">
              <w:rPr>
                <w:sz w:val="16"/>
              </w:rPr>
              <w:t>]) OR (Soil-transmitted helminth* [</w:t>
            </w:r>
            <w:proofErr w:type="spellStart"/>
            <w:r w:rsidRPr="00E409F8">
              <w:rPr>
                <w:sz w:val="16"/>
              </w:rPr>
              <w:t>tw</w:t>
            </w:r>
            <w:proofErr w:type="spellEnd"/>
            <w:r w:rsidRPr="00E409F8">
              <w:rPr>
                <w:sz w:val="16"/>
              </w:rPr>
              <w:t>]) OR (Protozoan* [</w:t>
            </w:r>
            <w:proofErr w:type="spellStart"/>
            <w:r w:rsidRPr="00E409F8">
              <w:rPr>
                <w:sz w:val="16"/>
              </w:rPr>
              <w:t>tw</w:t>
            </w:r>
            <w:proofErr w:type="spellEnd"/>
            <w:r w:rsidRPr="00E409F8">
              <w:rPr>
                <w:sz w:val="16"/>
              </w:rPr>
              <w:t>]) OR (Seroconversion [</w:t>
            </w:r>
            <w:proofErr w:type="spellStart"/>
            <w:r w:rsidRPr="00E409F8">
              <w:rPr>
                <w:sz w:val="16"/>
              </w:rPr>
              <w:t>tw</w:t>
            </w:r>
            <w:proofErr w:type="spellEnd"/>
            <w:r w:rsidRPr="00E409F8">
              <w:rPr>
                <w:sz w:val="16"/>
              </w:rPr>
              <w:t xml:space="preserve">]) OR (Fecal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(Fecal biomarker*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biomarker* [</w:t>
            </w:r>
            <w:proofErr w:type="spellStart"/>
            <w:r w:rsidRPr="00E409F8">
              <w:rPr>
                <w:sz w:val="16"/>
              </w:rPr>
              <w:t>tw</w:t>
            </w:r>
            <w:proofErr w:type="spellEnd"/>
            <w:r w:rsidRPr="00E409F8">
              <w:rPr>
                <w:sz w:val="16"/>
              </w:rPr>
              <w:t>]) OR (“Intestinal Diseases, Parasitic/epidemiology” [</w:t>
            </w:r>
            <w:proofErr w:type="spellStart"/>
            <w:r w:rsidRPr="00E409F8">
              <w:rPr>
                <w:sz w:val="16"/>
              </w:rPr>
              <w:t>mh</w:t>
            </w:r>
            <w:proofErr w:type="spellEnd"/>
            <w:r w:rsidRPr="00E409F8">
              <w:rPr>
                <w:sz w:val="16"/>
              </w:rPr>
              <w:t>]) OR (“Seroconversion” [</w:t>
            </w:r>
            <w:proofErr w:type="spellStart"/>
            <w:r w:rsidRPr="00E409F8">
              <w:rPr>
                <w:sz w:val="16"/>
              </w:rPr>
              <w:t>mh</w:t>
            </w:r>
            <w:proofErr w:type="spellEnd"/>
            <w:r w:rsidRPr="00E409F8">
              <w:rPr>
                <w:sz w:val="16"/>
              </w:rPr>
              <w:t>]) OR (Seroconversion [</w:t>
            </w:r>
            <w:proofErr w:type="spellStart"/>
            <w:r w:rsidRPr="00E409F8">
              <w:rPr>
                <w:sz w:val="16"/>
              </w:rPr>
              <w:t>tw</w:t>
            </w:r>
            <w:proofErr w:type="spellEnd"/>
            <w:r w:rsidRPr="00E409F8">
              <w:rPr>
                <w:sz w:val="16"/>
              </w:rPr>
              <w:t>]) OR (“Enteritis/epidemiology” [</w:t>
            </w:r>
            <w:proofErr w:type="spellStart"/>
            <w:r w:rsidRPr="00E409F8">
              <w:rPr>
                <w:sz w:val="16"/>
              </w:rPr>
              <w:t>mh</w:t>
            </w:r>
            <w:proofErr w:type="spellEnd"/>
            <w:r w:rsidRPr="00E409F8">
              <w:rPr>
                <w:sz w:val="16"/>
              </w:rPr>
              <w:t>]) OR (“Helminthiasis/complications” [</w:t>
            </w:r>
            <w:proofErr w:type="spellStart"/>
            <w:r w:rsidRPr="00E409F8">
              <w:rPr>
                <w:sz w:val="16"/>
              </w:rPr>
              <w:t>mh</w:t>
            </w:r>
            <w:proofErr w:type="spellEnd"/>
            <w:r w:rsidRPr="00E409F8">
              <w:rPr>
                <w:sz w:val="16"/>
              </w:rPr>
              <w:t>]) OR (Helminthiasis [</w:t>
            </w:r>
            <w:proofErr w:type="spellStart"/>
            <w:r w:rsidRPr="00E409F8">
              <w:rPr>
                <w:sz w:val="16"/>
              </w:rPr>
              <w:t>tw</w:t>
            </w:r>
            <w:proofErr w:type="spellEnd"/>
            <w:r w:rsidRPr="00E409F8">
              <w:rPr>
                <w:sz w:val="16"/>
              </w:rPr>
              <w:t>]) OR (Helminthiases)OR (“Helminthiasis/epidemiology” [</w:t>
            </w:r>
            <w:proofErr w:type="spellStart"/>
            <w:r w:rsidRPr="00E409F8">
              <w:rPr>
                <w:sz w:val="16"/>
              </w:rPr>
              <w:t>mh</w:t>
            </w:r>
            <w:proofErr w:type="spellEnd"/>
            <w:r w:rsidRPr="00E409F8">
              <w:rPr>
                <w:sz w:val="16"/>
              </w:rPr>
              <w:t>]) OR (“Helminthiasis/prevention and control” [</w:t>
            </w:r>
            <w:proofErr w:type="spellStart"/>
            <w:r w:rsidRPr="00E409F8">
              <w:rPr>
                <w:sz w:val="16"/>
              </w:rPr>
              <w:t>mh</w:t>
            </w:r>
            <w:proofErr w:type="spellEnd"/>
            <w:r w:rsidRPr="00E409F8">
              <w:rPr>
                <w:sz w:val="16"/>
              </w:rPr>
              <w:t>]) OR (Intestinal infection* [</w:t>
            </w:r>
            <w:proofErr w:type="spellStart"/>
            <w:r w:rsidRPr="00E409F8">
              <w:rPr>
                <w:sz w:val="16"/>
              </w:rPr>
              <w:t>tw</w:t>
            </w:r>
            <w:proofErr w:type="spellEnd"/>
            <w:r w:rsidRPr="00E409F8">
              <w:rPr>
                <w:sz w:val="16"/>
              </w:rPr>
              <w:t>]) OR (Viral infection*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(Stool sampling [</w:t>
            </w:r>
            <w:proofErr w:type="spellStart"/>
            <w:r w:rsidRPr="00E409F8">
              <w:rPr>
                <w:sz w:val="16"/>
              </w:rPr>
              <w:t>tw</w:t>
            </w:r>
            <w:proofErr w:type="spellEnd"/>
            <w:r w:rsidRPr="00E409F8">
              <w:rPr>
                <w:sz w:val="16"/>
              </w:rPr>
              <w:t>]) OR (Stool collection [</w:t>
            </w:r>
            <w:proofErr w:type="spellStart"/>
            <w:r w:rsidRPr="00E409F8">
              <w:rPr>
                <w:sz w:val="16"/>
              </w:rPr>
              <w:t>tw</w:t>
            </w:r>
            <w:proofErr w:type="spellEnd"/>
            <w:r w:rsidRPr="00E409F8">
              <w:rPr>
                <w:sz w:val="16"/>
              </w:rPr>
              <w:t>])) OR ((</w:t>
            </w:r>
            <w:proofErr w:type="spellStart"/>
            <w:r w:rsidRPr="00E409F8">
              <w:rPr>
                <w:sz w:val="16"/>
              </w:rPr>
              <w:t>Diarrh</w:t>
            </w:r>
            <w:proofErr w:type="spellEnd"/>
            <w:r w:rsidRPr="00E409F8">
              <w:rPr>
                <w:sz w:val="16"/>
              </w:rPr>
              <w:t>* [</w:t>
            </w:r>
            <w:proofErr w:type="spellStart"/>
            <w:r w:rsidRPr="00E409F8">
              <w:rPr>
                <w:sz w:val="16"/>
              </w:rPr>
              <w:t>tw</w:t>
            </w:r>
            <w:proofErr w:type="spellEnd"/>
            <w:r w:rsidRPr="00E409F8">
              <w:rPr>
                <w:sz w:val="16"/>
              </w:rPr>
              <w:t>]) OR (Dysentery [</w:t>
            </w:r>
            <w:proofErr w:type="spellStart"/>
            <w:r w:rsidRPr="00E409F8">
              <w:rPr>
                <w:sz w:val="16"/>
              </w:rPr>
              <w:t>tw</w:t>
            </w:r>
            <w:proofErr w:type="spellEnd"/>
            <w:r w:rsidRPr="00E409F8">
              <w:rPr>
                <w:sz w:val="16"/>
              </w:rPr>
              <w:t>]) OR (“Diarrhea/epidemiology” [</w:t>
            </w:r>
            <w:proofErr w:type="spellStart"/>
            <w:r w:rsidRPr="00E409F8">
              <w:rPr>
                <w:sz w:val="16"/>
              </w:rPr>
              <w:t>mh</w:t>
            </w:r>
            <w:proofErr w:type="spellEnd"/>
            <w:r w:rsidRPr="00E409F8">
              <w:rPr>
                <w:sz w:val="16"/>
              </w:rPr>
              <w:t>]) OR (“Diarrhea/etiology” [</w:t>
            </w:r>
            <w:proofErr w:type="spellStart"/>
            <w:r w:rsidRPr="00E409F8">
              <w:rPr>
                <w:sz w:val="16"/>
              </w:rPr>
              <w:t>mh</w:t>
            </w:r>
            <w:proofErr w:type="spellEnd"/>
            <w:r w:rsidRPr="00E409F8">
              <w:rPr>
                <w:sz w:val="16"/>
              </w:rPr>
              <w:t>]) OR (“Diarrhea/prevention and control” [</w:t>
            </w:r>
            <w:proofErr w:type="spellStart"/>
            <w:r w:rsidRPr="00E409F8">
              <w:rPr>
                <w:sz w:val="16"/>
              </w:rPr>
              <w:t>mh</w:t>
            </w:r>
            <w:proofErr w:type="spellEnd"/>
            <w:r w:rsidRPr="00E409F8">
              <w:rPr>
                <w:sz w:val="16"/>
              </w:rPr>
              <w:t>]) OR (“Diarrhea, Infantile” [</w:t>
            </w:r>
            <w:proofErr w:type="spellStart"/>
            <w:r w:rsidRPr="00E409F8">
              <w:rPr>
                <w:sz w:val="16"/>
              </w:rPr>
              <w:t>mh</w:t>
            </w:r>
            <w:proofErr w:type="spellEnd"/>
            <w:r w:rsidRPr="00E409F8">
              <w:rPr>
                <w:sz w:val="16"/>
              </w:rPr>
              <w:t>]) OR (“Dysentery” [</w:t>
            </w:r>
            <w:proofErr w:type="spellStart"/>
            <w:r w:rsidRPr="00E409F8">
              <w:rPr>
                <w:sz w:val="16"/>
              </w:rPr>
              <w:t>mh</w:t>
            </w:r>
            <w:proofErr w:type="spellEnd"/>
            <w:r w:rsidRPr="00E409F8">
              <w:rPr>
                <w:sz w:val="16"/>
              </w:rPr>
              <w:t>])) OR (Child growth faltering [</w:t>
            </w:r>
            <w:proofErr w:type="spellStart"/>
            <w:r w:rsidRPr="00E409F8">
              <w:rPr>
                <w:sz w:val="16"/>
              </w:rPr>
              <w:t>tw</w:t>
            </w:r>
            <w:proofErr w:type="spellEnd"/>
            <w:r w:rsidRPr="00E409F8">
              <w:rPr>
                <w:sz w:val="16"/>
              </w:rPr>
              <w:t>]) OR (Growth faltering [</w:t>
            </w:r>
            <w:proofErr w:type="spellStart"/>
            <w:r w:rsidRPr="00E409F8">
              <w:rPr>
                <w:sz w:val="16"/>
              </w:rPr>
              <w:t>tw</w:t>
            </w:r>
            <w:proofErr w:type="spellEnd"/>
            <w:r w:rsidRPr="00E409F8">
              <w:rPr>
                <w:sz w:val="16"/>
              </w:rPr>
              <w:t>])OR (Child development [</w:t>
            </w:r>
            <w:proofErr w:type="spellStart"/>
            <w:r w:rsidRPr="00E409F8">
              <w:rPr>
                <w:sz w:val="16"/>
              </w:rPr>
              <w:t>tw</w:t>
            </w:r>
            <w:proofErr w:type="spellEnd"/>
            <w:r w:rsidRPr="00E409F8">
              <w:rPr>
                <w:sz w:val="16"/>
              </w:rPr>
              <w:t>]) OR (Length-for-age [</w:t>
            </w:r>
            <w:proofErr w:type="spellStart"/>
            <w:r w:rsidRPr="00E409F8">
              <w:rPr>
                <w:sz w:val="16"/>
              </w:rPr>
              <w:t>tw</w:t>
            </w:r>
            <w:proofErr w:type="spellEnd"/>
            <w:r w:rsidRPr="00E409F8">
              <w:rPr>
                <w:sz w:val="16"/>
              </w:rPr>
              <w:t>]) OR (Height-for-age [</w:t>
            </w:r>
            <w:proofErr w:type="spellStart"/>
            <w:r w:rsidRPr="00E409F8">
              <w:rPr>
                <w:sz w:val="16"/>
              </w:rPr>
              <w:t>tw</w:t>
            </w:r>
            <w:proofErr w:type="spellEnd"/>
            <w:r w:rsidRPr="00E409F8">
              <w:rPr>
                <w:sz w:val="16"/>
              </w:rPr>
              <w:t>]) OR (Weight-for-age [</w:t>
            </w:r>
            <w:proofErr w:type="spellStart"/>
            <w:r w:rsidRPr="00E409F8">
              <w:rPr>
                <w:sz w:val="16"/>
              </w:rPr>
              <w:t>tw</w:t>
            </w:r>
            <w:proofErr w:type="spellEnd"/>
            <w:r w:rsidRPr="00E409F8">
              <w:rPr>
                <w:sz w:val="16"/>
              </w:rPr>
              <w:t>]) OR (Head circumference [</w:t>
            </w:r>
            <w:proofErr w:type="spellStart"/>
            <w:r w:rsidRPr="00E409F8">
              <w:rPr>
                <w:sz w:val="16"/>
              </w:rPr>
              <w:t>tw</w:t>
            </w:r>
            <w:proofErr w:type="spellEnd"/>
            <w:r w:rsidRPr="00E409F8">
              <w:rPr>
                <w:sz w:val="16"/>
              </w:rPr>
              <w:t>]) OR (Waist circumference [</w:t>
            </w:r>
            <w:proofErr w:type="spellStart"/>
            <w:r w:rsidRPr="00E409F8">
              <w:rPr>
                <w:sz w:val="16"/>
              </w:rPr>
              <w:t>tw</w:t>
            </w:r>
            <w:proofErr w:type="spellEnd"/>
            <w:r w:rsidRPr="00E409F8">
              <w:rPr>
                <w:sz w:val="16"/>
              </w:rPr>
              <w:t>]) OR (Stunt* [</w:t>
            </w:r>
            <w:proofErr w:type="spellStart"/>
            <w:r w:rsidRPr="00E409F8">
              <w:rPr>
                <w:sz w:val="16"/>
              </w:rPr>
              <w:t>tw</w:t>
            </w:r>
            <w:proofErr w:type="spellEnd"/>
            <w:r w:rsidRPr="00E409F8">
              <w:rPr>
                <w:sz w:val="16"/>
              </w:rPr>
              <w:t>]) OR (Wasting [</w:t>
            </w:r>
            <w:proofErr w:type="spellStart"/>
            <w:r w:rsidRPr="00E409F8">
              <w:rPr>
                <w:sz w:val="16"/>
              </w:rPr>
              <w:t>tw</w:t>
            </w:r>
            <w:proofErr w:type="spellEnd"/>
            <w:r w:rsidRPr="00E409F8">
              <w:rPr>
                <w:sz w:val="16"/>
              </w:rPr>
              <w:t>]) OR (Wasted [</w:t>
            </w:r>
            <w:proofErr w:type="spellStart"/>
            <w:r w:rsidRPr="00E409F8">
              <w:rPr>
                <w:sz w:val="16"/>
              </w:rPr>
              <w:t>tw</w:t>
            </w:r>
            <w:proofErr w:type="spellEnd"/>
            <w:r w:rsidRPr="00E409F8">
              <w:rPr>
                <w:sz w:val="16"/>
              </w:rPr>
              <w:t>]) OR (Linear growth [</w:t>
            </w:r>
            <w:proofErr w:type="spellStart"/>
            <w:r w:rsidRPr="00E409F8">
              <w:rPr>
                <w:sz w:val="16"/>
              </w:rPr>
              <w:t>tw</w:t>
            </w:r>
            <w:proofErr w:type="spellEnd"/>
            <w:r w:rsidRPr="00E409F8">
              <w:rPr>
                <w:sz w:val="16"/>
              </w:rPr>
              <w:t>]) OR (Anthropometric measurement* [</w:t>
            </w:r>
            <w:proofErr w:type="spellStart"/>
            <w:r w:rsidRPr="00E409F8">
              <w:rPr>
                <w:sz w:val="16"/>
              </w:rPr>
              <w:t>tw</w:t>
            </w:r>
            <w:proofErr w:type="spellEnd"/>
            <w:r w:rsidRPr="00E409F8">
              <w:rPr>
                <w:sz w:val="16"/>
              </w:rPr>
              <w:t>]) OR (</w:t>
            </w:r>
            <w:proofErr w:type="spellStart"/>
            <w:r w:rsidRPr="00E409F8">
              <w:rPr>
                <w:sz w:val="16"/>
              </w:rPr>
              <w:t>Maln</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Undernourish</w:t>
            </w:r>
            <w:proofErr w:type="spellEnd"/>
            <w:r w:rsidRPr="00E409F8">
              <w:rPr>
                <w:sz w:val="16"/>
              </w:rPr>
              <w:t>* [</w:t>
            </w:r>
            <w:proofErr w:type="spellStart"/>
            <w:r w:rsidRPr="00E409F8">
              <w:rPr>
                <w:sz w:val="16"/>
              </w:rPr>
              <w:t>tw</w:t>
            </w:r>
            <w:proofErr w:type="spellEnd"/>
            <w:r w:rsidRPr="00E409F8">
              <w:rPr>
                <w:sz w:val="16"/>
              </w:rPr>
              <w:t>]) OR (Undernutrition [</w:t>
            </w:r>
            <w:proofErr w:type="spellStart"/>
            <w:r w:rsidRPr="00E409F8">
              <w:rPr>
                <w:sz w:val="16"/>
              </w:rPr>
              <w:t>tw</w:t>
            </w:r>
            <w:proofErr w:type="spellEnd"/>
            <w:r w:rsidRPr="00E409F8">
              <w:rPr>
                <w:sz w:val="16"/>
              </w:rPr>
              <w:t>]) OR (Underweight [</w:t>
            </w:r>
            <w:proofErr w:type="spellStart"/>
            <w:r w:rsidRPr="00E409F8">
              <w:rPr>
                <w:sz w:val="16"/>
              </w:rPr>
              <w:t>tw</w:t>
            </w:r>
            <w:proofErr w:type="spellEnd"/>
            <w:r w:rsidRPr="00E409F8">
              <w:rPr>
                <w:sz w:val="16"/>
              </w:rPr>
              <w:t>]) OR (“Growth Disorders” [</w:t>
            </w:r>
            <w:proofErr w:type="spellStart"/>
            <w:r w:rsidRPr="00E409F8">
              <w:rPr>
                <w:sz w:val="16"/>
              </w:rPr>
              <w:t>mh</w:t>
            </w:r>
            <w:proofErr w:type="spellEnd"/>
            <w:r w:rsidRPr="00E409F8">
              <w:rPr>
                <w:sz w:val="16"/>
              </w:rPr>
              <w:t>]) OR (Growth Disorders [</w:t>
            </w:r>
            <w:proofErr w:type="spellStart"/>
            <w:r w:rsidRPr="00E409F8">
              <w:rPr>
                <w:sz w:val="16"/>
              </w:rPr>
              <w:t>tw</w:t>
            </w:r>
            <w:proofErr w:type="spellEnd"/>
            <w:r w:rsidRPr="00E409F8">
              <w:rPr>
                <w:sz w:val="16"/>
              </w:rPr>
              <w:t>]) OR (“Child nutrition disorders” [</w:t>
            </w:r>
            <w:proofErr w:type="spellStart"/>
            <w:r w:rsidRPr="00E409F8">
              <w:rPr>
                <w:sz w:val="16"/>
              </w:rPr>
              <w:t>mh</w:t>
            </w:r>
            <w:proofErr w:type="spellEnd"/>
            <w:r w:rsidRPr="00E409F8">
              <w:rPr>
                <w:sz w:val="16"/>
              </w:rPr>
              <w:t>]) OR (Child nutrition disorder* [</w:t>
            </w:r>
            <w:proofErr w:type="spellStart"/>
            <w:r w:rsidRPr="00E409F8">
              <w:rPr>
                <w:sz w:val="16"/>
              </w:rPr>
              <w:t>tw</w:t>
            </w:r>
            <w:proofErr w:type="spellEnd"/>
            <w:r w:rsidRPr="00E409F8">
              <w:rPr>
                <w:sz w:val="16"/>
              </w:rPr>
              <w:t>]) OR (“Malnutrition” [</w:t>
            </w:r>
            <w:proofErr w:type="spellStart"/>
            <w:r w:rsidRPr="00E409F8">
              <w:rPr>
                <w:sz w:val="16"/>
              </w:rPr>
              <w:t>mh</w:t>
            </w:r>
            <w:proofErr w:type="spellEnd"/>
            <w:r w:rsidRPr="00E409F8">
              <w:rPr>
                <w:sz w:val="16"/>
              </w:rPr>
              <w:t>]) OR (“Wasting Syndrome” [</w:t>
            </w:r>
            <w:proofErr w:type="spellStart"/>
            <w:r w:rsidRPr="00E409F8">
              <w:rPr>
                <w:sz w:val="16"/>
              </w:rPr>
              <w:t>mh</w:t>
            </w:r>
            <w:proofErr w:type="spellEnd"/>
            <w:r w:rsidRPr="00E409F8">
              <w:rPr>
                <w:sz w:val="16"/>
              </w:rPr>
              <w:t>]) OR (Wasting syndrome [</w:t>
            </w:r>
            <w:proofErr w:type="spellStart"/>
            <w:r w:rsidRPr="00E409F8">
              <w:rPr>
                <w:sz w:val="16"/>
              </w:rPr>
              <w:t>tw</w:t>
            </w:r>
            <w:proofErr w:type="spellEnd"/>
            <w:r w:rsidRPr="00E409F8">
              <w:rPr>
                <w:sz w:val="16"/>
              </w:rPr>
              <w:t>]) OR (“Thinness” [</w:t>
            </w:r>
            <w:proofErr w:type="spellStart"/>
            <w:r w:rsidRPr="00E409F8">
              <w:rPr>
                <w:sz w:val="16"/>
              </w:rPr>
              <w:t>mh</w:t>
            </w:r>
            <w:proofErr w:type="spellEnd"/>
            <w:r w:rsidRPr="00E409F8">
              <w:rPr>
                <w:sz w:val="16"/>
              </w:rPr>
              <w:t>]) OR (Thinness [</w:t>
            </w:r>
            <w:proofErr w:type="spellStart"/>
            <w:r w:rsidRPr="00E409F8">
              <w:rPr>
                <w:sz w:val="16"/>
              </w:rPr>
              <w:t>tw</w:t>
            </w:r>
            <w:proofErr w:type="spellEnd"/>
            <w:r w:rsidRPr="00E409F8">
              <w:rPr>
                <w:sz w:val="16"/>
              </w:rPr>
              <w:t>]) OR (Growth velocity [</w:t>
            </w:r>
            <w:proofErr w:type="spellStart"/>
            <w:r w:rsidRPr="00E409F8">
              <w:rPr>
                <w:sz w:val="16"/>
              </w:rPr>
              <w:t>tw</w:t>
            </w:r>
            <w:proofErr w:type="spellEnd"/>
            <w:r w:rsidRPr="00E409F8">
              <w:rPr>
                <w:sz w:val="16"/>
              </w:rPr>
              <w:t>]))</w:t>
            </w:r>
          </w:p>
        </w:tc>
      </w:tr>
    </w:tbl>
    <w:p w14:paraId="367DFF38"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55" w:name="table-s2.-pubmed-search-string"/>
      <w:bookmarkEnd w:id="355"/>
      <w:r w:rsidRPr="00E409F8">
        <w:rPr>
          <w:rFonts w:ascii="Calibri" w:eastAsia="Times New Roman" w:hAnsi="Calibri" w:cs="Times New Roman"/>
          <w:b/>
          <w:bCs/>
          <w:sz w:val="28"/>
          <w:szCs w:val="28"/>
        </w:rPr>
        <w:lastRenderedPageBreak/>
        <w:t>Table S3. PRISMA Checklist</w:t>
      </w:r>
    </w:p>
    <w:p w14:paraId="1AB4D0A0"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(See separate attachment)</w:t>
      </w:r>
    </w:p>
    <w:p w14:paraId="25B45654"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56" w:name="table-s3.-prisma-checklist"/>
      <w:bookmarkStart w:id="357" w:name="Xf16835c5d6f6f296388bf55c14a6b53b1980298"/>
      <w:bookmarkEnd w:id="356"/>
      <w:r w:rsidRPr="00E409F8">
        <w:rPr>
          <w:rFonts w:ascii="Calibri" w:eastAsia="Times New Roman" w:hAnsi="Calibri" w:cs="Times New Roman"/>
          <w:b/>
          <w:bCs/>
          <w:sz w:val="28"/>
          <w:szCs w:val="28"/>
        </w:rPr>
        <w:t>Table S4. Prevalence of pathogens by sample type tested in each study</w:t>
      </w:r>
    </w:p>
    <w:tbl>
      <w:tblPr>
        <w:tblW w:w="0" w:type="auto"/>
        <w:jc w:val="center"/>
        <w:tblLayout w:type="fixed"/>
        <w:tblLook w:val="0420" w:firstRow="1" w:lastRow="0" w:firstColumn="0" w:lastColumn="0" w:noHBand="0" w:noVBand="1"/>
      </w:tblPr>
      <w:tblGrid>
        <w:gridCol w:w="2184"/>
        <w:gridCol w:w="1967"/>
        <w:gridCol w:w="2593"/>
        <w:gridCol w:w="2697"/>
        <w:gridCol w:w="2079"/>
      </w:tblGrid>
      <w:tr w:rsidR="00E409F8" w:rsidRPr="00E409F8" w14:paraId="2E3BDF42" w14:textId="77777777" w:rsidTr="00E409F8">
        <w:trPr>
          <w:cantSplit/>
          <w:tblHeader/>
          <w:jc w:val="center"/>
        </w:trPr>
        <w:tc>
          <w:tcPr>
            <w:tcW w:w="218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0A3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96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7E1C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5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2022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6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D92F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0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F453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22DD7350" w14:textId="77777777" w:rsidTr="00E409F8">
        <w:trPr>
          <w:cantSplit/>
          <w:jc w:val="center"/>
        </w:trPr>
        <w:tc>
          <w:tcPr>
            <w:tcW w:w="218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9F0A9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96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AC8B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66DD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EF6C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31.7% (19/60)</w:t>
            </w:r>
          </w:p>
        </w:tc>
        <w:tc>
          <w:tcPr>
            <w:tcW w:w="20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C92B2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(0.34, 1.57)</w:t>
            </w:r>
          </w:p>
        </w:tc>
      </w:tr>
      <w:tr w:rsidR="00E409F8" w:rsidRPr="00E409F8" w14:paraId="2F14D4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D7D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A3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95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30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8.3% (5/60)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B5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2B62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BA7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0A6E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2F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23.3% (14/60)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16B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(0.29, 1.93)</w:t>
            </w:r>
          </w:p>
        </w:tc>
      </w:tr>
      <w:tr w:rsidR="00E409F8" w:rsidRPr="00E409F8" w14:paraId="739845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F0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EA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97C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1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(3/493)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B35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19D7A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B05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2D2A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ADE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A20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 (30/493)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3F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(0.48, 2.27)</w:t>
            </w:r>
          </w:p>
        </w:tc>
      </w:tr>
      <w:tr w:rsidR="00E409F8" w:rsidRPr="00E409F8" w14:paraId="1A8AB4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7282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AEC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1FCE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A5E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 (7/496)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7F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F631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7E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3760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B9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6F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 (161/1499)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0A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(0.46, 1.15)</w:t>
            </w:r>
          </w:p>
        </w:tc>
      </w:tr>
      <w:tr w:rsidR="00E409F8" w:rsidRPr="00E409F8" w14:paraId="0FC84B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EA5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9B8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1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6FD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(36/276)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7A5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 (0.46, 1.85)</w:t>
            </w:r>
          </w:p>
        </w:tc>
      </w:tr>
      <w:tr w:rsidR="00E409F8" w:rsidRPr="00E409F8" w14:paraId="3A08E94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F315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52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F7CD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9A0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 (190/1874)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06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1.08 (0.77, 1.51)</w:t>
            </w:r>
          </w:p>
        </w:tc>
      </w:tr>
      <w:tr w:rsidR="00E409F8" w:rsidRPr="00E409F8" w14:paraId="570723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A6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9F4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A5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DE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(100/422)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353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(0.66, 1.6)</w:t>
            </w:r>
          </w:p>
        </w:tc>
      </w:tr>
      <w:tr w:rsidR="00E409F8" w:rsidRPr="00E409F8" w14:paraId="5F9468E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AF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4A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4677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AE1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(273/2107)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680B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(0.69, 1.15)</w:t>
            </w:r>
          </w:p>
        </w:tc>
      </w:tr>
      <w:tr w:rsidR="00E409F8" w:rsidRPr="00E409F8" w14:paraId="201017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8A22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29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ABD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200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 (146/2107)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CAA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 1.22)</w:t>
            </w:r>
          </w:p>
        </w:tc>
      </w:tr>
      <w:tr w:rsidR="00E409F8" w:rsidRPr="00E409F8" w14:paraId="408CB66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5776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4E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487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7E0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38.6% (286/741)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FB7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(0.84, 1.19)</w:t>
            </w:r>
          </w:p>
        </w:tc>
      </w:tr>
      <w:tr w:rsidR="00E409F8" w:rsidRPr="00E409F8" w14:paraId="53451B7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E25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D72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7C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724D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34% (127/373)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7F6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(0.78, 1.35)</w:t>
            </w:r>
          </w:p>
        </w:tc>
      </w:tr>
      <w:tr w:rsidR="00E409F8" w:rsidRPr="00E409F8" w14:paraId="18351B9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A95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15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618D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F8D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4.8% (15/311)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325D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(0.33, 2.38)</w:t>
            </w:r>
          </w:p>
        </w:tc>
      </w:tr>
      <w:tr w:rsidR="00E409F8" w:rsidRPr="00E409F8" w14:paraId="4D6374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706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E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CB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041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(14/337)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AAF4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(0.37, 2.69)</w:t>
            </w:r>
          </w:p>
        </w:tc>
      </w:tr>
      <w:tr w:rsidR="00E409F8" w:rsidRPr="00E409F8" w14:paraId="3DAC8A0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6E7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D59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A9FE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92CB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(177/737)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A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(0.67, 1.09)</w:t>
            </w:r>
          </w:p>
        </w:tc>
      </w:tr>
      <w:tr w:rsidR="00E409F8" w:rsidRPr="00E409F8" w14:paraId="24EF115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388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4F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40F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84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(14/602)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121C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 (0.14, 2.13)</w:t>
            </w:r>
          </w:p>
        </w:tc>
      </w:tr>
      <w:tr w:rsidR="00E409F8" w:rsidRPr="00E409F8" w14:paraId="63DBF6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7830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BB9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8AF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196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 (21/684)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94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1.16 (0.48, 2.81)</w:t>
            </w:r>
          </w:p>
        </w:tc>
      </w:tr>
      <w:tr w:rsidR="00E409F8" w:rsidRPr="00E409F8" w14:paraId="372140A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DA4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4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EC6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2F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61.3% (453/739)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198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(0.83, 1.06)</w:t>
            </w:r>
          </w:p>
        </w:tc>
      </w:tr>
      <w:tr w:rsidR="00E409F8" w:rsidRPr="00E409F8" w14:paraId="02E896D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AC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8CF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75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 difficile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8F2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14.8% (13/88)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B5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(0.32, 2.48)</w:t>
            </w:r>
          </w:p>
        </w:tc>
      </w:tr>
      <w:tr w:rsidR="00E409F8" w:rsidRPr="00E409F8" w14:paraId="0AC5571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009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6D6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43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A4D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BCF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CF3C7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A3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4E8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9564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E36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56.8% (50/88)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64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0.72 (0.49, 1.07)</w:t>
            </w:r>
          </w:p>
        </w:tc>
      </w:tr>
      <w:tr w:rsidR="00E409F8" w:rsidRPr="00E409F8" w14:paraId="44F0EB1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FD3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8259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BF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Salmonella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8AD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1A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9B66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727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3B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0A3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EC4E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21.6% (19/88)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7D0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 (0.1, 0.78)</w:t>
            </w:r>
          </w:p>
        </w:tc>
      </w:tr>
      <w:tr w:rsidR="00E409F8" w:rsidRPr="00E409F8" w14:paraId="0FAC65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E0F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A1C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5F11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277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B02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EA82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47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0A9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21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Yersinia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3E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A4F2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4F8AFE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9E76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E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EF5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470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 (53/88)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AFE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0.64 (0.43, 0.94)</w:t>
            </w:r>
          </w:p>
        </w:tc>
      </w:tr>
      <w:tr w:rsidR="00E409F8" w:rsidRPr="00E409F8" w14:paraId="038B06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1E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95E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20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F0F7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 (15/88)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5665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 (0.36, 2.33)</w:t>
            </w:r>
          </w:p>
        </w:tc>
      </w:tr>
      <w:tr w:rsidR="00E409F8" w:rsidRPr="00E409F8" w14:paraId="3B6ABA3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A49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3D5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99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Cryptosporidium</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07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 (7/88)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B1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971205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5D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64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399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Entamoeba histolytica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901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A33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059098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F228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C5B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1C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7B45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31.8% (28/88)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3C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(0.31, 1.15)</w:t>
            </w:r>
          </w:p>
        </w:tc>
      </w:tr>
      <w:tr w:rsidR="00E409F8" w:rsidRPr="00E409F8" w14:paraId="3428C47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E4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D06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C4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758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20.5% (18/88)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2F1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 (0.06, 0.68)</w:t>
            </w:r>
          </w:p>
        </w:tc>
      </w:tr>
      <w:tr w:rsidR="00E409F8" w:rsidRPr="00E409F8" w14:paraId="7DAEC3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60E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0C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146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16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 (26/88)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0966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1.04 (0.52, 2.07)</w:t>
            </w:r>
          </w:p>
        </w:tc>
      </w:tr>
      <w:tr w:rsidR="00E409F8" w:rsidRPr="00E409F8" w14:paraId="0782F9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862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DFD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577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410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(2/88)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C5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BD9FD8F"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C6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507E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1EB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F47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AECC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82DB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E11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05EA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01A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8127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E7E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AE7B5B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141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B06F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0EE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3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4AC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2B7D1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20D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347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089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8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 (12/48)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97E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 (0.25, 2.47)</w:t>
            </w:r>
          </w:p>
        </w:tc>
      </w:tr>
      <w:tr w:rsidR="00E409F8" w:rsidRPr="00E409F8" w14:paraId="59B40DA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DE9B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F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89C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0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2B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C3C29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DF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122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DA3D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6C94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76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D29794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D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841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453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7055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F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DAB2E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FF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288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674B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C2B2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47E8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B6752E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56D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2016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625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E42E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CB04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CF663C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E6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3E5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DA0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D15B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D3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74E08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5F61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D38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D9C8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F70E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F99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73DB6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67F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421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77E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F2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091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53E1A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10F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2DA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08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A5A3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705A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C55C43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92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7E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5E02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8BD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20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F4226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52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B1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F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A0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8C64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AD70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792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6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11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2A8A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0D64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C6AAF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CA7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6336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62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B3E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663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67D793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A62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A4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CA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28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43C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45BB58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FE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328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30B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E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6D8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42FC88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F19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8CD6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0A0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6BA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0E0D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71F67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C5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0E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CBF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2D1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074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B3767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7F2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E125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A36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78F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7.9% (3/38)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187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A557E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9BA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030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7A8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8A63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0E6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12DB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F3F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F9A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33E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25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DF8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D27CD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7F35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83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B7F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A112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 (2/38)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ED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E6F40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1575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B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A612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2FC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BF8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837BCE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B5B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62EE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51A3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42B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6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37FC8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6B3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C7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25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Sapovirus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35E3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9F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2674F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FE5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C39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EE5E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B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62.3% (886/1423)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876C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(0.87, 1.08)</w:t>
            </w:r>
          </w:p>
        </w:tc>
      </w:tr>
      <w:tr w:rsidR="00E409F8" w:rsidRPr="00E409F8" w14:paraId="71C0C846" w14:textId="77777777" w:rsidTr="00E409F8">
        <w:trPr>
          <w:cantSplit/>
          <w:jc w:val="center"/>
        </w:trPr>
        <w:tc>
          <w:tcPr>
            <w:tcW w:w="218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654B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17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1BB5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19D1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 (798/1423)</w:t>
            </w:r>
          </w:p>
        </w:tc>
        <w:tc>
          <w:tcPr>
            <w:tcW w:w="20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8295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(0.91, 1.15)</w:t>
            </w:r>
          </w:p>
        </w:tc>
      </w:tr>
    </w:tbl>
    <w:p w14:paraId="0BD01C92"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58" w:name="X7365549ec969411427044f9350e7a55d14c2c5e"/>
      <w:bookmarkEnd w:id="357"/>
      <w:r w:rsidRPr="00E409F8">
        <w:rPr>
          <w:rFonts w:ascii="Calibri" w:eastAsia="Times New Roman" w:hAnsi="Calibri" w:cs="Times New Roman"/>
          <w:b/>
          <w:bCs/>
          <w:sz w:val="28"/>
          <w:szCs w:val="28"/>
        </w:rPr>
        <w:lastRenderedPageBreak/>
        <w:t>Table S5. Prevalence of microbial source tracking markers by sample type tested in each study</w:t>
      </w:r>
    </w:p>
    <w:tbl>
      <w:tblPr>
        <w:tblW w:w="0" w:type="auto"/>
        <w:jc w:val="center"/>
        <w:tblLayout w:type="fixed"/>
        <w:tblLook w:val="0420" w:firstRow="1" w:lastRow="0" w:firstColumn="0" w:lastColumn="0" w:noHBand="0" w:noVBand="1"/>
      </w:tblPr>
      <w:tblGrid>
        <w:gridCol w:w="2220"/>
        <w:gridCol w:w="2000"/>
        <w:gridCol w:w="2445"/>
        <w:gridCol w:w="2741"/>
        <w:gridCol w:w="2114"/>
      </w:tblGrid>
      <w:tr w:rsidR="00E409F8" w:rsidRPr="00E409F8" w14:paraId="7AE20830" w14:textId="77777777" w:rsidTr="00E409F8">
        <w:trPr>
          <w:cantSplit/>
          <w:tblHeader/>
          <w:jc w:val="center"/>
        </w:trPr>
        <w:tc>
          <w:tcPr>
            <w:tcW w:w="22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E4B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20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A666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44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A57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74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3A0A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11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B9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031E8B58" w14:textId="77777777" w:rsidTr="00E409F8">
        <w:trPr>
          <w:cantSplit/>
          <w:jc w:val="center"/>
        </w:trPr>
        <w:tc>
          <w:tcPr>
            <w:tcW w:w="222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C610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200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13BDB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67EAB8" w14:textId="2244C74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DA4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(55/60)</w:t>
            </w:r>
          </w:p>
        </w:tc>
        <w:tc>
          <w:tcPr>
            <w:tcW w:w="211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89E7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4EAFFD"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464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95D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270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w:t>
            </w:r>
            <w:proofErr w:type="spellStart"/>
            <w:r w:rsidRPr="00E409F8">
              <w:rPr>
                <w:rFonts w:ascii="Arial" w:eastAsia="Arial" w:hAnsi="Arial" w:cs="Arial"/>
                <w:color w:val="000000"/>
                <w:sz w:val="16"/>
                <w:szCs w:val="16"/>
              </w:rPr>
              <w:t>BacUni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885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76.7% (46/60)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A9E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(0.75, 1.33)</w:t>
            </w:r>
          </w:p>
        </w:tc>
      </w:tr>
      <w:tr w:rsidR="00E409F8" w:rsidRPr="00E409F8" w14:paraId="5E0B7AD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277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EFC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92B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3D5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71.7% (43/60)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7405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9AFD0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584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8BA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99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B9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 (46/493)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9E7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(0.37, 1.3)</w:t>
            </w:r>
          </w:p>
        </w:tc>
      </w:tr>
      <w:tr w:rsidR="00E409F8" w:rsidRPr="00E409F8" w14:paraId="6CB6A8E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9B4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F01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9B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E40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(108/493)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E12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(0.41, 0.88)</w:t>
            </w:r>
          </w:p>
        </w:tc>
      </w:tr>
      <w:tr w:rsidR="00E409F8" w:rsidRPr="00E409F8" w14:paraId="2BBDC0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AB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0CD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862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A56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93.5% (461/493)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ACB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(0.96, 1.05)</w:t>
            </w:r>
          </w:p>
        </w:tc>
      </w:tr>
      <w:tr w:rsidR="00E409F8" w:rsidRPr="00E409F8" w14:paraId="6BD722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15B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11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5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129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572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050B08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6596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6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5C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EE3F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16.2% (80/493)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0307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(0.65, 1.64)</w:t>
            </w:r>
          </w:p>
        </w:tc>
      </w:tr>
      <w:tr w:rsidR="00E409F8" w:rsidRPr="00E409F8" w14:paraId="07B9BB9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F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666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40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BCB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 (267/493)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97F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(0.79, 1.12)</w:t>
            </w:r>
          </w:p>
        </w:tc>
      </w:tr>
      <w:tr w:rsidR="00E409F8" w:rsidRPr="00E409F8" w14:paraId="016FC87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D4B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9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E3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6614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98.6% (486/493)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AF7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97E17A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A96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2C3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61A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FB8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(12/493)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D57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 (0.46, 4.2)</w:t>
            </w:r>
          </w:p>
        </w:tc>
      </w:tr>
      <w:tr w:rsidR="00E409F8" w:rsidRPr="00E409F8" w14:paraId="17F0EE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D6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F5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A5B7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7629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33.3% (165/496)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4C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(0.74, 1.23)</w:t>
            </w:r>
          </w:p>
        </w:tc>
      </w:tr>
      <w:tr w:rsidR="00E409F8" w:rsidRPr="00E409F8" w14:paraId="4373BC7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B51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0B5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241E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(BacR)</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BBA5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66.7% (331/496)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826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(0.85, 1.11)</w:t>
            </w:r>
          </w:p>
        </w:tc>
      </w:tr>
      <w:tr w:rsidR="00E409F8" w:rsidRPr="00E409F8" w14:paraId="7770531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11C1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28D7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D8D0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C8B6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100% (496/496)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FB5E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D4826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03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F81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6F3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C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8.9% (44/496)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850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(0.5, 1.75)</w:t>
            </w:r>
          </w:p>
        </w:tc>
      </w:tr>
      <w:tr w:rsidR="00E409F8" w:rsidRPr="00E409F8" w14:paraId="0D6A23C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9BB6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A434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0C791" w14:textId="19EB3AE8"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44C5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(482/704)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(0.88, 1.08)</w:t>
            </w:r>
          </w:p>
        </w:tc>
      </w:tr>
      <w:tr w:rsidR="00E409F8" w:rsidRPr="00E409F8" w14:paraId="7A462F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A4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DB3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EE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12FD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(17/651)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7C3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 (0.16, 1.23)</w:t>
            </w:r>
          </w:p>
        </w:tc>
      </w:tr>
      <w:tr w:rsidR="00E409F8" w:rsidRPr="00E409F8" w14:paraId="086205E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8BC3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C9D2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A81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9383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19.7% (146/741)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F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(0.66, 1.18)</w:t>
            </w:r>
          </w:p>
        </w:tc>
      </w:tr>
      <w:tr w:rsidR="00E409F8" w:rsidRPr="00E409F8" w14:paraId="4A1FFA0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85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D375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0B2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BBD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27.9% (207/741)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624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(0.77, 1.21)</w:t>
            </w:r>
          </w:p>
        </w:tc>
      </w:tr>
      <w:tr w:rsidR="00E409F8" w:rsidRPr="00E409F8" w14:paraId="6D0954E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C84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162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C98AC4" w14:textId="78C9C2E5"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D69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97.5% (356/365)</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19C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5D1650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0BB1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27A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0C7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064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(74/338)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298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 (0.47, 1.05)</w:t>
            </w:r>
          </w:p>
        </w:tc>
      </w:tr>
      <w:tr w:rsidR="00E409F8" w:rsidRPr="00E409F8" w14:paraId="64BFB5E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D7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03D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6BB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B1E8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 (67/373)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203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 (0.57, 1.35)</w:t>
            </w:r>
          </w:p>
        </w:tc>
      </w:tr>
      <w:tr w:rsidR="00E409F8" w:rsidRPr="00E409F8" w14:paraId="5DBE5D9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B346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AA2A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41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A661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24.9% (93/373)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0102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(0.71, 1.48)</w:t>
            </w:r>
          </w:p>
        </w:tc>
      </w:tr>
      <w:tr w:rsidR="00E409F8" w:rsidRPr="00E409F8" w14:paraId="0BEA969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9D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1C8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8F7A5D" w14:textId="125A9BA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 xml:space="preserve">Animal </w:t>
            </w:r>
            <w:r w:rsidR="00E409F8" w:rsidRPr="00E409F8">
              <w:rPr>
                <w:rFonts w:ascii="Arial" w:eastAsia="Arial" w:hAnsi="Arial" w:cs="Arial"/>
                <w:color w:val="000000"/>
                <w:sz w:val="16"/>
                <w:szCs w:val="16"/>
              </w:rPr>
              <w:t>(</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5603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96.7% (702/726)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3E4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0.98 (0.96, 1.01)</w:t>
            </w:r>
          </w:p>
        </w:tc>
      </w:tr>
      <w:tr w:rsidR="00E409F8" w:rsidRPr="00E409F8" w14:paraId="13A4FE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A03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102E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E32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8C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18.1% (118/651)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DEFD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(0.68, 1.35)</w:t>
            </w:r>
          </w:p>
        </w:tc>
      </w:tr>
      <w:tr w:rsidR="00E409F8" w:rsidRPr="00E409F8" w14:paraId="67ADF8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D56D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AE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C7A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96F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12.2% (90/737)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76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0.74 (0.51, 1.06)</w:t>
            </w:r>
          </w:p>
        </w:tc>
      </w:tr>
      <w:tr w:rsidR="00E409F8" w:rsidRPr="00E409F8" w14:paraId="1CBD073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3229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7107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3B73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445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15.7% (116/737)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B736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(0.63, 1.3)</w:t>
            </w:r>
          </w:p>
        </w:tc>
      </w:tr>
      <w:tr w:rsidR="00E409F8" w:rsidRPr="00E409F8" w14:paraId="09E58B5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CADF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F33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94CF9" w14:textId="7D586A0E"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7AD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90.6% (572/631)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3B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(0.93, 1.04)</w:t>
            </w:r>
          </w:p>
        </w:tc>
      </w:tr>
      <w:tr w:rsidR="00E409F8" w:rsidRPr="00E409F8" w14:paraId="02EDF05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F5C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7B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6BD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BDC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20.1% (127/631)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0B2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1.24 (0.91, 1.7)</w:t>
            </w:r>
          </w:p>
        </w:tc>
      </w:tr>
      <w:tr w:rsidR="00E409F8" w:rsidRPr="00E409F8" w14:paraId="3356C5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B02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11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5CF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D7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 (208/739)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5322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 (0.64, 0.98)</w:t>
            </w:r>
          </w:p>
        </w:tc>
      </w:tr>
      <w:tr w:rsidR="00E409F8" w:rsidRPr="00E409F8" w14:paraId="2EF0D5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4D2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2DB6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87B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24D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50.2% (371/739)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3B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(0.83, 1.13)</w:t>
            </w:r>
          </w:p>
        </w:tc>
      </w:tr>
      <w:tr w:rsidR="00E409F8" w:rsidRPr="00E409F8" w14:paraId="0B9A460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C31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6E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034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641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2445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09939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7C1F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C9A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545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66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C2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6DF2D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4268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BCA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B9F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EB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617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29A9F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A0A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40EB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746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EFE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C92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0C32E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4E0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6291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8C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CFE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14.9% (14/94)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7BCA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254C7D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8A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B09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64EE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5C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0B51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6C35A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3BC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E55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1CFD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0D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 (2/60)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EA09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632692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380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76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CE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E795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 (30/60)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DC3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DEC5F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93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1B9B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1A2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887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(27/60)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360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 (0.42, 1.37)</w:t>
            </w:r>
          </w:p>
        </w:tc>
      </w:tr>
      <w:tr w:rsidR="00E409F8" w:rsidRPr="00E409F8" w14:paraId="64A6E08C"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126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63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345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170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 (3/83)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A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357F19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013F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4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6F0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B5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42.2% (35/83)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C5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69CB40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D2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C7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76F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30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24.1% (20/83)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11F2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 (0.27, 1.54)</w:t>
            </w:r>
          </w:p>
        </w:tc>
      </w:tr>
      <w:tr w:rsidR="00E409F8" w:rsidRPr="00E409F8" w14:paraId="5FFA9E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47A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CCF6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1340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BE6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54.5% (48/88)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183D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(0.5, 1.11)</w:t>
            </w:r>
          </w:p>
        </w:tc>
      </w:tr>
      <w:tr w:rsidR="00E409F8" w:rsidRPr="00E409F8" w14:paraId="60DD0F4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B19E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272C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D733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934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18.2% (16/88)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CE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 (0.12, 1.01)</w:t>
            </w:r>
          </w:p>
        </w:tc>
      </w:tr>
      <w:tr w:rsidR="00E409F8" w:rsidRPr="00E409F8" w14:paraId="5E3745F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05D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2FEC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951934" w14:textId="311D1829"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4B5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14.6% (7/48)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51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68396A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8428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E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A538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FC1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35.4% (17/48)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D0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(0.34, 1.39)</w:t>
            </w:r>
          </w:p>
        </w:tc>
      </w:tr>
      <w:tr w:rsidR="00E409F8" w:rsidRPr="00E409F8" w14:paraId="1B9EF1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7AC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64C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4CAB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E86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68.8% (33/48)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572E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80A82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9D43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48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1BC087" w14:textId="5E8964AC"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B5F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DFF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382E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BF86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4CA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EE2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86A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(9/38)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66E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DA7A0D9" w14:textId="77777777" w:rsidTr="00E409F8">
        <w:trPr>
          <w:cantSplit/>
          <w:jc w:val="center"/>
        </w:trPr>
        <w:tc>
          <w:tcPr>
            <w:tcW w:w="222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4F46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4E20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3B61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1578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76.3% (29/38)</w:t>
            </w:r>
          </w:p>
        </w:tc>
        <w:tc>
          <w:tcPr>
            <w:tcW w:w="211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C82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bookmarkEnd w:id="358"/>
    </w:tbl>
    <w:p w14:paraId="0FF6E6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2D26B1E" w14:textId="6EECDD69"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S6.</w:t>
      </w:r>
    </w:p>
    <w:p w14:paraId="2D641FE9"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pathogen targets (any pathogen, any bacteria, any viruses, any protozoa, any STH).</w:t>
      </w:r>
    </w:p>
    <w:tbl>
      <w:tblPr>
        <w:tblW w:w="0" w:type="auto"/>
        <w:jc w:val="center"/>
        <w:tblLayout w:type="fixed"/>
        <w:tblLook w:val="0420"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rsidR="00E409F8" w:rsidRPr="00E409F8" w14:paraId="3B9EC5ED" w14:textId="77777777" w:rsidTr="00E409F8">
        <w:trPr>
          <w:cantSplit/>
          <w:tblHeader/>
          <w:jc w:val="center"/>
        </w:trPr>
        <w:tc>
          <w:tcPr>
            <w:tcW w:w="102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290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9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65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9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A959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EA33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3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AC7A8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9CA8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11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41C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CF19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1185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21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2B6B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5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4F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6C2A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51DFC950" w14:textId="77777777" w:rsidTr="00E409F8">
        <w:trPr>
          <w:cantSplit/>
          <w:jc w:val="center"/>
        </w:trPr>
        <w:tc>
          <w:tcPr>
            <w:tcW w:w="102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51BF0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EC5B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8DD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E0F9A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33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B84A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4006C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F3DA1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A5F60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FF2E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21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3AFD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55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D031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09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B193A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2755414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3AD4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ED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AF8F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D0A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5F7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045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C55B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C0A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736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0.87, 1.02)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73C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60E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A84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r>
      <w:tr w:rsidR="00E409F8" w:rsidRPr="00E409F8" w14:paraId="3CE1D10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5F1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0151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C63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B4A1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A34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B65C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DE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A30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04B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DD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175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758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474431E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D14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A538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2E7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7DC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6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E4E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F52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EB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9D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794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8AC3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D1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22986C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A43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F64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C9BA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F451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849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30C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0B4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3AF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084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DF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4AE7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7FB39D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C5F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29E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CDF6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12B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9B05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E78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A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1118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03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6E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8293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6891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CBDBA1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0C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D2C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6BEE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B9B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F1D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3DF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B50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8C98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B0B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5B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9886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8BB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51072E5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A1F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C80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481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FE9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A44D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0A1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272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A59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4131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1E44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6D3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6515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5E74A86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A9D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B5B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FE0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51893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9A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40F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1BB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FCF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3E8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C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36CD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84A9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36539F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D1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D9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9564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00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849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0A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9C6E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4835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2D42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6142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37F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5B7C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10749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9FF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A75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CB35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2D9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1B2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71F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5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AC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248B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45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531F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4458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2CB36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0AF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58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7D9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189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0A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C86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635A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62D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7F5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PR=1.04 (95% CI: 0.8,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5C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5F6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0.81, 1.37)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0F0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w:t>
            </w:r>
          </w:p>
        </w:tc>
      </w:tr>
      <w:tr w:rsidR="00E409F8" w:rsidRPr="00E409F8" w14:paraId="4BA32E0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BD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4701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0662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DE5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25F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23D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C08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E143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7B1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12F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660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027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349B22E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294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196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B0FE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ED1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A1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B5E2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309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536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7C9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0.72, 1.15)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1D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1ED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0.72, 1.16)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12B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0.47</w:t>
            </w:r>
          </w:p>
        </w:tc>
      </w:tr>
      <w:tr w:rsidR="00E409F8" w:rsidRPr="00E409F8" w14:paraId="349DFA0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97B8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F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037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9D4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39C4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795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D00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A87B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8ED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71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F5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D00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11BD05E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DBA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075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F7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1B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159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899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D58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E8C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3DE8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61E32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72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F46B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74856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76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36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601E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2BA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4382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0121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7237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B8E8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CB43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2FD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7C5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30A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056D736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1D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2C2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BE8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F7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EC0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AC7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F0FBB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F469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7E4A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87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291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D7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422ACF9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0B5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F43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9BA5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32D6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4D4A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0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7C2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5D16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AF3D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DE966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77B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0171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68EFFA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A93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E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96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469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76CA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F27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517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7CF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7350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D23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E14C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3912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2B62C2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233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B3AD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DD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764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A2A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251D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A2F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BCA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26D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8538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4D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77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7779702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C7F5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1D9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F7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E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543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8B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1E29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8A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01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268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35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69C31B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10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EC5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A87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1E8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92A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869D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692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40CF6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61E5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0.86, 1.03)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10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6CED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4D4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r>
      <w:tr w:rsidR="00E409F8" w:rsidRPr="00E409F8" w14:paraId="56F074B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F65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2A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69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F2E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21D4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DCF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E25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4232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A45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FC9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7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A0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070F4E1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BBBA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259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EF6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5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4EA9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CBF8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190F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A9A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81D0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A80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B9D5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E4F66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979B5E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2E9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909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08C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DD1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071F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4ADD7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019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169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E06B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7CD2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99C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8D22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0ED399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416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151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DA7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379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78DE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EB5C9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C9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5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2C0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6E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8DDF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2D0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72EF9B7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3A8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38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6B2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972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F8B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09D6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694A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D8F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627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756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7C9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21D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698FAF8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2CF5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9BF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CA8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A829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149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C00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F22A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26A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4D1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2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C6E7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A6FE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328BE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4CD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228B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CB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9F0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545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72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3D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5BDE6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026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89A8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33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464D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r>
      <w:tr w:rsidR="00E409F8" w:rsidRPr="00E409F8" w14:paraId="00DD2FE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2653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6C7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440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A2F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67E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B7D3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43391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27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00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75EF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D16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0.67,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EC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42BF894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848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5D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87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87E6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958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B0E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1E75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84DD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3842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PR=0.84 (95% CI: 0.64, 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E85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14C0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0.61, 1.03)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42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0.09</w:t>
            </w:r>
          </w:p>
        </w:tc>
      </w:tr>
      <w:tr w:rsidR="00E409F8" w:rsidRPr="00E409F8" w14:paraId="539BE9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02B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1E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C5C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5C2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5A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74ED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C418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F66E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AA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D5F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7C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5100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5040765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4CF5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9A8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8F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02A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D9F0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1F4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46D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F8C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9101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FAEC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582D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DB61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D0D869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0968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07A3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BA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63F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2689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66A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9656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53F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13F5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CD7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370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3A7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r>
      <w:tr w:rsidR="00E409F8" w:rsidRPr="00E409F8" w14:paraId="2E516E94"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1C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1B4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578B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5A5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957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DD69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37A17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9CA7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8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0.49,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379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7EF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55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17DE5B7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0BEC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32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C09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38CA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2FA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9D43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424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70C9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PR=1.23 (95% CI: 0.63, 2.4)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70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6B0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PR=1.15 (95% CI: 0.56, 2.35)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56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r>
      <w:tr w:rsidR="00E409F8" w:rsidRPr="00E409F8" w14:paraId="65E0F78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861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0D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EE36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F4C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0A91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7306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CCB2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F2D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D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1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56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EE37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6349F4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456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CF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A5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109F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9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B47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A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CB51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809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4EF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2A5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93F5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986B5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84D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102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243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EBF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752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79B3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B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710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6B4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30BC4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A7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6F900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00921D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A8A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D81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9C7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1A1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8AF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C3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C1B2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F419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F3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36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A4B5E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632E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D401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4C5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590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BC26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74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867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1E83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6D5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DBE1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420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693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4B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E1E9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492FE65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DA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F6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7D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01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900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528F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B25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51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19F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37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3568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F7C4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7E9C46A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3BE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AE9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03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85BE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F1E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01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8ECB3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43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6EC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 (95% CI: 0.47, 2.57)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471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141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PR=1.16 (95% CI: 0.48, 2.81)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4CE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r>
      <w:tr w:rsidR="00E409F8" w:rsidRPr="00E409F8" w14:paraId="650F0CC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4FC2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69A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ED4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A99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9160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E17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205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82E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57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PR=0.76 (95% CI: 0.46, 1.25)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6FA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6DFC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702A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34EC944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697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C80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477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559DF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99D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3FF4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4B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2D0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3D3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85DBE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1C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A3596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62FAEE5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099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15F7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EBA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8DD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F09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37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B71E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19E7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CB1D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3508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9268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DB5D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5F8238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9670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C14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5B0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348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4FF2F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27EF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C93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D0A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417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C8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DEE2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7A2A7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2BF30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829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D5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54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D7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E2C5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995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B91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9F8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7E0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0.53, 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17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A1BE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0.51, 1.45)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269F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54CA139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A7BD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99F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D870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6D36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3A3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2621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65C2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9B38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463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41C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PR=0.75 (95% CI: 0.35,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579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E65F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0.34, 1.59)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E24D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w:t>
            </w:r>
          </w:p>
        </w:tc>
      </w:tr>
      <w:tr w:rsidR="00E409F8" w:rsidRPr="00E409F8" w14:paraId="531AC36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DDD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0DDF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38D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CE2E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656D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9E9D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2A27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EFEC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0BD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65A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AB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5D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12E323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681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0A7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52D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7C203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EDB8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CC9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A08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C85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C09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8BC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D5B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F88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r w:rsidR="00E409F8" w:rsidRPr="00E409F8" w14:paraId="6D0983F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7AA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72F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69D4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59C9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25C1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B60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FC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4E1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A8D1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1A2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8359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5632EE4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1834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A60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37E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26F2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3012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54BD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FA09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4462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916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BAB6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FEF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585B9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00B48D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B44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F6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04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662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6FAC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170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B1A0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C3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2B3D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9D5B9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4646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E12BD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959270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538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36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C887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36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89F2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AEE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2D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44B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451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0.48, 1.04)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E489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0C6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PR=0.64 (95% CI: 0.45, 0.93)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583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3E743B8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3BA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4C42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188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DAB5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6D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4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A6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CC59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C2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D2B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431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FA6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2A479A5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1B70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7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BB5B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BD24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3322E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CFFA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CE90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44B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2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7C8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67D8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FF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4938CB4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98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DC2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503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54B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5B8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572B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2CEB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58F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PR=0.62 (95% CI: 0.43, 0.89)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B0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231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 (95% CI: 0.42, 0.85)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8C5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r>
      <w:tr w:rsidR="00E409F8" w:rsidRPr="00E409F8" w14:paraId="2CED95F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A4B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A10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2029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BAF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7C7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E6979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5183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3AE9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A7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870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7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DF5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0E44E408"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A02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DC5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AA1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1A3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55E5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51A3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EB33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C36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FF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C8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09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EBE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D95F521" w14:textId="77777777" w:rsidTr="00E409F8">
        <w:trPr>
          <w:cantSplit/>
          <w:jc w:val="center"/>
        </w:trPr>
        <w:tc>
          <w:tcPr>
            <w:tcW w:w="102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CCD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8E5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01E4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9AB2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CABF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099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CCC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5D9B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58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11DE4E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74C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528B85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bl>
    <w:p w14:paraId="5774B81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59" w:name="table-s6."/>
      <w:bookmarkEnd w:id="359"/>
    </w:p>
    <w:p w14:paraId="76604AE4"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687636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5CECAB70"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7AB70D40" w14:textId="77777777" w:rsidR="003513AF" w:rsidRDefault="003513AF">
      <w:pPr>
        <w:ind w:firstLine="0"/>
        <w:jc w:val="both"/>
        <w:rPr>
          <w:rFonts w:ascii="Calibri" w:eastAsia="Times New Roman" w:hAnsi="Calibri" w:cs="Times New Roman"/>
          <w:b/>
          <w:bCs/>
          <w:sz w:val="28"/>
          <w:szCs w:val="28"/>
        </w:rPr>
      </w:pPr>
      <w:r>
        <w:rPr>
          <w:rFonts w:ascii="Calibri" w:eastAsia="Times New Roman" w:hAnsi="Calibri" w:cs="Times New Roman"/>
          <w:b/>
          <w:bCs/>
          <w:sz w:val="28"/>
          <w:szCs w:val="28"/>
        </w:rPr>
        <w:br w:type="page"/>
      </w:r>
    </w:p>
    <w:p w14:paraId="0CE9D48C" w14:textId="57E8028F"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lastRenderedPageBreak/>
        <w:t>Table S7.</w:t>
      </w:r>
    </w:p>
    <w:p w14:paraId="018BC55F"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MST targets (any MST, any general MST, any human MST, any animal MST).</w:t>
      </w:r>
    </w:p>
    <w:tbl>
      <w:tblPr>
        <w:tblW w:w="0" w:type="auto"/>
        <w:jc w:val="center"/>
        <w:tblLayout w:type="fixed"/>
        <w:tblLook w:val="0420"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rsidR="00E409F8" w:rsidRPr="00E409F8" w14:paraId="76B4D461" w14:textId="77777777" w:rsidTr="00E409F8">
        <w:trPr>
          <w:cantSplit/>
          <w:tblHeader/>
          <w:jc w:val="center"/>
        </w:trPr>
        <w:tc>
          <w:tcPr>
            <w:tcW w:w="99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1F7E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3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3420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8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D48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2EFC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2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A6E2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4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3DE8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07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1CA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3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8E79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E531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1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9D7A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4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76F5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AA20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1FE113A6" w14:textId="77777777" w:rsidTr="00E409F8">
        <w:trPr>
          <w:cantSplit/>
          <w:jc w:val="center"/>
        </w:trPr>
        <w:tc>
          <w:tcPr>
            <w:tcW w:w="99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24482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946B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92211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B184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2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E1F24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BBC8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7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99610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D1198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72456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16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1B6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071C4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05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8B8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15E71BE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BB9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DA54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36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B7B0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3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31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7115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25F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1A1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0.97,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F5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7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3E1C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48935A3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6A5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AC6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14F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7ECE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53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A8DE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2A8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7A2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D0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6DC9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C820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9350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2C3A36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83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6E0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5F7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5B1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034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A8C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47D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1F0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DC7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D28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6F37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0AB9D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39BDED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1B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1D3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43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BCD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6AB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E67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D4B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1E6E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25A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59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D574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F0D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4A785D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C14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2FF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06A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EC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A7A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C58E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C7E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70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ECE9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B81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D81B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B451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r>
      <w:tr w:rsidR="00E409F8" w:rsidRPr="00E409F8" w14:paraId="017B6A5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5B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E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686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A30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92FA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F2F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21AB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DC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FD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2D7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CE8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3D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w:t>
            </w:r>
          </w:p>
        </w:tc>
      </w:tr>
      <w:tr w:rsidR="00E409F8" w:rsidRPr="00E409F8" w14:paraId="356FFA2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BD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491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6294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F1CA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C97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4ACC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28C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ED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AC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A77C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111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0D6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5C19A7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D89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EB4F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E6F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082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F49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F3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1A7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7B3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8878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3F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300B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425E0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E0D64C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373F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EB2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84C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D56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7E3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7DD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F4D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7F1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2F74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83F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B87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5BA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271D6B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E019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33E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06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8513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2021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1E8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07E01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C58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ABD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42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05D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0.82, 1.15)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9FD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0.71</w:t>
            </w:r>
          </w:p>
        </w:tc>
      </w:tr>
      <w:tr w:rsidR="00E409F8" w:rsidRPr="00E409F8" w14:paraId="17860F8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42C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EB9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E2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F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D0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A4D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D1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55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8BAD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3F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D5D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487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r>
      <w:tr w:rsidR="00E409F8" w:rsidRPr="00E409F8" w14:paraId="3F1F9DF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F5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B6FE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2F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384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512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7067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FCD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9A8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0E5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0.6, 1.38)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D91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25F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0.58,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C4E8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0.57</w:t>
            </w:r>
          </w:p>
        </w:tc>
      </w:tr>
      <w:tr w:rsidR="00E409F8" w:rsidRPr="00E409F8" w14:paraId="130CA5C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B50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45E4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9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0A5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98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359E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1836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BE5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A5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21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DD87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AA0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7D6E2D0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F75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2D0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670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18D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81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9DE1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187</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C5F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4A23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CD9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82D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1C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3B5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3D9333A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21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C1F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E44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55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F3C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939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1D4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58A5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412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B8F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2D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853D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3E43B1D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257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4F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D27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C12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ACC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4E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6673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D67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211A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F30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DD9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9BE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1D66CB7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09E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E99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3BE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0F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BBE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495D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8EE8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BB5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D8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B8E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68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435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A7F23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814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594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D8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4BF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3C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A7F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CAF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32A2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46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61B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B161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A90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C33B6E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5C3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170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54A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4FE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1C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7E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2DEE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CA4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356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C38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D92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BE07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BEB635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FBEB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75EB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E4F9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3674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1B7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28C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B5AB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755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D78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407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85A5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39FE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6A43BD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4F3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9B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36D7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797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A72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06F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71F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AD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195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E2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F13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33FEE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DD2761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83C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FCB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060C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15B7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3C405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DB9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1FB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693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681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79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D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1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r>
      <w:tr w:rsidR="00E409F8" w:rsidRPr="00E409F8" w14:paraId="495A8D1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09A5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0D4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02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6F7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51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0AA6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9285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4650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592</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440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0.8, 1.22)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A217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97B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0.77, 1.18)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656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578ACBD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E486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5C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E0D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36D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34C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236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27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A7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AB5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7DFA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E62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B3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1F5211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AF1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B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6C5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9A1F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901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A544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020E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6A2B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59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42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54E2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70F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46173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872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F53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3F0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E90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4778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988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5B9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CF47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10F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E8B5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0EC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5DD1A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3BE962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F4A7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C0B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CE4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352C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1BC4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160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F47B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31E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841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E0ED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0513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196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5DC9FBA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9279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A0A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A69F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FAC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8E3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C865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A33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324</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E4D5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946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3FA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138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13C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r>
      <w:tr w:rsidR="00E409F8" w:rsidRPr="00E409F8" w14:paraId="0DB1A96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C7D5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4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24E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B9AB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F898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95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CB5D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DB08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F9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5FBC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5A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8934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39188B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BD1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2B5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AC5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35E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FA7F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B2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269C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11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717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1E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407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008F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92BB4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37C8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96A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A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12F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073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AC0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4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94B5A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0899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D2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F33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6707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6E67674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75E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CC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B18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854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BDA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B9F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F1E73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EC4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F4EA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C632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9A9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12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r>
      <w:tr w:rsidR="00E409F8" w:rsidRPr="00E409F8" w14:paraId="735EACC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32D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48F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65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757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62D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DCA7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75F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612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062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6B38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54D4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6F7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5E8AF9D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6E6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0E2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C5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56CD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076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E05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4F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91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3E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0.57,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63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CCD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0.55, 1.28)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37C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14839CD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E8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0979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C6C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9C02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DEF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D2F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9CB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7519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F2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PR=1.19 (95% CI: 0.87, 1.61)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200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CD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PR=1.24 (95% CI: 0.91, 1.7)</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940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r>
      <w:tr w:rsidR="00E409F8" w:rsidRPr="00E409F8" w14:paraId="07CBC3F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4DC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9A9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69B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383D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B626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EDE4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75B3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7D5BF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3DC1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0.5, 1.71)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ED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0.5, 1.75)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A2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3EEAD75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2A6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AA9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0E2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F7CA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2F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8C4C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5332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0EA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E609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FB3B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2FE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989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704D862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33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A5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B27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157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E1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E7BA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F925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A12B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1BB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77A3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34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5029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r>
      <w:tr w:rsidR="00E409F8" w:rsidRPr="00E409F8" w14:paraId="6CFD3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15B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BECC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6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287E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728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40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551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CC55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F0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DD6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3B2E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D1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0.46</w:t>
            </w:r>
          </w:p>
        </w:tc>
      </w:tr>
      <w:tr w:rsidR="00E409F8" w:rsidRPr="00E409F8" w14:paraId="5BC297A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7BD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F7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413A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71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3CE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F56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8302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B2D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ED8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1D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F93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473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r>
      <w:tr w:rsidR="00E409F8" w:rsidRPr="00E409F8" w14:paraId="5D6B41E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FF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4C2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58F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4655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4F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E9E2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F2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F1D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88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8A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1B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2D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r>
      <w:tr w:rsidR="00E409F8" w:rsidRPr="00E409F8" w14:paraId="6902FD5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CBBB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121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517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32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0B29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87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E7E3F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2261A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088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3151A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B4FA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FE2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4B3089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BE1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4A6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238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43DE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579B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F8A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A3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F05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198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643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A1C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758C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243817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D36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002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69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061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724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98F0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BE8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EA7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897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CB1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E140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7003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w:t>
            </w:r>
          </w:p>
        </w:tc>
      </w:tr>
      <w:tr w:rsidR="00E409F8" w:rsidRPr="00E409F8" w14:paraId="72C004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BB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E63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039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AFB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03B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3A12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479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1CD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4360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0.51, 0.96)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1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709E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PR=0.67 (95% CI: 0.49, 0.93)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B4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4E9B5A2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751F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30E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6093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A17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A75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617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80E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B2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196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523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B92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0.81, 1.14)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4DA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2155179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DF0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305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42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3D56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927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E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DE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9706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D2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FFB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0BD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105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4906B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77F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230D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601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F1B41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97CF8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01F0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1D8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E0A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96F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F898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53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78A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FB716D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B2A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AD8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90CA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AA9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664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59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CD9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1B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E50C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0.94,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49E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E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C91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r>
      <w:tr w:rsidR="00E409F8" w:rsidRPr="00E409F8" w14:paraId="7117219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51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1EB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139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8E4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349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98B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961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B67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6BE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751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61D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83E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0.51</w:t>
            </w:r>
          </w:p>
        </w:tc>
      </w:tr>
      <w:tr w:rsidR="00E409F8" w:rsidRPr="00E409F8" w14:paraId="0633B16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705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B14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A1A9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EA49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06CD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49B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9141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940B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12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49C9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A68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08B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5C7C30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85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A5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70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5F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D7C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5C64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C5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17D4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4DED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8F43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067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D7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3A750BB9" w14:textId="77777777" w:rsidTr="00E409F8">
        <w:trPr>
          <w:cantSplit/>
          <w:jc w:val="center"/>
        </w:trPr>
        <w:tc>
          <w:tcPr>
            <w:tcW w:w="99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9199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488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E4A3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5DCC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2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8DB1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04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D48A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07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DB1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0E20C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03CA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1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CC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4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E3C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05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994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bl>
    <w:p w14:paraId="374F9232" w14:textId="4490E97D"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360" w:name="table-s7."/>
      <w:bookmarkEnd w:id="360"/>
      <w:r w:rsidRPr="00E409F8">
        <w:rPr>
          <w:rFonts w:ascii="Calibri" w:eastAsia="Times New Roman" w:hAnsi="Calibri" w:cs="Times New Roman"/>
          <w:b/>
          <w:bCs/>
          <w:sz w:val="28"/>
          <w:szCs w:val="28"/>
        </w:rPr>
        <w:lastRenderedPageBreak/>
        <w:t>Table S8.</w:t>
      </w:r>
    </w:p>
    <w:p w14:paraId="02A867C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 xml:space="preserve">Baseline covariates by study. Note that </w:t>
      </w:r>
      <w:proofErr w:type="spellStart"/>
      <w:r w:rsidRPr="00E409F8">
        <w:rPr>
          <w:rFonts w:ascii="Cambria" w:eastAsia="Times New Roman" w:hAnsi="Cambria" w:cs="Times New Roman"/>
        </w:rPr>
        <w:t>Odigari</w:t>
      </w:r>
      <w:proofErr w:type="spellEnd"/>
      <w:r w:rsidRPr="00E409F8">
        <w:rPr>
          <w:rFonts w:ascii="Cambria" w:eastAsia="Times New Roman" w:hAnsi="Cambria" w:cs="Times New Roman"/>
        </w:rPr>
        <w:t xml:space="preserve"> et al. 2016 is not included as data shared from this study were from village water sources and did not have associated covariates from individual households; </w:t>
      </w:r>
      <w:proofErr w:type="gramStart"/>
      <w:r w:rsidRPr="00E409F8">
        <w:rPr>
          <w:rFonts w:ascii="Cambria" w:eastAsia="Times New Roman" w:hAnsi="Cambria" w:cs="Times New Roman"/>
        </w:rPr>
        <w:t>therefore</w:t>
      </w:r>
      <w:proofErr w:type="gramEnd"/>
      <w:r w:rsidRPr="00E409F8">
        <w:rPr>
          <w:rFonts w:ascii="Cambria" w:eastAsia="Times New Roman" w:hAnsi="Cambria" w:cs="Times New Roman"/>
        </w:rPr>
        <w:t xml:space="preserve"> all estimates for this study are unadjusted.</w:t>
      </w:r>
    </w:p>
    <w:tbl>
      <w:tblPr>
        <w:tblW w:w="0" w:type="auto"/>
        <w:jc w:val="center"/>
        <w:tblLayout w:type="fixed"/>
        <w:tblLook w:val="0420" w:firstRow="1" w:lastRow="0" w:firstColumn="0" w:lastColumn="0" w:noHBand="0" w:noVBand="1"/>
      </w:tblPr>
      <w:tblGrid>
        <w:gridCol w:w="2572"/>
        <w:gridCol w:w="1662"/>
        <w:gridCol w:w="1262"/>
        <w:gridCol w:w="1408"/>
        <w:gridCol w:w="1662"/>
        <w:gridCol w:w="1292"/>
        <w:gridCol w:w="1662"/>
      </w:tblGrid>
      <w:tr w:rsidR="00E409F8" w:rsidRPr="00E409F8" w14:paraId="048D99C4" w14:textId="77777777" w:rsidTr="00E409F8">
        <w:trPr>
          <w:cantSplit/>
          <w:tblHeader/>
          <w:jc w:val="center"/>
        </w:trPr>
        <w:tc>
          <w:tcPr>
            <w:tcW w:w="257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A1E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511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Boehm 2016</w:t>
            </w:r>
          </w:p>
        </w:tc>
        <w:tc>
          <w:tcPr>
            <w:tcW w:w="12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CF24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Reese 2017</w:t>
            </w:r>
          </w:p>
        </w:tc>
        <w:tc>
          <w:tcPr>
            <w:tcW w:w="140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5ADF8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Steinbaum 2019</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1888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Fuhrmeister 2020</w:t>
            </w:r>
          </w:p>
        </w:tc>
        <w:tc>
          <w:tcPr>
            <w:tcW w:w="129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2C6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Holcomb 2020</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17CF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Kwong 2021</w:t>
            </w:r>
          </w:p>
        </w:tc>
      </w:tr>
      <w:tr w:rsidR="00E409F8" w:rsidRPr="00E409F8" w14:paraId="7DF973C2" w14:textId="77777777" w:rsidTr="00E409F8">
        <w:trPr>
          <w:cantSplit/>
          <w:jc w:val="center"/>
        </w:trPr>
        <w:tc>
          <w:tcPr>
            <w:tcW w:w="257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50B7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Household</w:t>
            </w:r>
            <w:r w:rsidRPr="00E409F8">
              <w:rPr>
                <w:rFonts w:ascii="Arial" w:eastAsia="Arial" w:hAnsi="Arial" w:cs="Arial"/>
                <w:color w:val="000000"/>
                <w:sz w:val="16"/>
                <w:szCs w:val="16"/>
              </w:rPr>
              <w:br/>
              <w:t>wealth</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E9095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0BB549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4DF4B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5725B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F1F1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61E28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5A81EE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DAD9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6BA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6197 (27.3%)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07D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4539 (19.7%)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154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6964 (27.8%)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A9D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11343 (24.1%)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603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399 (3.9%)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5EB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4086 (24.3%)</w:t>
            </w:r>
          </w:p>
        </w:tc>
      </w:tr>
      <w:tr w:rsidR="00E409F8" w:rsidRPr="00E409F8" w14:paraId="76B2F3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6C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7B9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5954 (26.2%)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3B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4454 (19.3%)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CD9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7007 (28.0%)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D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11196 (23.8%)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D75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226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4476 (26.6%)</w:t>
            </w:r>
          </w:p>
        </w:tc>
      </w:tr>
      <w:tr w:rsidR="00E409F8" w:rsidRPr="00E409F8" w14:paraId="1F5BD4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D8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C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5615 (24.7%)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1A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4591 (19.9%)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ED2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5738 (22.9%)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BB0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11771 (25.0%)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F6D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543 (5.3%)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F4B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4278 (25.5%)</w:t>
            </w:r>
          </w:p>
        </w:tc>
      </w:tr>
      <w:tr w:rsidR="00E409F8" w:rsidRPr="00E409F8" w14:paraId="442C66D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836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E27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4974 (21.9%)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C9B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4714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66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5299 (21.2%)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6F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12778 (27.1%)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C7F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449 (4.4%)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1C1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3966 (23.6%)</w:t>
            </w:r>
          </w:p>
        </w:tc>
      </w:tr>
      <w:tr w:rsidR="00E409F8" w:rsidRPr="00E409F8" w14:paraId="74C35A1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722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60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8FD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4728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320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B1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5B64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1CF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1B6955"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641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people</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47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8980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225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09FA6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D57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3284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BB5FE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4A2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&lt;5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F99F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12397 (54.5%)</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96E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1451 (6.3%)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4E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7240 (28.9%)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D592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25590 (54.3%)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6E5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581 (5.7%)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A4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9426 (56.1%)</w:t>
            </w:r>
          </w:p>
        </w:tc>
      </w:tr>
      <w:tr w:rsidR="00E409F8" w:rsidRPr="00E409F8" w14:paraId="6D62EAB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734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AC62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9125 (40.1%)</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9F0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17171 (74.6%)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3C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13630 (54.5%)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980D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18449 (39.2%)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4D78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841 (8.3%)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1B53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6360 (37.8%)</w:t>
            </w:r>
          </w:p>
        </w:tc>
      </w:tr>
      <w:tr w:rsidR="00E409F8" w:rsidRPr="00E409F8" w14:paraId="1A1449A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D49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14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1218 (5.4%)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B62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4404 (19.1%)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E2C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2950 (11.8%)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635E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3049 (6.5%)</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9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305 (3.0%)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433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1020 (6.1%)</w:t>
            </w:r>
          </w:p>
        </w:tc>
      </w:tr>
      <w:tr w:rsidR="00E409F8" w:rsidRPr="00E409F8" w14:paraId="46C5107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1B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B23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7F2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9C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1212 (4.8%)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53F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C45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4875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566F26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4ED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rooms</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1C2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F916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BE7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3CF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E05B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266E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C64C4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E8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BAB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ED0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C0F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3A1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47B7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810 (8.0%)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32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7A02EC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692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12F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DD3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3AA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4C0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E07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(9.0%)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CD8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4013728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05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BFDA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C9B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73B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F4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2A5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A286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15FE6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8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wall</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9B8B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F443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7E7C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74D3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5F3C9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487E9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7D3514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DE8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76E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3588 (15.8%)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59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318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23976 (95.8%)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121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15951 (33.9%)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ECC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61D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4428 (26.3%)</w:t>
            </w:r>
          </w:p>
        </w:tc>
      </w:tr>
      <w:tr w:rsidR="00E409F8" w:rsidRPr="00E409F8" w14:paraId="77A8D3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E144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0B7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19152 (84.2%)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BEE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C7F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1056 (4.2%)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212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31137 (66.1%)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336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1391 (13.7%)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748F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12378 (73.7%)</w:t>
            </w:r>
          </w:p>
        </w:tc>
      </w:tr>
      <w:tr w:rsidR="00E409F8" w:rsidRPr="00E409F8" w14:paraId="0B19C84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CB7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70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7F8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5C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AFA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FD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FCF3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83DDD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floor</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1072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F2A5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3D6F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DF48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65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2397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CA481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2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8AB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21083 (92.7%)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36E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B59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23732 (94.8%)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B7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41960 (89.1%)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C91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 (0.4%)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C67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15084 (89.8%)</w:t>
            </w:r>
          </w:p>
        </w:tc>
      </w:tr>
      <w:tr w:rsidR="00E409F8" w:rsidRPr="00E409F8" w14:paraId="6181D1D0"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BE6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247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1657 (7.3%)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2A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D561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1300 (5.2%)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1BC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5128 (10.9%)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DFF2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 (16.6%)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F0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1722 (10.2%)</w:t>
            </w:r>
          </w:p>
        </w:tc>
      </w:tr>
      <w:tr w:rsidR="00E409F8" w:rsidRPr="00E409F8" w14:paraId="622C74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5B02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A8E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EEA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E5C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B4B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758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086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88006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6B7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roof</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C4AF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9D49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41ECA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C47C9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0E00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92D43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7EA5AA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36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D2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660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72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8164 (32.6%)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6B5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514 (1.1%)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CB7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761A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276 (1.6%)</w:t>
            </w:r>
          </w:p>
        </w:tc>
      </w:tr>
      <w:tr w:rsidR="00E409F8" w:rsidRPr="00E409F8" w14:paraId="59C54D5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3AF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7E5F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22372 (98.4%)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880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16868 (67.4%)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814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46574 (98.9%)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E99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222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16530 (98.4%)</w:t>
            </w:r>
          </w:p>
        </w:tc>
      </w:tr>
      <w:tr w:rsidR="00E409F8" w:rsidRPr="00E409F8" w14:paraId="70A3C29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3509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BF25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F3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13D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0A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29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E3B3F5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6D97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Electricity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4C0A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829B9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3BCB4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67E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90AA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E31F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1D9F7D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908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D65C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10690 (47.0%)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A1E6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3780 (16.4%)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2F4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23266 (92.9%)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130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18953 (40.3%)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D2E2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 (0.8%)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47BA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7020 (41.8%)</w:t>
            </w:r>
          </w:p>
        </w:tc>
      </w:tr>
      <w:tr w:rsidR="00E409F8" w:rsidRPr="00E409F8" w14:paraId="634D1DC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628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B94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12050 (53.0%)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B632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18812 (81.7%)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CB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1742 (7.0%)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5FB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28135 (59.7%)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A65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1645 (16.2%)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1B6D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9786 (58.2%)</w:t>
            </w:r>
          </w:p>
        </w:tc>
      </w:tr>
      <w:tr w:rsidR="00E409F8" w:rsidRPr="00E409F8" w14:paraId="1F89C47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7D72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267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8F1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434 (1.9%)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2E40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E3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E58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37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A93C4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35B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Father in</w:t>
            </w:r>
            <w:r w:rsidRPr="00E409F8">
              <w:rPr>
                <w:rFonts w:ascii="Arial" w:eastAsia="Arial" w:hAnsi="Arial" w:cs="Arial"/>
                <w:color w:val="000000"/>
                <w:sz w:val="16"/>
                <w:szCs w:val="16"/>
              </w:rPr>
              <w:br/>
              <w:t>agriculture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27A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ECDE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C40D8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CA8D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A68E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AB46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47797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7B28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D4F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15188 (66.8%)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85B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10778 (46.8%)</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DE7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731B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32589 (69.2%)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404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56CE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11466 (68.2%)</w:t>
            </w:r>
          </w:p>
        </w:tc>
      </w:tr>
      <w:tr w:rsidR="00E409F8" w:rsidRPr="00E409F8" w14:paraId="658D0B2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AB3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82D8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7552 (33.2%)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EFE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9489 (41.2%)</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FA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E61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14499 (30.8%)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D4B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DBF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5340 (31.8%)</w:t>
            </w:r>
          </w:p>
        </w:tc>
      </w:tr>
      <w:tr w:rsidR="00E409F8" w:rsidRPr="00E409F8" w14:paraId="453C051E"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0D2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B5EC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606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2759 (12.0%)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B6A4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E2C8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522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B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393EC8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D30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B681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2F26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FF37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3E59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4EB3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EFFBA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E9B155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623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53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96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8718 (37.9%)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97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C2F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7CB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B8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3A4804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8F3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41D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EF0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11486 (49.9%)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551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722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521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512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EE52F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DA2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797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CA6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2822 (12.3%)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A03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173E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D571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984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2EF73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F0B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Acres of</w:t>
            </w:r>
            <w:r w:rsidRPr="00E409F8">
              <w:rPr>
                <w:rFonts w:ascii="Arial" w:eastAsia="Arial" w:hAnsi="Arial" w:cs="Arial"/>
                <w:color w:val="000000"/>
                <w:sz w:val="16"/>
                <w:szCs w:val="16"/>
              </w:rPr>
              <w:b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26D7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1E03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83D7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F27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CDC8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9A22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92FB61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DEC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07A0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0.111 (0.129)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AE1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5FB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8A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0.154 (0.199)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224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FF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0.142 (0.211)</w:t>
            </w:r>
          </w:p>
        </w:tc>
      </w:tr>
      <w:tr w:rsidR="00E409F8" w:rsidRPr="00E409F8" w14:paraId="5140057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AC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3F4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0.0700 [0.0100, 1.23]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2F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FB3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F04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2.10]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D02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31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3.15]</w:t>
            </w:r>
          </w:p>
        </w:tc>
      </w:tr>
      <w:tr w:rsidR="00E409F8" w:rsidRPr="00E409F8" w14:paraId="076C9BB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1EFF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4BE7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598 (2.6%)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00E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84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DD56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1792 (3.8%)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9C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7EB1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744 (4.4%)</w:t>
            </w:r>
          </w:p>
        </w:tc>
      </w:tr>
      <w:tr w:rsidR="00E409F8" w:rsidRPr="00E409F8" w14:paraId="6A7280F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DE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0143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1960C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1F3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28C51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1907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3795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8D2698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99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 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5F8A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3904 (17.2%)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77D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DB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D83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6652 (14.1%)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E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6BB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2484 (14.8%)</w:t>
            </w:r>
          </w:p>
        </w:tc>
      </w:tr>
      <w:tr w:rsidR="00E409F8" w:rsidRPr="00E409F8" w14:paraId="5BC01D7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7E4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Incomplete 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3F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6C3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9113 (39.6%)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2DB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12892 (51.5%)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44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AEB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749 (7.4%)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122F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ADD362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374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67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8228 (36.2%)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92F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2401 (10.4%)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093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6028 (24.1%)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43EA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14206 (30.2%)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8F55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313 (3.1%)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0A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5424 (32.3%)</w:t>
            </w:r>
          </w:p>
        </w:tc>
      </w:tr>
      <w:tr w:rsidR="00E409F8" w:rsidRPr="00E409F8" w14:paraId="316088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73C3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D87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10608 (46.6%)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22C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6205 (26.9%)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A42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5940 (23.7%)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54C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26230 (55.7%)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8C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547 (5.4%)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40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8898 (52.9%)</w:t>
            </w:r>
          </w:p>
        </w:tc>
      </w:tr>
      <w:tr w:rsidR="00E409F8" w:rsidRPr="00E409F8" w14:paraId="27C884A4"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A80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More than 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8E6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87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(3.0%)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8F1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087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FD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2C6482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55C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C3F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E25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4622 (20.1%)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045D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435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F4BC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8494 (83.5%)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2B1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0845A26"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CBF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age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F083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DF4E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CCC5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7924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7132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A46A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C828C7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321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644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(5.18)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72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C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26.4 (6.33)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EE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(5.07)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43C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60A4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 (5.03)</w:t>
            </w:r>
          </w:p>
        </w:tc>
      </w:tr>
      <w:tr w:rsidR="00E409F8" w:rsidRPr="00E409F8" w14:paraId="25CBBE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3B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B11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42.0]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893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CC12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 [14.9, 47.9]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1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563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9A7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 [15.0, 43.0]</w:t>
            </w:r>
          </w:p>
        </w:tc>
      </w:tr>
      <w:tr w:rsidR="00E409F8" w:rsidRPr="00E409F8" w14:paraId="7AE93FB2" w14:textId="77777777" w:rsidTr="00E409F8">
        <w:trPr>
          <w:cantSplit/>
          <w:jc w:val="center"/>
        </w:trPr>
        <w:tc>
          <w:tcPr>
            <w:tcW w:w="257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C31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D66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3E1F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3D9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280 (1.1%)</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AD3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4A4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B6A5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r>
    </w:tbl>
    <w:p w14:paraId="613D7ABC" w14:textId="77777777" w:rsidR="00E409F8" w:rsidRPr="00E409F8" w:rsidRDefault="00E409F8" w:rsidP="00E409F8">
      <w:pPr>
        <w:ind w:firstLine="0"/>
        <w:jc w:val="both"/>
        <w:rPr>
          <w:rFonts w:ascii="Cambria" w:eastAsia="Times New Roman" w:hAnsi="Cambria" w:cs="Times New Roman"/>
        </w:rPr>
      </w:pPr>
      <w:bookmarkStart w:id="361" w:name="table-s8."/>
      <w:bookmarkStart w:id="362" w:name="supplementary-tables"/>
      <w:bookmarkEnd w:id="361"/>
      <w:bookmarkEnd w:id="362"/>
    </w:p>
    <w:bookmarkEnd w:id="352"/>
    <w:p w14:paraId="026C6A84" w14:textId="504EB964" w:rsidR="00B02F52" w:rsidRDefault="00B02F52" w:rsidP="00E409F8">
      <w:pPr>
        <w:pStyle w:val="BodyText"/>
        <w:ind w:firstLine="0"/>
      </w:pPr>
    </w:p>
    <w:sectPr w:rsidR="00B02F52" w:rsidSect="00E409F8">
      <w:pgSz w:w="16848" w:h="11952" w:orient="landscape"/>
      <w:pgMar w:top="720" w:right="1800" w:bottom="720" w:left="1800" w:header="720" w:footer="720" w:gutter="72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y Pickering" w:date="2021-09-11T07:09:00Z" w:initials="AP">
    <w:p w14:paraId="29A90D60" w14:textId="3F0C9181" w:rsidR="006B1D94" w:rsidRDefault="006B1D94">
      <w:pPr>
        <w:pStyle w:val="CommentText"/>
      </w:pPr>
      <w:r>
        <w:rPr>
          <w:rStyle w:val="CommentReference"/>
        </w:rPr>
        <w:annotationRef/>
      </w:r>
      <w:r>
        <w:t>But this is not a meta-analysis of human outcomes, so I find this term strange.</w:t>
      </w:r>
    </w:p>
  </w:comment>
  <w:comment w:id="7" w:author="Fuhrmeister, Erica" w:date="2021-09-10T08:17:00Z" w:initials="FE">
    <w:p w14:paraId="38C372BA" w14:textId="79582A27" w:rsidR="00010CE7" w:rsidRDefault="00010CE7">
      <w:pPr>
        <w:pStyle w:val="CommentText"/>
      </w:pPr>
      <w:r>
        <w:rPr>
          <w:rStyle w:val="CommentReference"/>
        </w:rPr>
        <w:annotationRef/>
      </w:r>
      <w:r>
        <w:t xml:space="preserve">Suggest using a different word choice like less contaminated </w:t>
      </w:r>
    </w:p>
  </w:comment>
  <w:comment w:id="4" w:author="Jacqueline Knee" w:date="2021-09-07T17:35:00Z" w:initials="JK">
    <w:p w14:paraId="3C225F63" w14:textId="31FED25B" w:rsidR="003F566E" w:rsidRDefault="003F566E">
      <w:pPr>
        <w:pStyle w:val="CommentText"/>
      </w:pPr>
      <w:r>
        <w:rPr>
          <w:rStyle w:val="CommentReference"/>
        </w:rPr>
        <w:annotationRef/>
      </w:r>
      <w:r>
        <w:t xml:space="preserve">I might streamline this sentence a bit. </w:t>
      </w:r>
    </w:p>
    <w:p w14:paraId="17D8BCDC" w14:textId="70D2088E" w:rsidR="003F566E" w:rsidRDefault="003F566E">
      <w:pPr>
        <w:pStyle w:val="CommentText"/>
      </w:pPr>
    </w:p>
    <w:p w14:paraId="449F181C" w14:textId="5EED251E" w:rsidR="003F566E" w:rsidRDefault="003F566E">
      <w:pPr>
        <w:pStyle w:val="CommentText"/>
      </w:pPr>
      <w:r>
        <w:t>Measuring pathogens in the environment can illuminate whether limited health effects occur because such interventions do not lead to a cleaner environment</w:t>
      </w:r>
    </w:p>
    <w:p w14:paraId="04BEE3C4" w14:textId="77777777" w:rsidR="003F566E" w:rsidRDefault="003F566E">
      <w:pPr>
        <w:pStyle w:val="CommentText"/>
      </w:pPr>
    </w:p>
    <w:p w14:paraId="40D5053C" w14:textId="0DB21AE8" w:rsidR="003F566E" w:rsidRDefault="003F566E">
      <w:pPr>
        <w:pStyle w:val="CommentText"/>
      </w:pPr>
    </w:p>
  </w:comment>
  <w:comment w:id="10" w:author="Alexandria Boehm" w:date="2021-08-27T10:35:00Z" w:initials="AB">
    <w:p w14:paraId="14A51812" w14:textId="0752C619" w:rsidR="005C1486" w:rsidRDefault="005C1486">
      <w:pPr>
        <w:pStyle w:val="CommentText"/>
      </w:pPr>
      <w:r>
        <w:rPr>
          <w:rStyle w:val="CommentReference"/>
        </w:rPr>
        <w:annotationRef/>
      </w:r>
      <w:r>
        <w:t xml:space="preserve">If few studies did this, is if far to draw the conclusion of a small effect size? </w:t>
      </w:r>
    </w:p>
  </w:comment>
  <w:comment w:id="31" w:author="Amy Pickering" w:date="2021-09-11T07:13:00Z" w:initials="AP">
    <w:p w14:paraId="6AA74E35" w14:textId="06D5D407" w:rsidR="006B1D94" w:rsidRDefault="006B1D94">
      <w:pPr>
        <w:pStyle w:val="CommentText"/>
      </w:pPr>
      <w:r>
        <w:rPr>
          <w:rStyle w:val="CommentReference"/>
        </w:rPr>
        <w:annotationRef/>
      </w:r>
      <w:r>
        <w:t>Which study has demonstrated a reduction in hand contamination from a hand washing intervention? I can only think of studies that measure the effectiveness of handwashing in the field (</w:t>
      </w:r>
      <w:proofErr w:type="gramStart"/>
      <w:r>
        <w:t>e.g.</w:t>
      </w:r>
      <w:proofErr w:type="gramEnd"/>
      <w:r>
        <w:t xml:space="preserve"> wash hands, measure FIB before and after)</w:t>
      </w:r>
    </w:p>
  </w:comment>
  <w:comment w:id="42" w:author="Amy Pickering" w:date="2021-09-11T07:15:00Z" w:initials="AP">
    <w:p w14:paraId="5433D028" w14:textId="0514E297" w:rsidR="006B1D94" w:rsidRDefault="006B1D94">
      <w:pPr>
        <w:pStyle w:val="CommentText"/>
      </w:pPr>
      <w:r>
        <w:rPr>
          <w:rStyle w:val="CommentReference"/>
        </w:rPr>
        <w:annotationRef/>
      </w:r>
      <w:r>
        <w:t>Examining MST markers is not justified yet here</w:t>
      </w:r>
      <w:r w:rsidR="00B941CD">
        <w:t>, they are not good predictors of pathogens either</w:t>
      </w:r>
    </w:p>
  </w:comment>
  <w:comment w:id="41" w:author="Jacqueline Knee" w:date="2021-09-07T17:59:00Z" w:initials="JK">
    <w:p w14:paraId="7E06CA67" w14:textId="75363C35" w:rsidR="003F566E" w:rsidRDefault="003F566E" w:rsidP="00D64E5C">
      <w:pPr>
        <w:pStyle w:val="CommentText"/>
        <w:ind w:firstLine="0"/>
      </w:pPr>
      <w:r>
        <w:rPr>
          <w:rStyle w:val="CommentReference"/>
        </w:rPr>
        <w:annotationRef/>
      </w:r>
      <w:r>
        <w:t xml:space="preserve">Might be useful to add a </w:t>
      </w:r>
      <w:r w:rsidR="00384615">
        <w:t xml:space="preserve">brief </w:t>
      </w:r>
      <w:r>
        <w:t xml:space="preserve">sentence or phrase defining/describing MST so this isn’t the first time the idea is </w:t>
      </w:r>
      <w:proofErr w:type="spellStart"/>
      <w:r>
        <w:t>intro’d</w:t>
      </w:r>
      <w:proofErr w:type="spellEnd"/>
      <w:r>
        <w:t xml:space="preserve"> in this section. </w:t>
      </w:r>
    </w:p>
  </w:comment>
  <w:comment w:id="47" w:author="Jacqueline Knee" w:date="2021-09-07T18:29:00Z" w:initials="JK">
    <w:p w14:paraId="0E2AA73D" w14:textId="40039DBA" w:rsidR="003F566E" w:rsidRDefault="003F566E">
      <w:pPr>
        <w:pStyle w:val="CommentText"/>
      </w:pPr>
      <w:r>
        <w:rPr>
          <w:rStyle w:val="CommentReference"/>
        </w:rPr>
        <w:annotationRef/>
      </w:r>
      <w:r>
        <w:t xml:space="preserve">I might not say diagnostic – but your call </w:t>
      </w:r>
    </w:p>
  </w:comment>
  <w:comment w:id="48" w:author="Jacqueline Knee" w:date="2021-09-07T18:34:00Z" w:initials="JK">
    <w:p w14:paraId="6BF6B38C" w14:textId="2A170ED7" w:rsidR="003F566E" w:rsidRDefault="003F566E">
      <w:pPr>
        <w:pStyle w:val="CommentText"/>
      </w:pPr>
      <w:r>
        <w:rPr>
          <w:rStyle w:val="CommentReference"/>
        </w:rPr>
        <w:annotationRef/>
      </w:r>
      <w:r>
        <w:t xml:space="preserve">This sentence is quite long. I might cut this phrase or turn the larger sentence into 2. </w:t>
      </w:r>
    </w:p>
  </w:comment>
  <w:comment w:id="52" w:author="Jacqueline Knee" w:date="2021-09-07T18:36:00Z" w:initials="JK">
    <w:p w14:paraId="51A11C1B" w14:textId="7DC19305" w:rsidR="003F566E" w:rsidRDefault="003F566E">
      <w:pPr>
        <w:pStyle w:val="CommentText"/>
      </w:pPr>
      <w:r>
        <w:rPr>
          <w:rStyle w:val="CommentReference"/>
        </w:rPr>
        <w:annotationRef/>
      </w:r>
      <w:r>
        <w:t>Important targets? Maybe some wording that alludes to why their detection matters</w:t>
      </w:r>
    </w:p>
  </w:comment>
  <w:comment w:id="56" w:author="Jacqueline Knee" w:date="2021-09-07T18:44:00Z" w:initials="JK">
    <w:p w14:paraId="0D4416FD" w14:textId="4B5C7241" w:rsidR="003F566E" w:rsidRDefault="003F566E" w:rsidP="00EB59F2">
      <w:pPr>
        <w:pStyle w:val="CommentText"/>
        <w:ind w:firstLine="0"/>
      </w:pPr>
      <w:r>
        <w:rPr>
          <w:rStyle w:val="CommentReference"/>
        </w:rPr>
        <w:annotationRef/>
      </w:r>
      <w:r>
        <w:t xml:space="preserve">Maybe introduce the idea of ‘basic’ sanitation above  </w:t>
      </w:r>
    </w:p>
  </w:comment>
  <w:comment w:id="55" w:author="Alexandria Boehm" w:date="2021-08-27T11:43:00Z" w:initials="AB">
    <w:p w14:paraId="52359461" w14:textId="77777777" w:rsidR="002E1971" w:rsidRDefault="002E1971">
      <w:pPr>
        <w:pStyle w:val="CommentText"/>
      </w:pPr>
      <w:r>
        <w:rPr>
          <w:rStyle w:val="CommentReference"/>
        </w:rPr>
        <w:annotationRef/>
      </w:r>
      <w:r>
        <w:t xml:space="preserve">Or the importance of animal sources of feces? </w:t>
      </w:r>
    </w:p>
    <w:p w14:paraId="0C65CC4B" w14:textId="77777777" w:rsidR="009B1235" w:rsidRDefault="009B1235">
      <w:pPr>
        <w:pStyle w:val="CommentText"/>
      </w:pPr>
    </w:p>
    <w:p w14:paraId="6716A9AD" w14:textId="0C03DEE6" w:rsidR="009B1235" w:rsidRDefault="009B1235">
      <w:pPr>
        <w:pStyle w:val="CommentText"/>
      </w:pPr>
      <w:r>
        <w:t xml:space="preserve">Do you want to mention limited studies on certain classes of pathogens? Like viruses? I haven’t read your results yet… so maybe this isn’t the case. </w:t>
      </w:r>
    </w:p>
  </w:comment>
  <w:comment w:id="58" w:author="Alexandria Boehm" w:date="2021-08-27T11:44:00Z" w:initials="AB">
    <w:p w14:paraId="6C531F56" w14:textId="45EE24BF" w:rsidR="007C3BD0" w:rsidRDefault="007C3BD0">
      <w:pPr>
        <w:pStyle w:val="CommentText"/>
      </w:pPr>
      <w:r>
        <w:rPr>
          <w:rStyle w:val="CommentReference"/>
        </w:rPr>
        <w:annotationRef/>
      </w:r>
      <w:r>
        <w:t xml:space="preserve">Is it </w:t>
      </w:r>
      <w:proofErr w:type="spellStart"/>
      <w:r>
        <w:t>wirth</w:t>
      </w:r>
      <w:proofErr w:type="spellEnd"/>
      <w:r>
        <w:t xml:space="preserve"> clearly stating these in this front matter section? </w:t>
      </w:r>
    </w:p>
  </w:comment>
  <w:comment w:id="59" w:author="Alexandria Boehm" w:date="2021-08-27T11:44:00Z" w:initials="AB">
    <w:p w14:paraId="375F7CE3" w14:textId="5FBBB45F" w:rsidR="00477942" w:rsidRDefault="00477942">
      <w:pPr>
        <w:pStyle w:val="CommentText"/>
      </w:pPr>
      <w:r>
        <w:rPr>
          <w:rStyle w:val="CommentReference"/>
        </w:rPr>
        <w:annotationRef/>
      </w:r>
      <w:proofErr w:type="gramStart"/>
      <w:r>
        <w:t>Was</w:t>
      </w:r>
      <w:proofErr w:type="gramEnd"/>
      <w:r>
        <w:t xml:space="preserve"> samples for what? </w:t>
      </w:r>
    </w:p>
  </w:comment>
  <w:comment w:id="67" w:author="Amy Pickering" w:date="2021-09-11T07:31:00Z" w:initials="AP">
    <w:p w14:paraId="77CE7513" w14:textId="3736E1E6" w:rsidR="00B351D2" w:rsidRDefault="00B351D2">
      <w:pPr>
        <w:pStyle w:val="CommentText"/>
      </w:pPr>
      <w:r>
        <w:rPr>
          <w:rStyle w:val="CommentReference"/>
        </w:rPr>
        <w:annotationRef/>
      </w:r>
      <w:r>
        <w:t xml:space="preserve">This seems a little vague, which parts of protocols need to be standardized? They are obviously dependent on what you are measuring and which type of media you are sampling. </w:t>
      </w:r>
    </w:p>
  </w:comment>
  <w:comment w:id="68" w:author="Amy Pickering" w:date="2021-09-11T07:28:00Z" w:initials="AP">
    <w:p w14:paraId="1ACA3A27" w14:textId="140FBCDB" w:rsidR="00B941CD" w:rsidRDefault="00B941CD">
      <w:pPr>
        <w:pStyle w:val="CommentText"/>
      </w:pPr>
      <w:r>
        <w:rPr>
          <w:rStyle w:val="CommentReference"/>
        </w:rPr>
        <w:annotationRef/>
      </w:r>
      <w:r>
        <w:t xml:space="preserve">What is the justification for suggesting more studies measure MST markers? They perform poorly across the world and there is no evidence they are good indicators of pathogens. </w:t>
      </w:r>
      <w:r w:rsidR="00B351D2">
        <w:t xml:space="preserve">Most WASH interventions are not designed to reduce animal contamination, so we wouldn’t expect MST markers to be reduced. </w:t>
      </w:r>
    </w:p>
  </w:comment>
  <w:comment w:id="70" w:author="Ayse" w:date="1900-01-01T00:00:00Z" w:initials="">
    <w:p w14:paraId="505908FE" w14:textId="77777777" w:rsidR="003F566E" w:rsidRDefault="003F566E">
      <w:r>
        <w:annotationRef/>
      </w:r>
      <w:r>
        <w:t>Word count: 4748, limit: 3500. Will trim once finalized and/or identify sections that can go in SI.</w:t>
      </w:r>
    </w:p>
  </w:comment>
  <w:comment w:id="79" w:author="Ben Arnold" w:date="2021-09-08T17:48:00Z" w:initials="BA">
    <w:p w14:paraId="739D65C9" w14:textId="2843D614" w:rsidR="00074A8F" w:rsidRDefault="00074A8F">
      <w:pPr>
        <w:pStyle w:val="CommentText"/>
      </w:pPr>
      <w:r>
        <w:rPr>
          <w:rStyle w:val="CommentReference"/>
        </w:rPr>
        <w:annotationRef/>
      </w:r>
      <w:r>
        <w:t>Selective list, what about Tom + team’s Odisha trial?</w:t>
      </w:r>
    </w:p>
  </w:comment>
  <w:comment w:id="80" w:author="Jacqueline Knee" w:date="2021-09-10T14:41:00Z" w:initials="JK">
    <w:p w14:paraId="40E2589F" w14:textId="77777777" w:rsidR="00877A88" w:rsidRDefault="00877A88">
      <w:pPr>
        <w:pStyle w:val="CommentText"/>
      </w:pPr>
      <w:r>
        <w:rPr>
          <w:rStyle w:val="CommentReference"/>
        </w:rPr>
        <w:annotationRef/>
      </w:r>
      <w:r>
        <w:t>You could consider citing MapSan main results paper here as it helps illustrate this point (or</w:t>
      </w:r>
      <w:r w:rsidR="0098568D">
        <w:t>, instead,</w:t>
      </w:r>
      <w:r>
        <w:t xml:space="preserve"> later in the discussion where it is more explicitly discussed</w:t>
      </w:r>
      <w:r w:rsidR="00637703">
        <w:t>/referenced</w:t>
      </w:r>
      <w:r>
        <w:t xml:space="preserve">). </w:t>
      </w:r>
      <w:hyperlink r:id="rId1" w:history="1">
        <w:r w:rsidR="00581D60" w:rsidRPr="00FA514B">
          <w:rPr>
            <w:rStyle w:val="Hyperlink"/>
            <w:sz w:val="20"/>
            <w:szCs w:val="20"/>
          </w:rPr>
          <w:t>https://elifesciences.org/articles/62278</w:t>
        </w:r>
      </w:hyperlink>
    </w:p>
    <w:p w14:paraId="466EA8D3" w14:textId="77777777" w:rsidR="00581D60" w:rsidRDefault="00581D60">
      <w:pPr>
        <w:pStyle w:val="CommentText"/>
      </w:pPr>
    </w:p>
    <w:p w14:paraId="1E4F710F" w14:textId="77777777" w:rsidR="00581D60" w:rsidRDefault="0098568D">
      <w:pPr>
        <w:pStyle w:val="CommentText"/>
      </w:pPr>
      <w:r>
        <w:t>(Apologies for the self-citation suggestion)</w:t>
      </w:r>
    </w:p>
  </w:comment>
  <w:comment w:id="82" w:author="Jacqueline Knee" w:date="2021-09-07T18:55:00Z" w:initials="JK">
    <w:p w14:paraId="0341BF77" w14:textId="7E66D17F" w:rsidR="003F566E" w:rsidRDefault="003F566E">
      <w:pPr>
        <w:pStyle w:val="CommentText"/>
      </w:pPr>
      <w:r>
        <w:rPr>
          <w:rStyle w:val="CommentReference"/>
        </w:rPr>
        <w:annotationRef/>
      </w:r>
      <w:r w:rsidR="0098568D">
        <w:t xml:space="preserve">Just a very minor style thing, but </w:t>
      </w:r>
      <w:r>
        <w:t xml:space="preserve">I might rearrange to the put the correlations of </w:t>
      </w:r>
      <w:proofErr w:type="spellStart"/>
      <w:r>
        <w:t>pthogens</w:t>
      </w:r>
      <w:proofErr w:type="spellEnd"/>
      <w:r>
        <w:t xml:space="preserve"> immediately following the statement on correlation with diarrhea and then follow-up growth in the </w:t>
      </w:r>
      <w:proofErr w:type="spellStart"/>
      <w:r>
        <w:t>envr</w:t>
      </w:r>
      <w:proofErr w:type="spellEnd"/>
      <w:r>
        <w:t xml:space="preserve"> and shedding by both humans and animals as potential reasons for that. </w:t>
      </w:r>
    </w:p>
  </w:comment>
  <w:comment w:id="91" w:author="Amy Pickering" w:date="2021-09-11T07:39:00Z" w:initials="AP">
    <w:p w14:paraId="4F84FAFD" w14:textId="7BCB96E0" w:rsidR="00B351D2" w:rsidRDefault="00B351D2">
      <w:pPr>
        <w:pStyle w:val="CommentText"/>
      </w:pPr>
      <w:r>
        <w:rPr>
          <w:rStyle w:val="CommentReference"/>
        </w:rPr>
        <w:annotationRef/>
      </w:r>
      <w:r w:rsidR="00E14D0A">
        <w:t xml:space="preserve">I </w:t>
      </w:r>
      <w:r w:rsidR="00BE77B6">
        <w:t xml:space="preserve">probably </w:t>
      </w:r>
      <w:r w:rsidR="00E14D0A">
        <w:t xml:space="preserve">would not call this recent. </w:t>
      </w:r>
      <w:proofErr w:type="spellStart"/>
      <w:r w:rsidR="00E14D0A">
        <w:t>q</w:t>
      </w:r>
      <w:r>
        <w:t>pcr</w:t>
      </w:r>
      <w:proofErr w:type="spellEnd"/>
      <w:r>
        <w:t xml:space="preserve"> has been used to measure pathogens in </w:t>
      </w:r>
      <w:r w:rsidR="00E14D0A">
        <w:t xml:space="preserve">human samples and </w:t>
      </w:r>
      <w:r>
        <w:t xml:space="preserve">environmental samples for decades. </w:t>
      </w:r>
      <w:r w:rsidR="00E14D0A">
        <w:t xml:space="preserve">Perhaps more accurate to say protocols have been adapted/applied to environmental sampling in low-income settings or that there are now more studies that measure these outcomes in low-income settings. </w:t>
      </w:r>
    </w:p>
  </w:comment>
  <w:comment w:id="95" w:author="Jacqueline Knee" w:date="2021-09-07T18:57:00Z" w:initials="JK">
    <w:p w14:paraId="7B8F94CC" w14:textId="77777777" w:rsidR="003F566E" w:rsidRDefault="003F566E" w:rsidP="00372D03">
      <w:pPr>
        <w:pStyle w:val="CommentText"/>
        <w:ind w:firstLine="0"/>
      </w:pPr>
      <w:r>
        <w:rPr>
          <w:rStyle w:val="CommentReference"/>
        </w:rPr>
        <w:annotationRef/>
      </w:r>
      <w:r>
        <w:t>I would simply molecular methods but if you want to keep with similar phrasing, switch to nucleic acid-based methods (or nucleic acid amplification techniques which is common phrasing but wordy) as some of the viruses are RNA</w:t>
      </w:r>
    </w:p>
  </w:comment>
  <w:comment w:id="101" w:author="Jacqueline Knee" w:date="2021-09-07T19:03:00Z" w:initials="JK">
    <w:p w14:paraId="21A385DE" w14:textId="39BC1048" w:rsidR="003F566E" w:rsidRDefault="003F566E">
      <w:pPr>
        <w:pStyle w:val="CommentText"/>
      </w:pPr>
      <w:r>
        <w:rPr>
          <w:rStyle w:val="CommentReference"/>
        </w:rPr>
        <w:annotationRef/>
      </w:r>
      <w:r>
        <w:t xml:space="preserve">MST defined as microbial source tracking previously. Would stick with that as the more common term. </w:t>
      </w:r>
    </w:p>
  </w:comment>
  <w:comment w:id="109" w:author="Amy Pickering" w:date="2021-09-11T07:46:00Z" w:initials="AP">
    <w:p w14:paraId="3C4B8844" w14:textId="7C77C177" w:rsidR="00E14D0A" w:rsidRDefault="00E14D0A">
      <w:pPr>
        <w:pStyle w:val="CommentText"/>
      </w:pPr>
      <w:r>
        <w:rPr>
          <w:rStyle w:val="CommentReference"/>
        </w:rPr>
        <w:annotationRef/>
      </w:r>
      <w:r>
        <w:t>In low-income countries?</w:t>
      </w:r>
    </w:p>
  </w:comment>
  <w:comment w:id="114" w:author="Amy Pickering" w:date="2021-09-11T07:47:00Z" w:initials="AP">
    <w:p w14:paraId="21355370" w14:textId="73D5200D" w:rsidR="00E14D0A" w:rsidRDefault="00E14D0A">
      <w:pPr>
        <w:pStyle w:val="CommentText"/>
      </w:pPr>
      <w:r>
        <w:rPr>
          <w:rStyle w:val="CommentReference"/>
        </w:rPr>
        <w:annotationRef/>
      </w:r>
      <w:r>
        <w:t>Editors</w:t>
      </w:r>
      <w:r w:rsidR="00BE77B6">
        <w:t>/reviewers</w:t>
      </w:r>
      <w:r>
        <w:t xml:space="preserve"> might ask why this is a separate paper</w:t>
      </w:r>
      <w:r w:rsidR="00BE77B6">
        <w:t>-</w:t>
      </w:r>
      <w:r>
        <w:t xml:space="preserve"> </w:t>
      </w:r>
      <w:r w:rsidR="00F24926">
        <w:t xml:space="preserve">I could see them thinking </w:t>
      </w:r>
      <w:r w:rsidR="00BE77B6">
        <w:t xml:space="preserve">at a big picture level, </w:t>
      </w:r>
      <w:r>
        <w:t xml:space="preserve">there </w:t>
      </w:r>
      <w:r w:rsidR="00BE77B6">
        <w:t>is limited</w:t>
      </w:r>
      <w:r>
        <w:t xml:space="preserve"> new insight</w:t>
      </w:r>
      <w:r w:rsidR="00BE77B6">
        <w:t xml:space="preserve"> </w:t>
      </w:r>
      <w:r>
        <w:t>from combining five studies that had no</w:t>
      </w:r>
      <w:r w:rsidR="00BE77B6">
        <w:t>/little</w:t>
      </w:r>
      <w:r>
        <w:t xml:space="preserve"> impact of WASH interventions on env pathogens to conclude there is no/little </w:t>
      </w:r>
      <w:r w:rsidR="004F0173">
        <w:t xml:space="preserve">impact of WASH interventions on env pathogens. </w:t>
      </w:r>
    </w:p>
  </w:comment>
  <w:comment w:id="117" w:author="Jade Benjamin-Chung" w:date="2021-09-10T13:40:00Z" w:initials="JBC">
    <w:p w14:paraId="6461432C" w14:textId="2E9D22E3" w:rsidR="00996D51" w:rsidRDefault="00996D51">
      <w:pPr>
        <w:pStyle w:val="CommentText"/>
      </w:pPr>
      <w:r>
        <w:rPr>
          <w:rStyle w:val="CommentReference"/>
        </w:rPr>
        <w:annotationRef/>
      </w:r>
      <w:r>
        <w:t xml:space="preserve">It also allows you to estimate pooled stratified estimates, which is not always possible with traditional meta-analysis. </w:t>
      </w:r>
    </w:p>
  </w:comment>
  <w:comment w:id="122" w:author="Amy Pickering" w:date="2021-09-11T08:09:00Z" w:initials="AP">
    <w:p w14:paraId="69B2E171" w14:textId="6A6332BB" w:rsidR="00F24926" w:rsidRDefault="00F24926">
      <w:pPr>
        <w:pStyle w:val="CommentText"/>
      </w:pPr>
      <w:r>
        <w:rPr>
          <w:rStyle w:val="CommentReference"/>
        </w:rPr>
        <w:annotationRef/>
      </w:r>
      <w:r>
        <w:t>Probably need to make it clear that you are using PCR based assay as well as microscopy and culture-based assays</w:t>
      </w:r>
    </w:p>
  </w:comment>
  <w:comment w:id="123" w:author="Jacqueline Knee" w:date="2021-09-07T19:12:00Z" w:initials="JK">
    <w:p w14:paraId="5B4E7C1A" w14:textId="74B55B4A" w:rsidR="003F566E" w:rsidRDefault="003F566E">
      <w:pPr>
        <w:pStyle w:val="CommentText"/>
      </w:pPr>
      <w:r>
        <w:rPr>
          <w:rStyle w:val="CommentReference"/>
        </w:rPr>
        <w:annotationRef/>
      </w:r>
      <w:r w:rsidR="00E238C0">
        <w:t>This is something I should have mentioned in a review of the analysis plan way back when (so feel free to ignore)</w:t>
      </w:r>
      <w:r>
        <w:t xml:space="preserve"> but might it make sense for human MST markers to be the primary outcome</w:t>
      </w:r>
      <w:r w:rsidR="00E238C0">
        <w:t>? Just thinking that most of the interventions in the included study would have limited impact on animal faecal contamination</w:t>
      </w:r>
      <w:r>
        <w:t xml:space="preserve"> </w:t>
      </w:r>
      <w:r w:rsidR="00E238C0">
        <w:t>(aside from the scoop provided with WASH-B), plus lumping them together sort of negates the rationale for using them in the first place.</w:t>
      </w:r>
    </w:p>
  </w:comment>
  <w:comment w:id="124" w:author="Ben Arnold" w:date="2021-09-08T17:53:00Z" w:initials="BA">
    <w:p w14:paraId="7198ABEF" w14:textId="39B13648" w:rsidR="00074A8F" w:rsidRDefault="00074A8F">
      <w:pPr>
        <w:pStyle w:val="CommentText"/>
      </w:pPr>
      <w:r>
        <w:rPr>
          <w:rStyle w:val="CommentReference"/>
        </w:rPr>
        <w:annotationRef/>
      </w:r>
      <w:r>
        <w:t xml:space="preserve">I know space is </w:t>
      </w:r>
      <w:proofErr w:type="gramStart"/>
      <w:r>
        <w:t>limited, but</w:t>
      </w:r>
      <w:proofErr w:type="gramEnd"/>
      <w:r>
        <w:t xml:space="preserve"> might be helpful to understand the rationale for this composite outcome</w:t>
      </w:r>
      <w:r w:rsidR="00F73032">
        <w:t xml:space="preserve"> and how it could/should be interpreted</w:t>
      </w:r>
      <w:r>
        <w:t>.</w:t>
      </w:r>
      <w:r w:rsidR="00F73032">
        <w:t xml:space="preserve">  I can imagine upsides and downsides, but I’m sure you all have discussed and thought very carefully about it!</w:t>
      </w:r>
    </w:p>
    <w:p w14:paraId="60C4A66B" w14:textId="77777777" w:rsidR="00074A8F" w:rsidRDefault="00074A8F">
      <w:pPr>
        <w:pStyle w:val="CommentText"/>
      </w:pPr>
    </w:p>
    <w:p w14:paraId="75C7F440" w14:textId="2DC9DCC8" w:rsidR="00074A8F" w:rsidRDefault="00F73032">
      <w:pPr>
        <w:pStyle w:val="CommentText"/>
      </w:pPr>
      <w:r>
        <w:t>There is careful thinking about this in the context of clinical medicine, e.g.,</w:t>
      </w:r>
    </w:p>
    <w:p w14:paraId="72557D82" w14:textId="21354AFC" w:rsidR="00F73032" w:rsidRDefault="00F73032">
      <w:pPr>
        <w:pStyle w:val="CommentText"/>
      </w:pPr>
    </w:p>
    <w:p w14:paraId="148A77E5" w14:textId="16FED5B9" w:rsidR="00F73032" w:rsidRPr="00F73032" w:rsidRDefault="00F73032" w:rsidP="00F73032">
      <w:pPr>
        <w:spacing w:after="0" w:line="240" w:lineRule="auto"/>
        <w:ind w:firstLine="0"/>
        <w:rPr>
          <w:rFonts w:ascii="Times New Roman" w:eastAsia="Times New Roman" w:hAnsi="Times New Roman" w:cs="Times New Roman"/>
          <w:sz w:val="24"/>
          <w:szCs w:val="24"/>
        </w:rPr>
      </w:pPr>
      <w:r w:rsidRPr="00F73032">
        <w:rPr>
          <w:rFonts w:ascii="Times New Roman" w:eastAsia="Times New Roman" w:hAnsi="Times New Roman" w:cs="Times New Roman"/>
          <w:sz w:val="24"/>
          <w:szCs w:val="24"/>
        </w:rPr>
        <w:t xml:space="preserve">Freemantle, N., Calvert, M., Wood, J., </w:t>
      </w:r>
      <w:proofErr w:type="spellStart"/>
      <w:r w:rsidRPr="00F73032">
        <w:rPr>
          <w:rFonts w:ascii="Times New Roman" w:eastAsia="Times New Roman" w:hAnsi="Times New Roman" w:cs="Times New Roman"/>
          <w:sz w:val="24"/>
          <w:szCs w:val="24"/>
        </w:rPr>
        <w:t>Eastaugh</w:t>
      </w:r>
      <w:proofErr w:type="spellEnd"/>
      <w:r w:rsidRPr="00F73032">
        <w:rPr>
          <w:rFonts w:ascii="Times New Roman" w:eastAsia="Times New Roman" w:hAnsi="Times New Roman" w:cs="Times New Roman"/>
          <w:sz w:val="24"/>
          <w:szCs w:val="24"/>
        </w:rPr>
        <w:t xml:space="preserve">, J. &amp; Griffin, C. Composite outcomes in randomized trials: greater precision but with greater uncertainty? </w:t>
      </w:r>
      <w:r w:rsidRPr="00F73032">
        <w:rPr>
          <w:rFonts w:ascii="Times New Roman" w:eastAsia="Times New Roman" w:hAnsi="Times New Roman" w:cs="Times New Roman"/>
          <w:i/>
          <w:iCs/>
          <w:sz w:val="24"/>
          <w:szCs w:val="24"/>
        </w:rPr>
        <w:t>JAMA</w:t>
      </w:r>
      <w:r w:rsidRPr="00F73032">
        <w:rPr>
          <w:rFonts w:ascii="Times New Roman" w:eastAsia="Times New Roman" w:hAnsi="Times New Roman" w:cs="Times New Roman"/>
          <w:sz w:val="24"/>
          <w:szCs w:val="24"/>
        </w:rPr>
        <w:t xml:space="preserve"> </w:t>
      </w:r>
      <w:r w:rsidRPr="00F73032">
        <w:rPr>
          <w:rFonts w:ascii="Times New Roman" w:eastAsia="Times New Roman" w:hAnsi="Times New Roman" w:cs="Times New Roman"/>
          <w:b/>
          <w:bCs/>
          <w:sz w:val="24"/>
          <w:szCs w:val="24"/>
        </w:rPr>
        <w:t>289,</w:t>
      </w:r>
      <w:r w:rsidRPr="00F73032">
        <w:rPr>
          <w:rFonts w:ascii="Times New Roman" w:eastAsia="Times New Roman" w:hAnsi="Times New Roman" w:cs="Times New Roman"/>
          <w:sz w:val="24"/>
          <w:szCs w:val="24"/>
        </w:rPr>
        <w:t xml:space="preserve"> 2554–2559 (2003).</w:t>
      </w:r>
    </w:p>
    <w:p w14:paraId="599AC243" w14:textId="00FDCB84" w:rsidR="00F73032" w:rsidRDefault="00C9771F">
      <w:pPr>
        <w:pStyle w:val="CommentText"/>
      </w:pPr>
      <w:hyperlink r:id="rId2" w:history="1">
        <w:r w:rsidR="00F73032" w:rsidRPr="00AB771C">
          <w:rPr>
            <w:rStyle w:val="Hyperlink"/>
            <w:sz w:val="20"/>
            <w:szCs w:val="20"/>
          </w:rPr>
          <w:t>https://pubmed.ncbi.nlm.nih.gov/12759327/</w:t>
        </w:r>
      </w:hyperlink>
    </w:p>
    <w:p w14:paraId="6B1824E0" w14:textId="4C00E695" w:rsidR="00F73032" w:rsidRDefault="00F73032">
      <w:pPr>
        <w:pStyle w:val="CommentText"/>
      </w:pPr>
    </w:p>
  </w:comment>
  <w:comment w:id="125" w:author="Reese, Heather (CDC/DDID/NCIRD/DVD)" w:date="2021-09-10T17:38:00Z" w:initials="RH(">
    <w:p w14:paraId="1514C410" w14:textId="763B9E11" w:rsidR="00400B2A" w:rsidRDefault="00400B2A">
      <w:pPr>
        <w:pStyle w:val="CommentText"/>
      </w:pPr>
      <w:r>
        <w:rPr>
          <w:rStyle w:val="CommentReference"/>
        </w:rPr>
        <w:annotationRef/>
      </w:r>
      <w:r>
        <w:t xml:space="preserve">Would also be helpful to clarify if this is the </w:t>
      </w:r>
      <w:r w:rsidRPr="003C15D3">
        <w:t xml:space="preserve">combination </w:t>
      </w:r>
      <w:r>
        <w:t>of any pathogen or MST marker, or if this composite measure was separately assessed</w:t>
      </w:r>
      <w:r w:rsidR="003C15D3">
        <w:t xml:space="preserve"> for</w:t>
      </w:r>
      <w:r w:rsidR="00337BB5">
        <w:t>: 1)</w:t>
      </w:r>
      <w:r w:rsidR="003C15D3">
        <w:t xml:space="preserve"> </w:t>
      </w:r>
      <w:r w:rsidR="00337BB5">
        <w:t>all pathogens and 2) all markers</w:t>
      </w:r>
      <w:r>
        <w:t>.</w:t>
      </w:r>
    </w:p>
  </w:comment>
  <w:comment w:id="129" w:author="Jacqueline Knee" w:date="2021-09-07T19:15:00Z" w:initials="JK">
    <w:p w14:paraId="03F372E2" w14:textId="0F6D2A9B" w:rsidR="003F566E" w:rsidRDefault="003F566E">
      <w:pPr>
        <w:pStyle w:val="CommentText"/>
      </w:pPr>
      <w:r>
        <w:rPr>
          <w:rStyle w:val="CommentReference"/>
        </w:rPr>
        <w:annotationRef/>
      </w:r>
      <w:r>
        <w:t xml:space="preserve">Maybe </w:t>
      </w:r>
      <w:proofErr w:type="gramStart"/>
      <w:r>
        <w:t>define ?</w:t>
      </w:r>
      <w:proofErr w:type="gramEnd"/>
    </w:p>
  </w:comment>
  <w:comment w:id="131" w:author="Amy Pickering" w:date="2021-09-11T07:56:00Z" w:initials="AP">
    <w:p w14:paraId="6E6AF1BC" w14:textId="50993753" w:rsidR="00BE77B6" w:rsidRDefault="00BE77B6">
      <w:pPr>
        <w:pStyle w:val="CommentText"/>
      </w:pPr>
      <w:r>
        <w:rPr>
          <w:rStyle w:val="CommentReference"/>
        </w:rPr>
        <w:annotationRef/>
      </w:r>
      <w:r>
        <w:t xml:space="preserve">Not sure it makes sense to combine human, animal, and general into a composite. Would suggest </w:t>
      </w:r>
      <w:r w:rsidR="00F24926">
        <w:t xml:space="preserve">at least </w:t>
      </w:r>
      <w:r>
        <w:t xml:space="preserve">removing general from the composite. </w:t>
      </w:r>
    </w:p>
  </w:comment>
  <w:comment w:id="130" w:author="Jacqueline Knee" w:date="2021-09-10T14:15:00Z" w:initials="JK">
    <w:p w14:paraId="4E4C46F3" w14:textId="77777777" w:rsidR="00E238C0" w:rsidRDefault="00E238C0">
      <w:pPr>
        <w:pStyle w:val="CommentText"/>
      </w:pPr>
      <w:r>
        <w:rPr>
          <w:rStyle w:val="CommentReference"/>
        </w:rPr>
        <w:annotationRef/>
      </w:r>
      <w:r>
        <w:t xml:space="preserve">Ah, great. </w:t>
      </w:r>
    </w:p>
  </w:comment>
  <w:comment w:id="132" w:author="Ben Arnold" w:date="2021-09-08T17:59:00Z" w:initials="BA">
    <w:p w14:paraId="78D3D601" w14:textId="4E38C358" w:rsidR="00F73032" w:rsidRDefault="00F73032">
      <w:pPr>
        <w:pStyle w:val="CommentText"/>
      </w:pPr>
      <w:r>
        <w:rPr>
          <w:rStyle w:val="CommentReference"/>
        </w:rPr>
        <w:annotationRef/>
      </w:r>
      <w:r>
        <w:t>using some type of marginal effect to estimate the difference from the model?  Doesn’t the model coefficient estimate the ratio of counts/quantity?</w:t>
      </w:r>
    </w:p>
  </w:comment>
  <w:comment w:id="133" w:author="Ben Arnold" w:date="2021-09-08T18:01:00Z" w:initials="BA">
    <w:p w14:paraId="2C6AB173" w14:textId="46C3BBC9" w:rsidR="00F73032" w:rsidRDefault="00F73032">
      <w:pPr>
        <w:pStyle w:val="CommentText"/>
      </w:pPr>
      <w:r>
        <w:rPr>
          <w:rStyle w:val="CommentReference"/>
        </w:rPr>
        <w:annotationRef/>
      </w:r>
      <w:r>
        <w:t xml:space="preserve">Overall, for the quantitative outcomes it would be </w:t>
      </w:r>
      <w:proofErr w:type="gramStart"/>
      <w:r>
        <w:t>really valuable</w:t>
      </w:r>
      <w:proofErr w:type="gramEnd"/>
      <w:r>
        <w:t xml:space="preserve"> to see the actual distributions presented for the studies, perhaps as SI.  Just to get a sense for what the distributions look like, perhaps by group.   I trust means (and mean differences) more if I can see they actually represent a useful summary of the data.</w:t>
      </w:r>
    </w:p>
  </w:comment>
  <w:comment w:id="134" w:author="Jacqueline Knee" w:date="2021-09-07T19:24:00Z" w:initials="JK">
    <w:p w14:paraId="68B10E16" w14:textId="77777777" w:rsidR="003F566E" w:rsidRDefault="003F566E">
      <w:pPr>
        <w:pStyle w:val="CommentText"/>
      </w:pPr>
      <w:r>
        <w:rPr>
          <w:rStyle w:val="CommentReference"/>
        </w:rPr>
        <w:annotationRef/>
      </w:r>
      <w:r>
        <w:t>Across all samples without consideration for study arm? Was each abundance outcome considered as a binary detect/non-detect also? If not, for those abundance outcomes you excluded due to high proportion of imputed values (essentially high proportion of ‘non-detects’), would you consider transforming the outcome to a binary?</w:t>
      </w:r>
    </w:p>
  </w:comment>
  <w:comment w:id="135" w:author="Alexandria Boehm" w:date="2021-08-27T12:00:00Z" w:initials="AB">
    <w:p w14:paraId="3AACA057" w14:textId="3CBBCA3E" w:rsidR="004322FB" w:rsidRDefault="004322FB">
      <w:pPr>
        <w:pStyle w:val="CommentText"/>
      </w:pPr>
      <w:r>
        <w:rPr>
          <w:rStyle w:val="CommentReference"/>
        </w:rPr>
        <w:annotationRef/>
      </w:r>
      <w:r>
        <w:t xml:space="preserve">How </w:t>
      </w:r>
      <w:proofErr w:type="gramStart"/>
      <w:r>
        <w:t>define</w:t>
      </w:r>
      <w:proofErr w:type="gramEnd"/>
      <w:r>
        <w:t xml:space="preserve"> rare? </w:t>
      </w:r>
    </w:p>
  </w:comment>
  <w:comment w:id="136" w:author="Alexandria Boehm" w:date="2021-08-27T12:00:00Z" w:initials="AB">
    <w:p w14:paraId="42A28F1E" w14:textId="03F32402" w:rsidR="007415BA" w:rsidRDefault="007415BA">
      <w:pPr>
        <w:pStyle w:val="CommentText"/>
      </w:pPr>
      <w:r>
        <w:rPr>
          <w:rStyle w:val="CommentReference"/>
        </w:rPr>
        <w:annotationRef/>
      </w:r>
      <w:r>
        <w:t xml:space="preserve">I wo </w:t>
      </w:r>
      <w:proofErr w:type="spellStart"/>
      <w:r>
        <w:t>uld</w:t>
      </w:r>
      <w:proofErr w:type="spellEnd"/>
      <w:r>
        <w:t xml:space="preserve"> guess a percentage would be more appropriate than an absolute number? Like if the total study </w:t>
      </w:r>
      <w:proofErr w:type="gramStart"/>
      <w:r>
        <w:t>have</w:t>
      </w:r>
      <w:proofErr w:type="gramEnd"/>
      <w:r>
        <w:t xml:space="preserve"> 10 samples, then this number would not be appropriate. </w:t>
      </w:r>
    </w:p>
  </w:comment>
  <w:comment w:id="137" w:author="Steve Luby" w:date="2021-09-08T09:28:00Z" w:initials="spl">
    <w:p w14:paraId="7B096DD9" w14:textId="379996FD" w:rsidR="00D419AA" w:rsidRDefault="00D419AA">
      <w:pPr>
        <w:pStyle w:val="CommentText"/>
      </w:pPr>
      <w:r>
        <w:rPr>
          <w:rStyle w:val="CommentReference"/>
        </w:rPr>
        <w:annotationRef/>
      </w:r>
      <w:r>
        <w:t>Indeed, given the heterogeneity of study settings the rationale for pooling is suspect. It implies that there is an underlying universal phenomenon that we are measuring. We would expect</w:t>
      </w:r>
      <w:r w:rsidR="00A86874">
        <w:t xml:space="preserve"> different interventions to have different impacts in different contexts depending on number of local variables.</w:t>
      </w:r>
    </w:p>
  </w:comment>
  <w:comment w:id="138" w:author="Jacqueline Knee" w:date="2021-09-07T19:38:00Z" w:initials="JK">
    <w:p w14:paraId="55D7601A" w14:textId="40C1880B" w:rsidR="003F566E" w:rsidRDefault="003F566E">
      <w:pPr>
        <w:pStyle w:val="CommentText"/>
      </w:pPr>
      <w:r>
        <w:rPr>
          <w:rStyle w:val="CommentReference"/>
        </w:rPr>
        <w:annotationRef/>
      </w:r>
      <w:r>
        <w:t xml:space="preserve">I’m so interested in how mapsan was included in pooled models (if it was…) given its study design and the fact that we didn’t measure some of these covariates you mention above. I’m sure it posed a headache when you largely had nice clean RCT data to work with otherwise. Maybe you can explain </w:t>
      </w:r>
      <w:r w:rsidR="00E238C0">
        <w:t xml:space="preserve">further </w:t>
      </w:r>
      <w:r>
        <w:t>sometime over a beer if / when we get to meet in person!</w:t>
      </w:r>
    </w:p>
  </w:comment>
  <w:comment w:id="139" w:author="Amy Pickering" w:date="2021-09-11T08:03:00Z" w:initials="AP">
    <w:p w14:paraId="523B7986" w14:textId="0C867DD5" w:rsidR="00F24926" w:rsidRDefault="00F24926">
      <w:pPr>
        <w:pStyle w:val="CommentText"/>
      </w:pPr>
      <w:r>
        <w:rPr>
          <w:rStyle w:val="CommentReference"/>
        </w:rPr>
        <w:annotationRef/>
      </w:r>
      <w:r>
        <w:rPr>
          <w:rStyle w:val="CommentReference"/>
        </w:rPr>
        <w:t xml:space="preserve">Might need to justify why you are classifying ascaris as zoonotic. Ascaris lumbricoides has traditionally been considered a human-only pathogen. Ascaris </w:t>
      </w:r>
      <w:proofErr w:type="spellStart"/>
      <w:r>
        <w:rPr>
          <w:rStyle w:val="CommentReference"/>
        </w:rPr>
        <w:t>suum</w:t>
      </w:r>
      <w:proofErr w:type="spellEnd"/>
      <w:r>
        <w:rPr>
          <w:rStyle w:val="CommentReference"/>
        </w:rPr>
        <w:t xml:space="preserve"> infects pigs. Here you are using microscopy data, which doesn’t differentiate between the two species. </w:t>
      </w:r>
    </w:p>
  </w:comment>
  <w:comment w:id="142" w:author="JGrembi" w:date="2021-09-10T08:09:00Z" w:initials="JAG">
    <w:p w14:paraId="2479180B" w14:textId="1133C64A" w:rsidR="001D2942" w:rsidRDefault="001D2942">
      <w:pPr>
        <w:pStyle w:val="CommentText"/>
      </w:pPr>
      <w:r>
        <w:rPr>
          <w:rStyle w:val="CommentReference"/>
        </w:rPr>
        <w:annotationRef/>
      </w:r>
      <w:r>
        <w:t xml:space="preserve">This citation links to Reese 2017 for the Odisha study, so you should double check that </w:t>
      </w:r>
      <w:proofErr w:type="gramStart"/>
      <w:r>
        <w:t>all of</w:t>
      </w:r>
      <w:proofErr w:type="gramEnd"/>
      <w:r>
        <w:t xml:space="preserve"> the citations are linked properly! </w:t>
      </w:r>
    </w:p>
  </w:comment>
  <w:comment w:id="144" w:author="JGrembi" w:date="2021-09-10T06:32:00Z" w:initials="JAG">
    <w:p w14:paraId="7468384D" w14:textId="10F1AACC" w:rsidR="00DC62E4" w:rsidRDefault="00DC62E4" w:rsidP="00DC62E4">
      <w:pPr>
        <w:pStyle w:val="CommentText"/>
        <w:ind w:firstLine="0"/>
      </w:pPr>
      <w:r>
        <w:rPr>
          <w:rStyle w:val="CommentReference"/>
        </w:rPr>
        <w:annotationRef/>
      </w:r>
      <w:r>
        <w:t>Fix citation</w:t>
      </w:r>
    </w:p>
  </w:comment>
  <w:comment w:id="143" w:author="Jacqueline Knee" w:date="2021-09-10T14:28:00Z" w:initials="JK">
    <w:p w14:paraId="135C39E5" w14:textId="77777777" w:rsidR="00DD5133" w:rsidRDefault="00DD5133">
      <w:pPr>
        <w:pStyle w:val="CommentText"/>
      </w:pPr>
      <w:r>
        <w:rPr>
          <w:rStyle w:val="CommentReference"/>
        </w:rPr>
        <w:annotationRef/>
      </w:r>
      <w:r>
        <w:t>Not showing up as ref in my version</w:t>
      </w:r>
    </w:p>
  </w:comment>
  <w:comment w:id="145" w:author="Amy Pickering" w:date="2021-09-11T08:11:00Z" w:initials="AP">
    <w:p w14:paraId="7A9E2D49" w14:textId="302E9718" w:rsidR="00F24926" w:rsidRDefault="00F24926">
      <w:pPr>
        <w:pStyle w:val="CommentText"/>
      </w:pPr>
      <w:r>
        <w:rPr>
          <w:rStyle w:val="CommentReference"/>
        </w:rPr>
        <w:annotationRef/>
      </w:r>
      <w:r>
        <w:t xml:space="preserve">Is it necessary to </w:t>
      </w:r>
      <w:r w:rsidR="006604C3">
        <w:t>call out the specific trial investigators</w:t>
      </w:r>
      <w:r>
        <w:t xml:space="preserve"> in the main text, feels a little spiteful?</w:t>
      </w:r>
      <w:r w:rsidR="006604C3">
        <w:t xml:space="preserve"> </w:t>
      </w:r>
    </w:p>
  </w:comment>
  <w:comment w:id="147" w:author="Alexandria Boehm" w:date="2021-08-27T12:03:00Z" w:initials="AB">
    <w:p w14:paraId="6828D646" w14:textId="57AFB455" w:rsidR="00D92C4C" w:rsidRDefault="00D92C4C">
      <w:pPr>
        <w:pStyle w:val="CommentText"/>
      </w:pPr>
      <w:r>
        <w:rPr>
          <w:rStyle w:val="CommentReference"/>
        </w:rPr>
        <w:annotationRef/>
      </w:r>
      <w:r>
        <w:t>Not clear what “this study” is</w:t>
      </w:r>
    </w:p>
  </w:comment>
  <w:comment w:id="146" w:author="Jacqueline Knee" w:date="2021-09-10T14:29:00Z" w:initials="JK">
    <w:p w14:paraId="6C34AC3A" w14:textId="77777777" w:rsidR="003055EF" w:rsidRDefault="003055EF" w:rsidP="003055EF">
      <w:pPr>
        <w:pStyle w:val="CommentText"/>
      </w:pPr>
      <w:r>
        <w:rPr>
          <w:rStyle w:val="CommentReference"/>
        </w:rPr>
        <w:annotationRef/>
      </w:r>
      <w:r>
        <w:t xml:space="preserve">The mapsan pathogens/soils data is now published: </w:t>
      </w:r>
      <w:r w:rsidRPr="0034020A">
        <w:t>https://pubmed.ncbi.nlm.nih.gov/34236178/</w:t>
      </w:r>
    </w:p>
    <w:p w14:paraId="0530C8BF" w14:textId="17E8AC19" w:rsidR="003055EF" w:rsidRDefault="003055EF">
      <w:pPr>
        <w:pStyle w:val="CommentText"/>
      </w:pPr>
      <w:r>
        <w:t xml:space="preserve">But know you need to save on refs… so however you see fit. </w:t>
      </w:r>
    </w:p>
  </w:comment>
  <w:comment w:id="151" w:author="Jacqueline Knee" w:date="2021-09-10T14:29:00Z" w:initials="JK">
    <w:p w14:paraId="571E55E1" w14:textId="131777F4" w:rsidR="00F31C55" w:rsidRDefault="00F31C55">
      <w:pPr>
        <w:pStyle w:val="CommentText"/>
      </w:pPr>
      <w:r>
        <w:rPr>
          <w:rStyle w:val="CommentReference"/>
        </w:rPr>
        <w:annotationRef/>
      </w:r>
      <w:r>
        <w:t xml:space="preserve">In reality, it ended up being a bit lower than this as movement in and out of compounds was high in this setting. Original plan was </w:t>
      </w:r>
      <w:proofErr w:type="gramStart"/>
      <w:r>
        <w:t>15  but</w:t>
      </w:r>
      <w:proofErr w:type="gramEnd"/>
      <w:r>
        <w:t xml:space="preserve"> updated to 12 once NGO had trouble identifying enough eligible compounds.</w:t>
      </w:r>
    </w:p>
  </w:comment>
  <w:comment w:id="154" w:author="Alexandria Boehm" w:date="2021-08-27T12:04:00Z" w:initials="AB">
    <w:p w14:paraId="0028BEF8" w14:textId="2DBE4297" w:rsidR="002374D2" w:rsidRDefault="002374D2">
      <w:pPr>
        <w:pStyle w:val="CommentText"/>
      </w:pPr>
      <w:r>
        <w:rPr>
          <w:rStyle w:val="CommentReference"/>
        </w:rPr>
        <w:annotationRef/>
      </w:r>
      <w:r>
        <w:t xml:space="preserve">Do </w:t>
      </w:r>
      <w:proofErr w:type="spellStart"/>
      <w:r>
        <w:t>yo</w:t>
      </w:r>
      <w:proofErr w:type="spellEnd"/>
      <w:r>
        <w:t xml:space="preserve"> need references for these? </w:t>
      </w:r>
    </w:p>
  </w:comment>
  <w:comment w:id="157" w:author="Alexandria Boehm" w:date="2021-08-27T12:05:00Z" w:initials="AB">
    <w:p w14:paraId="166FD97C" w14:textId="7FE2E367" w:rsidR="004452B7" w:rsidRDefault="004452B7">
      <w:pPr>
        <w:pStyle w:val="CommentText"/>
      </w:pPr>
      <w:r>
        <w:rPr>
          <w:rStyle w:val="CommentReference"/>
        </w:rPr>
        <w:annotationRef/>
      </w:r>
      <w:r>
        <w:t>Hands were not sampled!</w:t>
      </w:r>
    </w:p>
  </w:comment>
  <w:comment w:id="165" w:author="Alexandria Boehm" w:date="2021-08-27T12:05:00Z" w:initials="AB">
    <w:p w14:paraId="3A4CE009" w14:textId="5A82C8E7" w:rsidR="00DA18D1" w:rsidRDefault="00DA18D1">
      <w:pPr>
        <w:pStyle w:val="CommentText"/>
      </w:pPr>
      <w:r>
        <w:rPr>
          <w:rStyle w:val="CommentReference"/>
        </w:rPr>
        <w:annotationRef/>
      </w:r>
      <w:r>
        <w:t>That seems like a lot of samples!</w:t>
      </w:r>
    </w:p>
  </w:comment>
  <w:comment w:id="168" w:author="Alexandria Boehm" w:date="2021-08-27T12:06:00Z" w:initials="AB">
    <w:p w14:paraId="7255A493" w14:textId="4508B18C" w:rsidR="009B1118" w:rsidRDefault="009B1118">
      <w:pPr>
        <w:pStyle w:val="CommentText"/>
      </w:pPr>
      <w:r>
        <w:rPr>
          <w:rStyle w:val="CommentReference"/>
        </w:rPr>
        <w:annotationRef/>
      </w:r>
      <w:r>
        <w:t>Pan would describe the primers</w:t>
      </w:r>
    </w:p>
  </w:comment>
  <w:comment w:id="179" w:author="Reese, Heather (CDC/DDID/NCIRD/DVD)" w:date="2021-09-10T18:25:00Z" w:initials="RH(">
    <w:p w14:paraId="682BF7EC" w14:textId="7C623C38" w:rsidR="00337BB5" w:rsidRDefault="00337BB5">
      <w:pPr>
        <w:pStyle w:val="CommentText"/>
      </w:pPr>
      <w:r>
        <w:rPr>
          <w:rStyle w:val="CommentReference"/>
        </w:rPr>
        <w:annotationRef/>
      </w:r>
      <w:r>
        <w:t>Looks like you may have forgotten to add the references here!</w:t>
      </w:r>
    </w:p>
  </w:comment>
  <w:comment w:id="180" w:author="Amy Pickering" w:date="2021-09-11T08:14:00Z" w:initials="AP">
    <w:p w14:paraId="06675188" w14:textId="604CCF57" w:rsidR="006604C3" w:rsidRDefault="006604C3">
      <w:pPr>
        <w:pStyle w:val="CommentText"/>
      </w:pPr>
      <w:r>
        <w:rPr>
          <w:rStyle w:val="CommentReference"/>
        </w:rPr>
        <w:annotationRef/>
      </w:r>
      <w:r>
        <w:t>Pathogen targets</w:t>
      </w:r>
    </w:p>
  </w:comment>
  <w:comment w:id="181" w:author="Alexandria Boehm" w:date="2021-08-27T12:16:00Z" w:initials="AB">
    <w:p w14:paraId="7E0CA0D7" w14:textId="053F51C8" w:rsidR="007D4B71" w:rsidRDefault="007D4B71">
      <w:pPr>
        <w:pStyle w:val="CommentText"/>
      </w:pPr>
      <w:r>
        <w:rPr>
          <w:rStyle w:val="CommentReference"/>
        </w:rPr>
        <w:annotationRef/>
      </w:r>
      <w:r>
        <w:t>Not clear where 275 comes from</w:t>
      </w:r>
    </w:p>
  </w:comment>
  <w:comment w:id="182" w:author="Alexandria Boehm" w:date="2021-08-27T12:07:00Z" w:initials="AB">
    <w:p w14:paraId="0FA4908B" w14:textId="67B09FAC" w:rsidR="00AD7A3C" w:rsidRDefault="00AD7A3C">
      <w:pPr>
        <w:pStyle w:val="CommentText"/>
      </w:pPr>
      <w:r>
        <w:rPr>
          <w:rStyle w:val="CommentReference"/>
        </w:rPr>
        <w:annotationRef/>
      </w:r>
      <w:r>
        <w:t xml:space="preserve">Not clear what a target-sample is? </w:t>
      </w:r>
    </w:p>
  </w:comment>
  <w:comment w:id="183" w:author="Fuhrmeister, Erica" w:date="2021-09-10T09:06:00Z" w:initials="FE">
    <w:p w14:paraId="677A2CE7" w14:textId="16C7DF92" w:rsidR="00010CE7" w:rsidRDefault="00010CE7">
      <w:pPr>
        <w:pStyle w:val="CommentText"/>
      </w:pPr>
      <w:r>
        <w:rPr>
          <w:rStyle w:val="CommentReference"/>
        </w:rPr>
        <w:annotationRef/>
      </w:r>
      <w:r>
        <w:t xml:space="preserve">I’m not sure a good way to handle this without adding too much text-but here and throughout the results it might be helpful to remind readers of the location of the referenced studies. </w:t>
      </w:r>
    </w:p>
  </w:comment>
  <w:comment w:id="184" w:author="Alexandria Boehm" w:date="2021-08-27T12:08:00Z" w:initials="AB">
    <w:p w14:paraId="789A42E2" w14:textId="25F99FBA" w:rsidR="006E0601" w:rsidRDefault="006E0601">
      <w:pPr>
        <w:pStyle w:val="CommentText"/>
      </w:pPr>
      <w:r>
        <w:rPr>
          <w:rStyle w:val="CommentReference"/>
        </w:rPr>
        <w:annotationRef/>
      </w:r>
      <w:r>
        <w:t>I would suggest not including this marker in your study</w:t>
      </w:r>
    </w:p>
  </w:comment>
  <w:comment w:id="186" w:author="Amy Pickering" w:date="2021-09-11T08:16:00Z" w:initials="AP">
    <w:p w14:paraId="7DBB2401" w14:textId="08107FE9" w:rsidR="006604C3" w:rsidRDefault="006604C3">
      <w:pPr>
        <w:pStyle w:val="CommentText"/>
      </w:pPr>
      <w:r>
        <w:rPr>
          <w:rStyle w:val="CommentReference"/>
        </w:rPr>
        <w:annotationRef/>
      </w:r>
      <w:r>
        <w:t>Doesn’t this mean the PRs are biased away from no effect</w:t>
      </w:r>
    </w:p>
  </w:comment>
  <w:comment w:id="185" w:author="Alexandria Boehm" w:date="2021-08-27T12:08:00Z" w:initials="AB">
    <w:p w14:paraId="5F4AC765" w14:textId="77777777" w:rsidR="00447313" w:rsidRDefault="00447313">
      <w:pPr>
        <w:pStyle w:val="CommentText"/>
      </w:pPr>
      <w:r>
        <w:rPr>
          <w:rStyle w:val="CommentReference"/>
        </w:rPr>
        <w:annotationRef/>
      </w:r>
      <w:r w:rsidR="00934717">
        <w:t>I do not</w:t>
      </w:r>
      <w:r>
        <w:t xml:space="preserve"> find this compelling reason. </w:t>
      </w:r>
      <w:r w:rsidR="009E1992">
        <w:t xml:space="preserve">I think reviewers will question this. </w:t>
      </w:r>
    </w:p>
  </w:comment>
  <w:comment w:id="194" w:author="Steve Luby" w:date="2021-09-08T09:36:00Z" w:initials="spl">
    <w:p w14:paraId="799B0833" w14:textId="37AFBE3A" w:rsidR="00A86874" w:rsidRDefault="00A86874">
      <w:pPr>
        <w:pStyle w:val="CommentText"/>
      </w:pPr>
      <w:r>
        <w:rPr>
          <w:rStyle w:val="CommentReference"/>
        </w:rPr>
        <w:annotationRef/>
      </w:r>
      <w:r w:rsidR="00D66E1F">
        <w:t>It seems odd to me the lump all these together</w:t>
      </w:r>
      <w:r>
        <w:t>.</w:t>
      </w:r>
    </w:p>
  </w:comment>
  <w:comment w:id="195" w:author="Ben Arnold" w:date="2021-09-08T18:05:00Z" w:initials="BA">
    <w:p w14:paraId="485974F6" w14:textId="77777777" w:rsidR="00F73032" w:rsidRDefault="00F73032">
      <w:pPr>
        <w:pStyle w:val="CommentText"/>
      </w:pPr>
      <w:r>
        <w:rPr>
          <w:rStyle w:val="CommentReference"/>
        </w:rPr>
        <w:annotationRef/>
      </w:r>
      <w:r>
        <w:t xml:space="preserve">Per my earlier comment, for a composite outcome like this I think readers would benefit from understanding the rationale. </w:t>
      </w:r>
      <w:r w:rsidR="00534045">
        <w:t xml:space="preserve"> I’m struggling, conceptually, with lumping together pathogens and MST markers and treating them all the same… but I admit, I’m no expert in this area!</w:t>
      </w:r>
    </w:p>
    <w:p w14:paraId="413CDCCA" w14:textId="77777777" w:rsidR="00534045" w:rsidRDefault="00534045">
      <w:pPr>
        <w:pStyle w:val="CommentText"/>
      </w:pPr>
    </w:p>
    <w:p w14:paraId="2DAB2E87" w14:textId="36422201" w:rsidR="00534045" w:rsidRDefault="00534045">
      <w:pPr>
        <w:pStyle w:val="CommentText"/>
      </w:pPr>
      <w:r>
        <w:t>Now that I look at the figure, I think this is worded slightly confusing way, as it seems you have pooled across pathogens, and separately, across MST markers.</w:t>
      </w:r>
    </w:p>
  </w:comment>
  <w:comment w:id="196" w:author="Ben Arnold" w:date="2021-09-08T18:11:00Z" w:initials="BA">
    <w:p w14:paraId="2DA53C84" w14:textId="42C53E9C" w:rsidR="00534045" w:rsidRDefault="00534045" w:rsidP="00534045">
      <w:pPr>
        <w:pStyle w:val="CommentText"/>
      </w:pPr>
      <w:r>
        <w:rPr>
          <w:rStyle w:val="CommentReference"/>
        </w:rPr>
        <w:annotationRef/>
      </w:r>
      <w:r>
        <w:t>I can’t remember for sure, but doesn’t the SR-meta-analysis methods literature frown upon this type of score-keeping summary?  I think there are recommendations in Cochrane or something vis-à-vis this specific issue.</w:t>
      </w:r>
    </w:p>
  </w:comment>
  <w:comment w:id="197" w:author="Steve Luby" w:date="2021-09-08T09:38:00Z" w:initials="spl">
    <w:p w14:paraId="23D9EFF9" w14:textId="7F51A7EF" w:rsidR="009C5ED4" w:rsidRDefault="009C5ED4">
      <w:pPr>
        <w:pStyle w:val="CommentText"/>
      </w:pPr>
      <w:r>
        <w:rPr>
          <w:rStyle w:val="CommentReference"/>
        </w:rPr>
        <w:annotationRef/>
      </w:r>
      <w:r>
        <w:t>I'm confused here. Does this include E. coli pathotypes (which I'm skeptical generally behave as pathogens) as well as MST markers?</w:t>
      </w:r>
    </w:p>
  </w:comment>
  <w:comment w:id="198" w:author="Fuhrmeister, Erica" w:date="2021-09-10T09:02:00Z" w:initials="FE">
    <w:p w14:paraId="581153E9" w14:textId="3107146C" w:rsidR="00010CE7" w:rsidRDefault="00010CE7">
      <w:pPr>
        <w:pStyle w:val="CommentText"/>
      </w:pPr>
      <w:r>
        <w:rPr>
          <w:rStyle w:val="CommentReference"/>
        </w:rPr>
        <w:annotationRef/>
      </w:r>
      <w:r>
        <w:t xml:space="preserve">Agree that it would be helpful to have results more clearly defined for pathogens vs. </w:t>
      </w:r>
      <w:proofErr w:type="spellStart"/>
      <w:r>
        <w:t>mst</w:t>
      </w:r>
      <w:proofErr w:type="spellEnd"/>
      <w:r>
        <w:t xml:space="preserve"> markers</w:t>
      </w:r>
    </w:p>
  </w:comment>
  <w:comment w:id="200" w:author="Steve Luby" w:date="2021-09-08T09:46:00Z" w:initials="spl">
    <w:p w14:paraId="686DAF0E" w14:textId="67E466C2" w:rsidR="0071517F" w:rsidRDefault="0071517F">
      <w:pPr>
        <w:pStyle w:val="CommentText"/>
      </w:pPr>
      <w:r>
        <w:rPr>
          <w:rStyle w:val="CommentReference"/>
        </w:rPr>
        <w:annotationRef/>
      </w:r>
      <w:r>
        <w:t>Although pooling all of this does increase statistical power, it does not seem to me to be intellectually coherent to combine very different interventions and different media.</w:t>
      </w:r>
    </w:p>
  </w:comment>
  <w:comment w:id="201" w:author="Jade Benjamin-Chung" w:date="2021-09-10T14:11:00Z" w:initials="JBC">
    <w:p w14:paraId="7BEAF4BC" w14:textId="5B046806" w:rsidR="00931A80" w:rsidRDefault="00931A80">
      <w:pPr>
        <w:pStyle w:val="CommentText"/>
      </w:pPr>
      <w:r>
        <w:rPr>
          <w:rStyle w:val="CommentReference"/>
        </w:rPr>
        <w:annotationRef/>
      </w:r>
      <w:r>
        <w:rPr>
          <w:rStyle w:val="CommentReference"/>
        </w:rPr>
        <w:t xml:space="preserve">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aren’t able to speak to that. This seems like it should at least be mentioned as a limitation.  </w:t>
      </w:r>
    </w:p>
  </w:comment>
  <w:comment w:id="199" w:author="Jacqueline Knee" w:date="2021-09-10T14:31:00Z" w:initials="JK">
    <w:p w14:paraId="3A9319CC" w14:textId="27D89274" w:rsidR="00F31C55" w:rsidRDefault="00F31C55">
      <w:pPr>
        <w:pStyle w:val="CommentText"/>
      </w:pPr>
      <w:r>
        <w:rPr>
          <w:rStyle w:val="CommentReference"/>
        </w:rPr>
        <w:annotationRef/>
      </w:r>
      <w:r>
        <w:t>What about result for any pathogen within specific sample types in pooled estimates?</w:t>
      </w:r>
    </w:p>
  </w:comment>
  <w:comment w:id="203" w:author="Alexandria Boehm" w:date="2021-08-27T12:20:00Z" w:initials="AB">
    <w:p w14:paraId="0E20771E" w14:textId="46B64AD7" w:rsidR="007411DA" w:rsidRDefault="007411DA">
      <w:pPr>
        <w:pStyle w:val="CommentText"/>
      </w:pPr>
      <w:r>
        <w:rPr>
          <w:rStyle w:val="CommentReference"/>
        </w:rPr>
        <w:annotationRef/>
      </w:r>
      <w:r>
        <w:t xml:space="preserve">Where does this come from? </w:t>
      </w:r>
    </w:p>
  </w:comment>
  <w:comment w:id="204" w:author="Steve Luby" w:date="2021-09-08T09:50:00Z" w:initials="spl">
    <w:p w14:paraId="13280A5B" w14:textId="64525B84" w:rsidR="00BE1A8F" w:rsidRDefault="00BE1A8F">
      <w:pPr>
        <w:pStyle w:val="CommentText"/>
      </w:pPr>
      <w:r>
        <w:rPr>
          <w:rStyle w:val="CommentReference"/>
        </w:rPr>
        <w:annotationRef/>
      </w:r>
      <w:r>
        <w:t>As above, I am skeptical of the utility and meaningfulness of this pooling on conceptual grounds.</w:t>
      </w:r>
    </w:p>
  </w:comment>
  <w:comment w:id="205" w:author="Jacqueline Knee" w:date="2021-09-10T14:31:00Z" w:initials="JK">
    <w:p w14:paraId="444DF7E1" w14:textId="19DE9DE4" w:rsidR="00F31C55" w:rsidRDefault="00F31C55">
      <w:pPr>
        <w:pStyle w:val="CommentText"/>
      </w:pPr>
      <w:r>
        <w:rPr>
          <w:rStyle w:val="CommentReference"/>
        </w:rPr>
        <w:annotationRef/>
      </w:r>
      <w:r>
        <w:t xml:space="preserve">Maybe say </w:t>
      </w:r>
      <w:proofErr w:type="spellStart"/>
      <w:r>
        <w:t>MapSan</w:t>
      </w:r>
      <w:proofErr w:type="spellEnd"/>
      <w:r>
        <w:t xml:space="preserve"> since the soil-pathogen data was published separately?  Up to you</w:t>
      </w:r>
    </w:p>
  </w:comment>
  <w:comment w:id="211" w:author="Alexandria Boehm" w:date="2021-08-27T12:19:00Z" w:initials="AB">
    <w:p w14:paraId="13EE1C51" w14:textId="486D6381" w:rsidR="002036B6" w:rsidRDefault="002036B6">
      <w:pPr>
        <w:pStyle w:val="CommentText"/>
      </w:pPr>
      <w:r>
        <w:rPr>
          <w:rStyle w:val="CommentReference"/>
        </w:rPr>
        <w:annotationRef/>
      </w:r>
      <w:proofErr w:type="spellStart"/>
      <w:r>
        <w:t>Id</w:t>
      </w:r>
      <w:proofErr w:type="spellEnd"/>
      <w:r>
        <w:t xml:space="preserve"> </w:t>
      </w:r>
      <w:proofErr w:type="gramStart"/>
      <w:r>
        <w:t>take</w:t>
      </w:r>
      <w:proofErr w:type="gramEnd"/>
      <w:r>
        <w:t xml:space="preserve"> out the “general” markers. </w:t>
      </w:r>
    </w:p>
  </w:comment>
  <w:comment w:id="212" w:author="Alexandria Boehm" w:date="2021-08-27T12:20:00Z" w:initials="AB">
    <w:p w14:paraId="1A11D52C" w14:textId="442A709E" w:rsidR="00D57BD6" w:rsidRDefault="00D57BD6">
      <w:pPr>
        <w:pStyle w:val="CommentText"/>
      </w:pPr>
      <w:r>
        <w:rPr>
          <w:rStyle w:val="CommentReference"/>
        </w:rPr>
        <w:annotationRef/>
      </w:r>
      <w:r>
        <w:t xml:space="preserve">Where does 54 come from? </w:t>
      </w:r>
    </w:p>
  </w:comment>
  <w:comment w:id="214" w:author="Steve Luby" w:date="2021-09-08T09:53:00Z" w:initials="spl">
    <w:p w14:paraId="3200E493" w14:textId="1CD5A46A" w:rsidR="00265824" w:rsidRDefault="00265824">
      <w:pPr>
        <w:pStyle w:val="CommentText"/>
      </w:pPr>
      <w:r>
        <w:rPr>
          <w:rStyle w:val="CommentReference"/>
        </w:rPr>
        <w:annotationRef/>
      </w:r>
      <w:r>
        <w:t>F2, F3.</w:t>
      </w:r>
    </w:p>
  </w:comment>
  <w:comment w:id="218" w:author="Alexandria Boehm" w:date="2021-08-27T12:22:00Z" w:initials="AB">
    <w:p w14:paraId="3A02EFFA" w14:textId="41564BF9" w:rsidR="00A53613" w:rsidRDefault="00A53613">
      <w:pPr>
        <w:pStyle w:val="CommentText"/>
      </w:pPr>
      <w:r>
        <w:rPr>
          <w:rStyle w:val="CommentReference"/>
        </w:rPr>
        <w:annotationRef/>
      </w:r>
      <w:r>
        <w:t xml:space="preserve">Correct? </w:t>
      </w:r>
    </w:p>
  </w:comment>
  <w:comment w:id="222" w:author="Jacqueline Knee" w:date="2021-09-10T14:31:00Z" w:initials="JK">
    <w:p w14:paraId="06763370" w14:textId="31EABB14" w:rsidR="00F31C55" w:rsidRDefault="00F31C55">
      <w:pPr>
        <w:pStyle w:val="CommentText"/>
      </w:pPr>
      <w:r>
        <w:rPr>
          <w:rStyle w:val="CommentReference"/>
        </w:rPr>
        <w:annotationRef/>
      </w:r>
      <w:r>
        <w:t>Maybe consider turning the excluded data into a binary result (if not already done) so not so much data is lost?</w:t>
      </w:r>
    </w:p>
  </w:comment>
  <w:comment w:id="239" w:author="Fuhrmeister, Erica" w:date="2021-09-10T09:20:00Z" w:initials="FE">
    <w:p w14:paraId="20173EBB" w14:textId="4B17659B" w:rsidR="00010CE7" w:rsidRDefault="00010CE7">
      <w:pPr>
        <w:pStyle w:val="CommentText"/>
      </w:pPr>
      <w:r>
        <w:rPr>
          <w:rStyle w:val="CommentReference"/>
        </w:rPr>
        <w:annotationRef/>
      </w:r>
      <w:r>
        <w:t>Could be worth noting these are all rural Bangladesh studies</w:t>
      </w:r>
    </w:p>
  </w:comment>
  <w:comment w:id="240" w:author="Audrie Lin" w:date="2021-09-10T18:42:00Z" w:initials="AL">
    <w:p w14:paraId="2BCEDDBB" w14:textId="4DEC90DC" w:rsidR="00350749" w:rsidRDefault="00350749">
      <w:pPr>
        <w:pStyle w:val="CommentText"/>
      </w:pPr>
      <w:r>
        <w:rPr>
          <w:rStyle w:val="CommentReference"/>
        </w:rPr>
        <w:annotationRef/>
      </w:r>
      <w:r>
        <w:t xml:space="preserve">Any rationale for why interventions increased the prevalence of pathogens in wet season? </w:t>
      </w:r>
    </w:p>
  </w:comment>
  <w:comment w:id="242" w:author="Alexandria Boehm" w:date="2021-08-27T12:29:00Z" w:initials="AB">
    <w:p w14:paraId="4401F017" w14:textId="2A8159DE" w:rsidR="00E71851" w:rsidRDefault="00E71851">
      <w:pPr>
        <w:pStyle w:val="CommentText"/>
      </w:pPr>
      <w:r>
        <w:rPr>
          <w:rStyle w:val="CommentReference"/>
        </w:rPr>
        <w:annotationRef/>
      </w:r>
      <w:r>
        <w:t>This is confusing</w:t>
      </w:r>
    </w:p>
  </w:comment>
  <w:comment w:id="249" w:author="JGrembi" w:date="2021-09-10T08:04:00Z" w:initials="JAG">
    <w:p w14:paraId="51020E1A" w14:textId="477D141B" w:rsidR="00EA1895" w:rsidRDefault="00EA1895">
      <w:pPr>
        <w:pStyle w:val="CommentText"/>
      </w:pPr>
      <w:r>
        <w:rPr>
          <w:rStyle w:val="CommentReference"/>
        </w:rPr>
        <w:annotationRef/>
      </w:r>
      <w:r>
        <w:t xml:space="preserve">You have 2 references for Reese 2017 (one looks like a thesis and the other a published article).  </w:t>
      </w:r>
      <w:r w:rsidR="001D2942">
        <w:t>Did you mean to include both in the citation list?</w:t>
      </w:r>
    </w:p>
  </w:comment>
  <w:comment w:id="250" w:author="Steve Luby" w:date="2021-09-08T09:57:00Z" w:initials="spl">
    <w:p w14:paraId="4B112ACF" w14:textId="6E581C87" w:rsidR="00265824" w:rsidRDefault="00265824">
      <w:pPr>
        <w:pStyle w:val="CommentText"/>
      </w:pPr>
      <w:r>
        <w:rPr>
          <w:rStyle w:val="CommentReference"/>
        </w:rPr>
        <w:annotationRef/>
      </w:r>
      <w:r>
        <w:t>This sentence seems to include a contradiction.</w:t>
      </w:r>
    </w:p>
  </w:comment>
  <w:comment w:id="251" w:author="Ben Arnold" w:date="2021-09-08T18:07:00Z" w:initials="BA">
    <w:p w14:paraId="4F25DFB3" w14:textId="5E0481AC" w:rsidR="00534045" w:rsidRDefault="00534045">
      <w:pPr>
        <w:pStyle w:val="CommentText"/>
      </w:pPr>
      <w:r>
        <w:rPr>
          <w:rStyle w:val="CommentReference"/>
        </w:rPr>
        <w:annotationRef/>
      </w:r>
      <w:r>
        <w:t>I agree it is confusing. I think I can understand what you are getting at (quantitative = useful if all samples above the detection threshold), but would help to re-word.</w:t>
      </w:r>
    </w:p>
  </w:comment>
  <w:comment w:id="252" w:author="Steve Luby" w:date="2021-09-08T09:58:00Z" w:initials="spl">
    <w:p w14:paraId="454B5FC1" w14:textId="3D2C666D" w:rsidR="00265824" w:rsidRDefault="00265824">
      <w:pPr>
        <w:pStyle w:val="CommentText"/>
      </w:pPr>
      <w:r>
        <w:rPr>
          <w:rStyle w:val="CommentReference"/>
        </w:rPr>
        <w:annotationRef/>
      </w:r>
      <w:r>
        <w:t xml:space="preserve">This is a long opening </w:t>
      </w:r>
      <w:r w:rsidR="00D66E1F">
        <w:t>paragraph for a discussion</w:t>
      </w:r>
      <w:r>
        <w:t>. It doesn't seem to stick to the high points.</w:t>
      </w:r>
    </w:p>
  </w:comment>
  <w:comment w:id="254" w:author="Fuhrmeister, Erica" w:date="2021-09-10T09:26:00Z" w:initials="FE">
    <w:p w14:paraId="7679CF9D" w14:textId="2C4E7169" w:rsidR="00010CE7" w:rsidRDefault="00010CE7">
      <w:pPr>
        <w:pStyle w:val="CommentText"/>
      </w:pPr>
      <w:r>
        <w:rPr>
          <w:rStyle w:val="CommentReference"/>
        </w:rPr>
        <w:annotationRef/>
      </w:r>
      <w:r>
        <w:t xml:space="preserve">Specify in what way? laborious, time consuming? </w:t>
      </w:r>
    </w:p>
  </w:comment>
  <w:comment w:id="253" w:author="Alexandria Boehm" w:date="2021-08-27T12:31:00Z" w:initials="AB">
    <w:p w14:paraId="25C14E08" w14:textId="362CEF68" w:rsidR="004F404E" w:rsidRDefault="004F404E">
      <w:pPr>
        <w:pStyle w:val="CommentText"/>
      </w:pPr>
      <w:r>
        <w:rPr>
          <w:rStyle w:val="CommentReference"/>
        </w:rPr>
        <w:annotationRef/>
      </w:r>
      <w:r>
        <w:t xml:space="preserve">You mean </w:t>
      </w:r>
      <w:proofErr w:type="spellStart"/>
      <w:r>
        <w:t>bc</w:t>
      </w:r>
      <w:proofErr w:type="spellEnd"/>
      <w:r>
        <w:t xml:space="preserve"> researchers find them harder to include? Maybe need to connect the dots better</w:t>
      </w:r>
    </w:p>
  </w:comment>
  <w:comment w:id="255" w:author="Jade Benjamin-Chung" w:date="2021-09-10T13:59:00Z" w:initials="JBC">
    <w:p w14:paraId="3F8F10BC" w14:textId="0A814840" w:rsidR="00A74581" w:rsidRDefault="00A74581">
      <w:pPr>
        <w:pStyle w:val="CommentText"/>
      </w:pPr>
      <w:r>
        <w:rPr>
          <w:rStyle w:val="CommentReference"/>
        </w:rPr>
        <w:annotationRef/>
      </w:r>
      <w:r>
        <w:t xml:space="preserve">I don’t know the non-WASHB studies well, but this sentence makes me wonder if the samples were a random subset of the study population that was balanced between arms or if there could be selection bias.  </w:t>
      </w:r>
    </w:p>
  </w:comment>
  <w:comment w:id="276" w:author="Amy Pickering" w:date="2021-09-11T08:22:00Z" w:initials="AP">
    <w:p w14:paraId="67480CE2" w14:textId="62406505" w:rsidR="002F33E4" w:rsidRDefault="002F33E4">
      <w:pPr>
        <w:pStyle w:val="CommentText"/>
      </w:pPr>
      <w:r>
        <w:rPr>
          <w:rStyle w:val="CommentReference"/>
        </w:rPr>
        <w:annotationRef/>
      </w:r>
      <w:r>
        <w:t xml:space="preserve">Should probably mention that human MST markers perform poorly in these settings and </w:t>
      </w:r>
      <w:proofErr w:type="gramStart"/>
      <w:r>
        <w:t>have to</w:t>
      </w:r>
      <w:proofErr w:type="gramEnd"/>
      <w:r>
        <w:t xml:space="preserve"> be validated in each new geographic area they are used. Many also have poor sensitivity when measured in environmental samples. </w:t>
      </w:r>
    </w:p>
  </w:comment>
  <w:comment w:id="277" w:author="Jacqueline Knee" w:date="2021-09-10T14:32:00Z" w:initials="JK">
    <w:p w14:paraId="769B74FE" w14:textId="011185D5" w:rsidR="00F31C55" w:rsidRDefault="00F31C55">
      <w:pPr>
        <w:pStyle w:val="CommentText"/>
      </w:pPr>
      <w:r>
        <w:rPr>
          <w:rStyle w:val="CommentReference"/>
        </w:rPr>
        <w:annotationRef/>
      </w:r>
      <w:r>
        <w:t xml:space="preserve">You may explicitly make the point that other interventions designs may not have considered animal faeces, making it unlikely they would impact animal MST markers (or potentially the pooled ‘any </w:t>
      </w:r>
      <w:proofErr w:type="spellStart"/>
      <w:r>
        <w:t>mst</w:t>
      </w:r>
      <w:proofErr w:type="spellEnd"/>
      <w:r>
        <w:t xml:space="preserve"> marker’ outcome)</w:t>
      </w:r>
    </w:p>
  </w:comment>
  <w:comment w:id="278" w:author="Steve Luby" w:date="2021-09-08T10:06:00Z" w:initials="spl">
    <w:p w14:paraId="6B623FC2" w14:textId="17B7D6CE" w:rsidR="00D66E1F" w:rsidRDefault="00D66E1F">
      <w:pPr>
        <w:pStyle w:val="CommentText"/>
      </w:pPr>
      <w:r>
        <w:rPr>
          <w:rStyle w:val="CommentReference"/>
        </w:rPr>
        <w:annotationRef/>
      </w:r>
      <w:r>
        <w:t xml:space="preserve">They also represented different interventions, different media, different climate, different built </w:t>
      </w:r>
      <w:proofErr w:type="gramStart"/>
      <w:r>
        <w:t>environment</w:t>
      </w:r>
      <w:proofErr w:type="gramEnd"/>
      <w:r>
        <w:t xml:space="preserve"> and different sociocultural settings.</w:t>
      </w:r>
    </w:p>
  </w:comment>
  <w:comment w:id="280" w:author="Steve Luby" w:date="2021-09-08T10:01:00Z" w:initials="spl">
    <w:p w14:paraId="756B0C85" w14:textId="0FD8C72C" w:rsidR="00D66E1F" w:rsidRDefault="00D66E1F">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281" w:author="Jade Benjamin-Chung" w:date="2021-09-10T14:04:00Z" w:initials="JBC">
    <w:p w14:paraId="685758AE" w14:textId="644ECC83" w:rsidR="00F73B7E" w:rsidRDefault="00F73B7E">
      <w:pPr>
        <w:pStyle w:val="CommentText"/>
      </w:pPr>
      <w:r>
        <w:rPr>
          <w:rStyle w:val="CommentReference"/>
        </w:rPr>
        <w:annotationRef/>
      </w:r>
      <w:r>
        <w:t>You could consider doing a sensitivity analysis restricted to trials</w:t>
      </w:r>
    </w:p>
  </w:comment>
  <w:comment w:id="282" w:author="Steve Luby" w:date="2021-09-08T10:00:00Z" w:initials="spl">
    <w:p w14:paraId="46B22144" w14:textId="1BE5D276" w:rsidR="00265824" w:rsidRDefault="00265824">
      <w:pPr>
        <w:pStyle w:val="CommentText"/>
      </w:pPr>
      <w:r>
        <w:rPr>
          <w:rStyle w:val="CommentReference"/>
        </w:rPr>
        <w:annotationRef/>
      </w:r>
      <w:r>
        <w:t>Clarify in the methods what the analytical plan stipulated.</w:t>
      </w:r>
    </w:p>
  </w:comment>
  <w:comment w:id="283" w:author="Ben Arnold" w:date="2021-09-08T18:13:00Z" w:initials="BA">
    <w:p w14:paraId="01027F0E" w14:textId="7A44C369" w:rsidR="00B505ED" w:rsidRDefault="00B505ED">
      <w:pPr>
        <w:pStyle w:val="CommentText"/>
      </w:pPr>
      <w:r>
        <w:rPr>
          <w:rStyle w:val="CommentReference"/>
        </w:rPr>
        <w:annotationRef/>
      </w:r>
      <w:r>
        <w:t xml:space="preserve">What type of correction?  FDR or FWER? </w:t>
      </w:r>
    </w:p>
  </w:comment>
  <w:comment w:id="284" w:author="Ben Arnold" w:date="2021-09-08T18:14:00Z" w:initials="BA">
    <w:p w14:paraId="09B7948F" w14:textId="77777777" w:rsidR="00B505ED" w:rsidRDefault="00B505ED">
      <w:pPr>
        <w:pStyle w:val="CommentText"/>
      </w:pPr>
      <w:r>
        <w:rPr>
          <w:rStyle w:val="CommentReference"/>
        </w:rPr>
        <w:annotationRef/>
      </w:r>
      <w:r>
        <w:t xml:space="preserve">I think this is one of the main justifications of meta-analysis, so I’m not sure if it is an inherent limitation?  </w:t>
      </w:r>
    </w:p>
    <w:p w14:paraId="24E65D33" w14:textId="77777777" w:rsidR="00B505ED" w:rsidRDefault="00B505ED">
      <w:pPr>
        <w:pStyle w:val="CommentText"/>
      </w:pPr>
    </w:p>
    <w:p w14:paraId="5567E479" w14:textId="0F1F4EC0" w:rsidR="00B505ED" w:rsidRDefault="00B505ED">
      <w:pPr>
        <w:pStyle w:val="CommentText"/>
      </w:pPr>
      <w:r>
        <w:t>it is certainly an argument I have heard for meta-analysis of small RCTs (esp. phase II trials), and so could be viewed as a strength of this contribution rather than a limitation</w:t>
      </w:r>
    </w:p>
    <w:p w14:paraId="3F1CDF69" w14:textId="2DF82244" w:rsidR="00B505ED" w:rsidRDefault="00B505ED">
      <w:pPr>
        <w:pStyle w:val="CommentText"/>
      </w:pPr>
    </w:p>
    <w:p w14:paraId="234745E7" w14:textId="431F1B17" w:rsidR="00B505ED" w:rsidRDefault="00B505ED">
      <w:pPr>
        <w:pStyle w:val="CommentText"/>
      </w:pPr>
      <w:r>
        <w:t>I’m not saying that I agree with the practical implications of this recent commentary because of the complexities and reality of pooling observational studies, but</w:t>
      </w:r>
      <w:r w:rsidR="00AB22C1">
        <w:t xml:space="preserve"> it kind of speaks to this issue in a different context (agree in theory, but not really in practice):</w:t>
      </w:r>
    </w:p>
    <w:p w14:paraId="0D2315D8" w14:textId="77E4D181" w:rsidR="00B505ED" w:rsidRDefault="00C9771F">
      <w:pPr>
        <w:pStyle w:val="CommentText"/>
      </w:pPr>
      <w:hyperlink r:id="rId3" w:history="1">
        <w:r w:rsidR="00B505ED" w:rsidRPr="00AB771C">
          <w:rPr>
            <w:rStyle w:val="Hyperlink"/>
            <w:sz w:val="20"/>
            <w:szCs w:val="20"/>
          </w:rPr>
          <w:t>https://pubmed.ncbi.nlm.nih.gov/34461211/</w:t>
        </w:r>
      </w:hyperlink>
    </w:p>
    <w:p w14:paraId="7CBED59A" w14:textId="4B5F1807" w:rsidR="00B505ED" w:rsidRDefault="00B505ED" w:rsidP="00B505ED">
      <w:pPr>
        <w:pStyle w:val="CommentText"/>
      </w:pPr>
      <w:r>
        <w:t xml:space="preserve">  </w:t>
      </w:r>
    </w:p>
    <w:p w14:paraId="5D4A5F1A" w14:textId="3DEB08D6" w:rsidR="00B505ED" w:rsidRDefault="00B505ED">
      <w:pPr>
        <w:pStyle w:val="CommentText"/>
      </w:pPr>
      <w:r>
        <w:t>Though Steve’s concerns about whether to pool in the first place are important to address head-on.</w:t>
      </w:r>
    </w:p>
  </w:comment>
  <w:comment w:id="285" w:author="Jade Benjamin-Chung" w:date="2021-09-10T14:06:00Z" w:initials="JBC">
    <w:p w14:paraId="7D41E469" w14:textId="3F61AC42" w:rsidR="00F73B7E" w:rsidRDefault="00F73B7E">
      <w:pPr>
        <w:pStyle w:val="CommentText"/>
      </w:pPr>
      <w:r>
        <w:rPr>
          <w:rStyle w:val="CommentReference"/>
        </w:rPr>
        <w:annotationRef/>
      </w:r>
      <w:r>
        <w:t xml:space="preserve">I think this summary of findings would fit well in the first paragraph of the discussion. I agree with Steve that it would help to reorganize the first paragraph since some of its current content is quite in the weeds. </w:t>
      </w:r>
    </w:p>
  </w:comment>
  <w:comment w:id="286" w:author="Jacqueline Knee" w:date="2021-09-10T14:33:00Z" w:initials="JK">
    <w:p w14:paraId="5425B399" w14:textId="77777777" w:rsidR="001F1D6E" w:rsidRDefault="00F31C55" w:rsidP="001F1D6E">
      <w:pPr>
        <w:pStyle w:val="CommentText"/>
      </w:pPr>
      <w:r>
        <w:rPr>
          <w:rStyle w:val="CommentReference"/>
        </w:rPr>
        <w:annotationRef/>
      </w:r>
      <w:r w:rsidR="0098568D">
        <w:t>It</w:t>
      </w:r>
      <w:r w:rsidR="001F1D6E">
        <w:t xml:space="preserve"> would probably be </w:t>
      </w:r>
      <w:r w:rsidR="0098568D">
        <w:t>useful</w:t>
      </w:r>
      <w:r w:rsidR="001F1D6E">
        <w:t xml:space="preserve"> to cite the main mapsan results paper as </w:t>
      </w:r>
      <w:r w:rsidR="003F1A2D">
        <w:t xml:space="preserve">the ‘parent study’ </w:t>
      </w:r>
      <w:r w:rsidR="0098568D">
        <w:t xml:space="preserve">referenced here </w:t>
      </w:r>
      <w:hyperlink r:id="rId4" w:history="1">
        <w:r w:rsidR="0098568D" w:rsidRPr="00FA514B">
          <w:rPr>
            <w:rStyle w:val="Hyperlink"/>
            <w:sz w:val="20"/>
            <w:szCs w:val="20"/>
          </w:rPr>
          <w:t>https://elifesciences.org/articles/62278</w:t>
        </w:r>
      </w:hyperlink>
      <w:r w:rsidR="003F1A2D">
        <w:t xml:space="preserve"> (and the gram </w:t>
      </w:r>
      <w:proofErr w:type="spellStart"/>
      <w:r w:rsidR="003F1A2D">
        <w:t>vikas</w:t>
      </w:r>
      <w:proofErr w:type="spellEnd"/>
      <w:r w:rsidR="003F1A2D">
        <w:t xml:space="preserve"> main results paper also)</w:t>
      </w:r>
    </w:p>
  </w:comment>
  <w:comment w:id="290" w:author="Steve Luby" w:date="2021-09-08T10:05:00Z" w:initials="spl">
    <w:p w14:paraId="334BE1C7" w14:textId="7655B6DA" w:rsidR="00D66E1F" w:rsidRDefault="00D66E1F">
      <w:pPr>
        <w:pStyle w:val="CommentText"/>
      </w:pPr>
      <w:r>
        <w:rPr>
          <w:rStyle w:val="CommentReference"/>
        </w:rPr>
        <w:annotationRef/>
      </w:r>
      <w:r>
        <w:t>I recommend separating out the conclusions from the limitations.</w:t>
      </w:r>
    </w:p>
  </w:comment>
  <w:comment w:id="291" w:author="Audrie Lin" w:date="2021-09-10T18:35:00Z" w:initials="AL">
    <w:p w14:paraId="5B162D29" w14:textId="21874F72" w:rsidR="002104EE" w:rsidRDefault="002104EE" w:rsidP="002104EE">
      <w:pPr>
        <w:pStyle w:val="CommentText"/>
        <w:ind w:firstLine="0"/>
      </w:pPr>
      <w:r>
        <w:rPr>
          <w:rStyle w:val="CommentReference"/>
        </w:rPr>
        <w:annotationRef/>
      </w:r>
      <w:r>
        <w:t xml:space="preserve">This </w:t>
      </w:r>
      <w:r w:rsidR="00B05803">
        <w:t xml:space="preserve">final paragraph </w:t>
      </w:r>
      <w:r>
        <w:t xml:space="preserve">would be strengthened by </w:t>
      </w:r>
      <w:r w:rsidR="00445CDD">
        <w:t>emphasizing</w:t>
      </w:r>
      <w:r>
        <w:t xml:space="preserve"> the point about animal sources of fecal contamination and what interventions could be implemented to interrupt those pathways.</w:t>
      </w:r>
      <w:r w:rsidR="00B05803">
        <w:t xml:space="preserve"> </w:t>
      </w:r>
      <w:r w:rsidR="00445CDD">
        <w:t>Also, i</w:t>
      </w:r>
      <w:r w:rsidR="00B05803">
        <w:t xml:space="preserve">f these </w:t>
      </w:r>
      <w:r w:rsidR="00445CDD">
        <w:t xml:space="preserve">human </w:t>
      </w:r>
      <w:r w:rsidR="00B05803">
        <w:t>sanitation interventions are insufficient, then what are the alternatives? Providing more details here will address the policy implications or public health significance of this work</w:t>
      </w:r>
      <w:r w:rsidR="00445CDD">
        <w:t>.</w:t>
      </w:r>
    </w:p>
  </w:comment>
  <w:comment w:id="293" w:author="Audrie Lin" w:date="2021-09-10T18:31:00Z" w:initials="AL">
    <w:p w14:paraId="606C25A9" w14:textId="67D3A938" w:rsidR="002104EE" w:rsidRDefault="002104EE" w:rsidP="002104EE">
      <w:pPr>
        <w:pStyle w:val="CommentText"/>
        <w:ind w:firstLine="0"/>
      </w:pPr>
      <w:r>
        <w:rPr>
          <w:rStyle w:val="CommentReference"/>
        </w:rPr>
        <w:annotationRef/>
      </w:r>
      <w:r>
        <w:t xml:space="preserve">Elaborate on specific sanitation modalities that should be considered in the future. </w:t>
      </w:r>
    </w:p>
  </w:comment>
  <w:comment w:id="292" w:author="Steve Luby" w:date="2021-09-08T10:03:00Z" w:initials="spl">
    <w:p w14:paraId="0A5D9E8E" w14:textId="75D72224" w:rsidR="00D66E1F" w:rsidRDefault="00D66E1F">
      <w:pPr>
        <w:pStyle w:val="CommentText"/>
      </w:pPr>
      <w:r>
        <w:rPr>
          <w:rStyle w:val="CommentReference"/>
        </w:rPr>
        <w:annotationRef/>
      </w:r>
      <w:r>
        <w:t>Rather than framing this as a future research direction. I recommend framing this as a public health recommendation.</w:t>
      </w:r>
    </w:p>
  </w:comment>
  <w:comment w:id="299" w:author="Amy Pickering" w:date="2021-09-11T08:24:00Z" w:initials="AP">
    <w:p w14:paraId="5B705D29" w14:textId="1737CCB8" w:rsidR="002F33E4" w:rsidRDefault="002F33E4">
      <w:pPr>
        <w:pStyle w:val="CommentText"/>
      </w:pPr>
      <w:r>
        <w:rPr>
          <w:rStyle w:val="CommentReference"/>
        </w:rPr>
        <w:annotationRef/>
      </w:r>
      <w:r>
        <w:t xml:space="preserve">I do not think the evidence presented here suggests that more studies should measure MST markers given their poor specificity and sensitivity in env samples in low-income countries. </w:t>
      </w:r>
    </w:p>
  </w:comment>
  <w:comment w:id="300" w:author="Amy Pickering" w:date="2021-09-11T08:25:00Z" w:initials="AP">
    <w:p w14:paraId="52B55B0D" w14:textId="0BBAD4FC" w:rsidR="002F33E4" w:rsidRDefault="002F33E4">
      <w:pPr>
        <w:pStyle w:val="CommentText"/>
      </w:pPr>
      <w:r>
        <w:rPr>
          <w:rStyle w:val="CommentReference"/>
        </w:rPr>
        <w:annotationRef/>
      </w:r>
      <w:r>
        <w:t xml:space="preserve">Could note which pathways have been understudied/under-characterized for pathogens in intervention trials. Also, are there specific pathogens that have not been measured that should be prioritized/considered? This discussion could go a bit further to provide more concrete/useful suggestions for future studies. </w:t>
      </w:r>
    </w:p>
  </w:comment>
  <w:comment w:id="296" w:author="Steve Luby" w:date="2021-09-08T10:04:00Z" w:initials="spl">
    <w:p w14:paraId="5945AA73" w14:textId="2FDDE01A" w:rsidR="00D66E1F" w:rsidRDefault="00D66E1F">
      <w:pPr>
        <w:pStyle w:val="CommentText"/>
      </w:pPr>
      <w:r>
        <w:rPr>
          <w:rStyle w:val="CommentReference"/>
        </w:rPr>
        <w:annotationRef/>
      </w:r>
      <w:r>
        <w:t>I agree with Tom that we should retain some skepticism about the utility of these more expensive markers.</w:t>
      </w:r>
    </w:p>
  </w:comment>
  <w:comment w:id="297" w:author="Ben Arnold" w:date="2021-09-08T18:18:00Z" w:initials="BA">
    <w:p w14:paraId="2C9CFDAC" w14:textId="2712EC7D" w:rsidR="001B34AA" w:rsidRDefault="001B34AA">
      <w:pPr>
        <w:pStyle w:val="CommentText"/>
      </w:pPr>
      <w:r>
        <w:rPr>
          <w:rStyle w:val="CommentReference"/>
        </w:rPr>
        <w:annotationRef/>
      </w:r>
      <w:r>
        <w:t>Agree as well.</w:t>
      </w:r>
    </w:p>
  </w:comment>
  <w:comment w:id="298" w:author="Reese, Heather (CDC/DDID/NCIRD/DVD)" w:date="2021-09-10T18:34:00Z" w:initials="RH(">
    <w:p w14:paraId="31B5376D" w14:textId="450CE38D" w:rsidR="00BB67DC" w:rsidRDefault="00BB67DC">
      <w:pPr>
        <w:pStyle w:val="CommentText"/>
      </w:pPr>
      <w:r>
        <w:rPr>
          <w:rStyle w:val="CommentReference"/>
        </w:rPr>
        <w:annotationRef/>
      </w:r>
      <w:r>
        <w:t>I also agree. I know you have very limited space, but it would be beneficial to add some discussion on the potential utility of retaining proxies in some contexts, and the circumstances where use of these more expensive markers may provide the greatest value.</w:t>
      </w:r>
    </w:p>
  </w:comment>
  <w:comment w:id="334" w:author="Reese, Heather (CDC/DDID/NCIRD/DVD)" w:date="2021-09-10T10:33:00Z" w:initials="RH(">
    <w:p w14:paraId="4B69977C" w14:textId="332B9734" w:rsidR="00D76542" w:rsidRDefault="00D76542">
      <w:pPr>
        <w:pStyle w:val="CommentText"/>
      </w:pPr>
      <w:r>
        <w:rPr>
          <w:rStyle w:val="CommentReference"/>
        </w:rPr>
        <w:annotationRef/>
      </w:r>
      <w:r>
        <w:t xml:space="preserve">Link to publication: </w:t>
      </w:r>
    </w:p>
    <w:p w14:paraId="31AFFC2C" w14:textId="7680C1DF" w:rsidR="00D76542" w:rsidRDefault="00D76542">
      <w:pPr>
        <w:pStyle w:val="CommentText"/>
      </w:pPr>
      <w:r w:rsidRPr="00D76542">
        <w:t>https://academic.oup.com/ije/article/48/6/1757/5541042?login=true</w:t>
      </w:r>
    </w:p>
  </w:comment>
  <w:comment w:id="340" w:author="Andrew Mertens" w:date="2021-08-26T16:27:00Z" w:initials="AM">
    <w:p w14:paraId="29F6C3AE" w14:textId="5B60ED89" w:rsidR="003F566E" w:rsidRDefault="003F566E" w:rsidP="00E409F8">
      <w:r>
        <w:rPr>
          <w:rStyle w:val="CommentReference"/>
        </w:rPr>
        <w:annotationRef/>
      </w:r>
      <w:r>
        <w:annotationRef/>
      </w:r>
      <w:r>
        <w:t>Note to co-authors. We welcome any suggestion on the figure designs throughout. We intentionally allow for some of the wider confidence intervals to be cut off by the plot margins so that the differences between smaller RR (but more precise estimates) are more visible, but many consider this a bad practice.</w:t>
      </w:r>
    </w:p>
    <w:p w14:paraId="17ACE70B" w14:textId="7ABDA27B" w:rsidR="003F566E" w:rsidRDefault="003F566E">
      <w:pPr>
        <w:pStyle w:val="CommentText"/>
      </w:pPr>
    </w:p>
  </w:comment>
  <w:comment w:id="341" w:author="Reese, Heather (CDC/DDID/NCIRD/DVD)" w:date="2021-09-10T18:38:00Z" w:initials="RH(">
    <w:p w14:paraId="1A82633A" w14:textId="2AD9E997" w:rsidR="00BB67DC" w:rsidRDefault="00BB67DC">
      <w:pPr>
        <w:pStyle w:val="CommentText"/>
      </w:pPr>
      <w:r>
        <w:rPr>
          <w:rStyle w:val="CommentReference"/>
        </w:rPr>
        <w:annotationRef/>
      </w:r>
      <w:r>
        <w:t>Would a good compromise be adding an axis break to be able to still visualize the smaller RRs but also see the full CIs?</w:t>
      </w:r>
    </w:p>
  </w:comment>
  <w:comment w:id="342" w:author="Alexandria Boehm" w:date="2021-08-27T12:34:00Z" w:initials="AB">
    <w:p w14:paraId="7BAEEE3A" w14:textId="6DAF5C7F" w:rsidR="00C36492" w:rsidRDefault="00C36492">
      <w:pPr>
        <w:pStyle w:val="CommentText"/>
      </w:pPr>
      <w:r>
        <w:rPr>
          <w:rStyle w:val="CommentReference"/>
        </w:rPr>
        <w:annotationRef/>
      </w:r>
      <w:r>
        <w:t>Hand rinses not hands</w:t>
      </w:r>
    </w:p>
  </w:comment>
  <w:comment w:id="344" w:author="JGrembi" w:date="2021-09-10T07:26:00Z" w:initials="JAG">
    <w:p w14:paraId="1951FAB8" w14:textId="16E142D3" w:rsidR="00E027CA" w:rsidRDefault="00E027CA">
      <w:pPr>
        <w:pStyle w:val="CommentText"/>
      </w:pPr>
      <w:r>
        <w:rPr>
          <w:rStyle w:val="CommentReference"/>
        </w:rPr>
        <w:annotationRef/>
      </w:r>
      <w:r>
        <w:t xml:space="preserve">I see the value in differentiating the pooled estimates, but the diamond is not visible </w:t>
      </w:r>
      <w:r w:rsidR="004B2887">
        <w:t>in most plots</w:t>
      </w:r>
      <w:r>
        <w:t xml:space="preserve"> due to the tight CI, so you might consider an alternative </w:t>
      </w:r>
      <w:r w:rsidR="004B2887">
        <w:t>approach</w:t>
      </w:r>
      <w:r>
        <w:t>.  Maybe just add a dotted grey line above the pooled results to separate them out?</w:t>
      </w:r>
    </w:p>
  </w:comment>
  <w:comment w:id="345" w:author="Jade Benjamin-Chung" w:date="2021-09-10T14:08:00Z" w:initials="JBC">
    <w:p w14:paraId="7F0C5AAE" w14:textId="0F34C4AE" w:rsidR="008477DC" w:rsidRDefault="008477DC">
      <w:pPr>
        <w:pStyle w:val="CommentText"/>
      </w:pPr>
      <w:r>
        <w:rPr>
          <w:rStyle w:val="CommentReference"/>
        </w:rPr>
        <w:annotationRef/>
      </w:r>
      <w:r>
        <w:t xml:space="preserve">Perhaps just print the pooled estimate and CI instead of trying to plot it given how tight the CI is. </w:t>
      </w:r>
    </w:p>
  </w:comment>
  <w:comment w:id="351" w:author="JGrembi" w:date="2021-09-10T07:47:00Z" w:initials="JAG">
    <w:p w14:paraId="1C181F0B" w14:textId="04373D0B" w:rsidR="001C2048" w:rsidRDefault="001C2048">
      <w:pPr>
        <w:pStyle w:val="CommentText"/>
      </w:pPr>
      <w:r>
        <w:rPr>
          <w:rStyle w:val="CommentReference"/>
        </w:rPr>
        <w:annotationRef/>
      </w:r>
      <w:r>
        <w:t xml:space="preserve">Minor point, but it would be </w:t>
      </w:r>
      <w:proofErr w:type="gramStart"/>
      <w:r>
        <w:t>more clear</w:t>
      </w:r>
      <w:proofErr w:type="gramEnd"/>
      <w:r>
        <w:t xml:space="preserve"> to include a qualifier of some sort to describe that what you’re showing is the % of samples within the ROQ (e.g. ‘% in ROQ’).  </w:t>
      </w:r>
      <w:r w:rsidR="0064132B">
        <w:t xml:space="preserve">Range of </w:t>
      </w:r>
      <w:proofErr w:type="spellStart"/>
      <w:r w:rsidR="0064132B">
        <w:t>Quntification</w:t>
      </w:r>
      <w:proofErr w:type="spellEnd"/>
      <w:r>
        <w:t xml:space="preserve"> implies to me that I should be </w:t>
      </w:r>
      <w:r w:rsidR="0064132B">
        <w:t>expecting</w:t>
      </w:r>
      <w:r>
        <w:t xml:space="preserve"> the upper and lower bounds of the range of quantification.  </w:t>
      </w:r>
    </w:p>
  </w:comment>
  <w:comment w:id="353" w:author="JGrembi" w:date="2021-09-10T07:53:00Z" w:initials="JAG">
    <w:p w14:paraId="6118683E" w14:textId="77777777" w:rsidR="002C3812" w:rsidRDefault="002C3812">
      <w:pPr>
        <w:pStyle w:val="CommentText"/>
      </w:pPr>
      <w:r>
        <w:rPr>
          <w:rStyle w:val="CommentReference"/>
        </w:rPr>
        <w:annotationRef/>
      </w:r>
      <w:r>
        <w:t xml:space="preserve">Can you change the sparse data symbols here to match those from the main text figures?  It’s confusing that they are diamonds here, which is what you used above for poled results, and the pooled results here are circles the same as the </w:t>
      </w:r>
      <w:proofErr w:type="spellStart"/>
      <w:r>
        <w:t>unpooled</w:t>
      </w:r>
      <w:proofErr w:type="spellEnd"/>
      <w:r>
        <w:t xml:space="preserve"> results.</w:t>
      </w:r>
    </w:p>
    <w:p w14:paraId="1829D286" w14:textId="77777777" w:rsidR="002C3812" w:rsidRDefault="002C3812">
      <w:pPr>
        <w:pStyle w:val="CommentText"/>
      </w:pPr>
    </w:p>
    <w:p w14:paraId="5C36031D" w14:textId="6F31B851" w:rsidR="002C3812" w:rsidRDefault="002C3812">
      <w:pPr>
        <w:pStyle w:val="CommentText"/>
      </w:pPr>
      <w:r>
        <w:t>Also, the asterisks in the bottom (Any MST marker) panel are offset low which makes them more difficult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90D60" w15:done="0"/>
  <w15:commentEx w15:paraId="38C372BA" w15:done="0"/>
  <w15:commentEx w15:paraId="40D5053C" w15:done="0"/>
  <w15:commentEx w15:paraId="14A51812" w15:done="0"/>
  <w15:commentEx w15:paraId="6AA74E35" w15:done="0"/>
  <w15:commentEx w15:paraId="5433D028" w15:done="0"/>
  <w15:commentEx w15:paraId="7E06CA67" w15:done="0"/>
  <w15:commentEx w15:paraId="0E2AA73D" w15:done="0"/>
  <w15:commentEx w15:paraId="6BF6B38C" w15:done="0"/>
  <w15:commentEx w15:paraId="51A11C1B" w15:done="0"/>
  <w15:commentEx w15:paraId="0D4416FD" w15:done="0"/>
  <w15:commentEx w15:paraId="6716A9AD" w15:done="0"/>
  <w15:commentEx w15:paraId="6C531F56" w15:done="0"/>
  <w15:commentEx w15:paraId="375F7CE3" w15:done="0"/>
  <w15:commentEx w15:paraId="77CE7513" w15:done="0"/>
  <w15:commentEx w15:paraId="1ACA3A27" w15:done="0"/>
  <w15:commentEx w15:paraId="505908FE" w15:done="0"/>
  <w15:commentEx w15:paraId="739D65C9" w15:done="0"/>
  <w15:commentEx w15:paraId="1E4F710F" w15:done="0"/>
  <w15:commentEx w15:paraId="0341BF77" w15:done="0"/>
  <w15:commentEx w15:paraId="4F84FAFD" w15:done="0"/>
  <w15:commentEx w15:paraId="7B8F94CC" w15:done="0"/>
  <w15:commentEx w15:paraId="21A385DE" w15:done="0"/>
  <w15:commentEx w15:paraId="3C4B8844" w15:done="0"/>
  <w15:commentEx w15:paraId="21355370" w15:done="0"/>
  <w15:commentEx w15:paraId="6461432C" w15:done="0"/>
  <w15:commentEx w15:paraId="69B2E171" w15:done="0"/>
  <w15:commentEx w15:paraId="5B4E7C1A" w15:done="0"/>
  <w15:commentEx w15:paraId="6B1824E0" w15:done="0"/>
  <w15:commentEx w15:paraId="1514C410" w15:paraIdParent="6B1824E0" w15:done="0"/>
  <w15:commentEx w15:paraId="03F372E2" w15:done="0"/>
  <w15:commentEx w15:paraId="6E6AF1BC" w15:done="0"/>
  <w15:commentEx w15:paraId="4E4C46F3" w15:done="0"/>
  <w15:commentEx w15:paraId="78D3D601" w15:done="0"/>
  <w15:commentEx w15:paraId="2C6AB173" w15:done="0"/>
  <w15:commentEx w15:paraId="68B10E16" w15:done="0"/>
  <w15:commentEx w15:paraId="3AACA057" w15:done="0"/>
  <w15:commentEx w15:paraId="42A28F1E" w15:done="0"/>
  <w15:commentEx w15:paraId="7B096DD9" w15:done="0"/>
  <w15:commentEx w15:paraId="55D7601A" w15:done="0"/>
  <w15:commentEx w15:paraId="523B7986" w15:done="0"/>
  <w15:commentEx w15:paraId="2479180B" w15:done="0"/>
  <w15:commentEx w15:paraId="7468384D" w15:done="0"/>
  <w15:commentEx w15:paraId="135C39E5" w15:done="0"/>
  <w15:commentEx w15:paraId="7A9E2D49" w15:done="0"/>
  <w15:commentEx w15:paraId="6828D646" w15:done="0"/>
  <w15:commentEx w15:paraId="0530C8BF" w15:done="0"/>
  <w15:commentEx w15:paraId="571E55E1" w15:done="0"/>
  <w15:commentEx w15:paraId="0028BEF8" w15:done="0"/>
  <w15:commentEx w15:paraId="166FD97C" w15:done="0"/>
  <w15:commentEx w15:paraId="3A4CE009" w15:done="0"/>
  <w15:commentEx w15:paraId="7255A493" w15:done="0"/>
  <w15:commentEx w15:paraId="682BF7EC" w15:done="0"/>
  <w15:commentEx w15:paraId="06675188" w15:done="0"/>
  <w15:commentEx w15:paraId="7E0CA0D7" w15:done="0"/>
  <w15:commentEx w15:paraId="0FA4908B" w15:done="0"/>
  <w15:commentEx w15:paraId="677A2CE7" w15:done="0"/>
  <w15:commentEx w15:paraId="789A42E2" w15:done="0"/>
  <w15:commentEx w15:paraId="7DBB2401" w15:done="0"/>
  <w15:commentEx w15:paraId="5F4AC765" w15:done="0"/>
  <w15:commentEx w15:paraId="799B0833" w15:done="0"/>
  <w15:commentEx w15:paraId="2DAB2E87" w15:paraIdParent="799B0833" w15:done="0"/>
  <w15:commentEx w15:paraId="2DA53C84" w15:done="0"/>
  <w15:commentEx w15:paraId="23D9EFF9" w15:done="0"/>
  <w15:commentEx w15:paraId="581153E9" w15:paraIdParent="23D9EFF9" w15:done="0"/>
  <w15:commentEx w15:paraId="686DAF0E" w15:done="0"/>
  <w15:commentEx w15:paraId="7BEAF4BC" w15:paraIdParent="686DAF0E" w15:done="0"/>
  <w15:commentEx w15:paraId="3A9319CC" w15:done="0"/>
  <w15:commentEx w15:paraId="0E20771E" w15:done="0"/>
  <w15:commentEx w15:paraId="13280A5B" w15:done="0"/>
  <w15:commentEx w15:paraId="444DF7E1" w15:done="0"/>
  <w15:commentEx w15:paraId="13EE1C51" w15:done="0"/>
  <w15:commentEx w15:paraId="1A11D52C" w15:done="0"/>
  <w15:commentEx w15:paraId="3200E493" w15:done="0"/>
  <w15:commentEx w15:paraId="3A02EFFA" w15:done="0"/>
  <w15:commentEx w15:paraId="06763370" w15:done="0"/>
  <w15:commentEx w15:paraId="20173EBB" w15:done="0"/>
  <w15:commentEx w15:paraId="2BCEDDBB" w15:done="0"/>
  <w15:commentEx w15:paraId="4401F017" w15:done="0"/>
  <w15:commentEx w15:paraId="51020E1A" w15:done="0"/>
  <w15:commentEx w15:paraId="4B112ACF" w15:done="0"/>
  <w15:commentEx w15:paraId="4F25DFB3" w15:paraIdParent="4B112ACF" w15:done="0"/>
  <w15:commentEx w15:paraId="454B5FC1" w15:done="0"/>
  <w15:commentEx w15:paraId="7679CF9D" w15:done="0"/>
  <w15:commentEx w15:paraId="25C14E08" w15:done="0"/>
  <w15:commentEx w15:paraId="3F8F10BC" w15:done="0"/>
  <w15:commentEx w15:paraId="67480CE2" w15:done="0"/>
  <w15:commentEx w15:paraId="769B74FE" w15:done="0"/>
  <w15:commentEx w15:paraId="6B623FC2" w15:done="0"/>
  <w15:commentEx w15:paraId="756B0C85" w15:done="0"/>
  <w15:commentEx w15:paraId="685758AE" w15:paraIdParent="756B0C85" w15:done="0"/>
  <w15:commentEx w15:paraId="46B22144" w15:done="0"/>
  <w15:commentEx w15:paraId="01027F0E" w15:paraIdParent="46B22144" w15:done="0"/>
  <w15:commentEx w15:paraId="5D4A5F1A" w15:done="0"/>
  <w15:commentEx w15:paraId="7D41E469" w15:done="0"/>
  <w15:commentEx w15:paraId="5425B399" w15:done="0"/>
  <w15:commentEx w15:paraId="334BE1C7" w15:done="0"/>
  <w15:commentEx w15:paraId="5B162D29" w15:done="0"/>
  <w15:commentEx w15:paraId="606C25A9" w15:done="0"/>
  <w15:commentEx w15:paraId="0A5D9E8E" w15:done="0"/>
  <w15:commentEx w15:paraId="5B705D29" w15:done="0"/>
  <w15:commentEx w15:paraId="52B55B0D" w15:done="0"/>
  <w15:commentEx w15:paraId="5945AA73" w15:done="0"/>
  <w15:commentEx w15:paraId="2C9CFDAC" w15:paraIdParent="5945AA73" w15:done="0"/>
  <w15:commentEx w15:paraId="31B5376D" w15:paraIdParent="5945AA73" w15:done="0"/>
  <w15:commentEx w15:paraId="31AFFC2C" w15:done="0"/>
  <w15:commentEx w15:paraId="17ACE70B" w15:done="0"/>
  <w15:commentEx w15:paraId="1A82633A" w15:paraIdParent="17ACE70B" w15:done="0"/>
  <w15:commentEx w15:paraId="7BAEEE3A" w15:done="0"/>
  <w15:commentEx w15:paraId="1951FAB8" w15:done="0"/>
  <w15:commentEx w15:paraId="7F0C5AAE" w15:paraIdParent="1951FAB8" w15:done="0"/>
  <w15:commentEx w15:paraId="1C181F0B" w15:done="0"/>
  <w15:commentEx w15:paraId="5C360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D4A3" w16cex:dateUtc="2021-09-11T14:09:00Z"/>
  <w16cex:commentExtensible w16cex:durableId="24E5BD5A" w16cex:dateUtc="2021-09-10T15:17:00Z"/>
  <w16cex:commentExtensible w16cex:durableId="24E22178" w16cex:dateUtc="2021-09-08T00:35:00Z"/>
  <w16cex:commentExtensible w16cex:durableId="24D33E6E" w16cex:dateUtc="2021-08-27T17:35:00Z"/>
  <w16cex:commentExtensible w16cex:durableId="24E6D5A3" w16cex:dateUtc="2021-09-11T14:13:00Z"/>
  <w16cex:commentExtensible w16cex:durableId="24E6D5FC" w16cex:dateUtc="2021-09-11T14:15:00Z"/>
  <w16cex:commentExtensible w16cex:durableId="24E226F3" w16cex:dateUtc="2021-09-08T00:59:00Z"/>
  <w16cex:commentExtensible w16cex:durableId="24E22E02" w16cex:dateUtc="2021-09-08T01:29:00Z"/>
  <w16cex:commentExtensible w16cex:durableId="24E22F46" w16cex:dateUtc="2021-09-08T01:34:00Z"/>
  <w16cex:commentExtensible w16cex:durableId="24E22FBD" w16cex:dateUtc="2021-09-08T01:36:00Z"/>
  <w16cex:commentExtensible w16cex:durableId="24E2318B" w16cex:dateUtc="2021-09-08T01:44:00Z"/>
  <w16cex:commentExtensible w16cex:durableId="24D34E73" w16cex:dateUtc="2021-08-27T18:43:00Z"/>
  <w16cex:commentExtensible w16cex:durableId="24D34EB9" w16cex:dateUtc="2021-08-27T18:44:00Z"/>
  <w16cex:commentExtensible w16cex:durableId="24D34EA3" w16cex:dateUtc="2021-08-27T18:44:00Z"/>
  <w16cex:commentExtensible w16cex:durableId="24E6D9CD" w16cex:dateUtc="2021-09-11T14:31:00Z"/>
  <w16cex:commentExtensible w16cex:durableId="24E6D92A" w16cex:dateUtc="2021-09-11T14:28:00Z"/>
  <w16cex:commentExtensible w16cex:durableId="24D23EFA" w16cex:dateUtc="1900-01-01T08:00:00Z"/>
  <w16cex:commentExtensible w16cex:durableId="24E37601" w16cex:dateUtc="2021-09-09T00:48:00Z"/>
  <w16cex:commentExtensible w16cex:durableId="25B378E9" w16cex:dateUtc="2021-09-10T21:41:00Z"/>
  <w16cex:commentExtensible w16cex:durableId="24E2343C" w16cex:dateUtc="2021-09-08T01:55:00Z"/>
  <w16cex:commentExtensible w16cex:durableId="24E6DBC4" w16cex:dateUtc="2021-09-11T14:39:00Z"/>
  <w16cex:commentExtensible w16cex:durableId="25B37927" w16cex:dateUtc="2021-09-08T01:57:00Z"/>
  <w16cex:commentExtensible w16cex:durableId="24E235EB" w16cex:dateUtc="2021-09-08T02:03:00Z"/>
  <w16cex:commentExtensible w16cex:durableId="24E6DD42" w16cex:dateUtc="2021-09-11T14:46:00Z"/>
  <w16cex:commentExtensible w16cex:durableId="24E6DD8E" w16cex:dateUtc="2021-09-11T14:47:00Z"/>
  <w16cex:commentExtensible w16cex:durableId="24E5DEC1" w16cex:dateUtc="2021-09-10T20:40:00Z"/>
  <w16cex:commentExtensible w16cex:durableId="24E6E2AD" w16cex:dateUtc="2021-09-11T15:09:00Z"/>
  <w16cex:commentExtensible w16cex:durableId="24E23802" w16cex:dateUtc="2021-09-08T02:12:00Z"/>
  <w16cex:commentExtensible w16cex:durableId="24E3771B" w16cex:dateUtc="2021-09-09T00:53:00Z"/>
  <w16cex:commentExtensible w16cex:durableId="24E640DF" w16cex:dateUtc="2021-09-11T00:38:00Z"/>
  <w16cex:commentExtensible w16cex:durableId="24E238D4" w16cex:dateUtc="2021-09-08T02:15:00Z"/>
  <w16cex:commentExtensible w16cex:durableId="24E6DFCA" w16cex:dateUtc="2021-09-11T14:56:00Z"/>
  <w16cex:commentExtensible w16cex:durableId="25B37928" w16cex:dateUtc="2021-09-10T21:15:00Z"/>
  <w16cex:commentExtensible w16cex:durableId="24E37893" w16cex:dateUtc="2021-09-09T00:59:00Z"/>
  <w16cex:commentExtensible w16cex:durableId="24E37916" w16cex:dateUtc="2021-09-09T01:01:00Z"/>
  <w16cex:commentExtensible w16cex:durableId="25B378EA" w16cex:dateUtc="2021-09-08T02:24:00Z"/>
  <w16cex:commentExtensible w16cex:durableId="24D35256" w16cex:dateUtc="2021-08-27T19:00:00Z"/>
  <w16cex:commentExtensible w16cex:durableId="24D3526E" w16cex:dateUtc="2021-08-27T19:00:00Z"/>
  <w16cex:commentExtensible w16cex:durableId="24E37473" w16cex:dateUtc="2021-09-08T16:28:00Z"/>
  <w16cex:commentExtensible w16cex:durableId="24E23E48" w16cex:dateUtc="2021-09-08T02:38:00Z"/>
  <w16cex:commentExtensible w16cex:durableId="24E6E168" w16cex:dateUtc="2021-09-11T15:03:00Z"/>
  <w16cex:commentExtensible w16cex:durableId="24E5913E" w16cex:dateUtc="2021-09-10T15:09:00Z"/>
  <w16cex:commentExtensible w16cex:durableId="24E57A91" w16cex:dateUtc="2021-09-10T13:32:00Z"/>
  <w16cex:commentExtensible w16cex:durableId="25B37918" w16cex:dateUtc="2021-09-10T21:28:00Z"/>
  <w16cex:commentExtensible w16cex:durableId="24E6E339" w16cex:dateUtc="2021-09-11T15:11:00Z"/>
  <w16cex:commentExtensible w16cex:durableId="24D35312" w16cex:dateUtc="2021-08-27T19:03:00Z"/>
  <w16cex:commentExtensible w16cex:durableId="24E5EA37" w16cex:dateUtc="2021-09-10T21:29:00Z"/>
  <w16cex:commentExtensible w16cex:durableId="24E5EA5E" w16cex:dateUtc="2021-09-10T21:29:00Z"/>
  <w16cex:commentExtensible w16cex:durableId="24D35361" w16cex:dateUtc="2021-08-27T19:04:00Z"/>
  <w16cex:commentExtensible w16cex:durableId="24D35388" w16cex:dateUtc="2021-08-27T19:05:00Z"/>
  <w16cex:commentExtensible w16cex:durableId="24D3539C" w16cex:dateUtc="2021-08-27T19:05:00Z"/>
  <w16cex:commentExtensible w16cex:durableId="24D353B1" w16cex:dateUtc="2021-08-27T19:06:00Z"/>
  <w16cex:commentExtensible w16cex:durableId="24E64BC7" w16cex:dateUtc="2021-09-11T01:25:00Z"/>
  <w16cex:commentExtensible w16cex:durableId="24E6E3FC" w16cex:dateUtc="2021-09-11T15:14:00Z"/>
  <w16cex:commentExtensible w16cex:durableId="24D3561D" w16cex:dateUtc="2021-08-27T19:16:00Z"/>
  <w16cex:commentExtensible w16cex:durableId="24D35400" w16cex:dateUtc="2021-08-27T19:07:00Z"/>
  <w16cex:commentExtensible w16cex:durableId="24E5C8E3" w16cex:dateUtc="2021-09-10T16:06:00Z"/>
  <w16cex:commentExtensible w16cex:durableId="24D35431" w16cex:dateUtc="2021-08-27T19:08:00Z"/>
  <w16cex:commentExtensible w16cex:durableId="24E6E446" w16cex:dateUtc="2021-09-11T15:16:00Z"/>
  <w16cex:commentExtensible w16cex:durableId="25B37929" w16cex:dateUtc="2021-08-27T19:08:00Z"/>
  <w16cex:commentExtensible w16cex:durableId="24E37474" w16cex:dateUtc="2021-09-08T16:36:00Z"/>
  <w16cex:commentExtensible w16cex:durableId="24E379CD" w16cex:dateUtc="2021-09-09T01:05:00Z"/>
  <w16cex:commentExtensible w16cex:durableId="24E37B41" w16cex:dateUtc="2021-09-09T01:11:00Z"/>
  <w16cex:commentExtensible w16cex:durableId="24E37475" w16cex:dateUtc="2021-09-08T16:38:00Z"/>
  <w16cex:commentExtensible w16cex:durableId="24E5C7C8" w16cex:dateUtc="2021-09-10T16:02:00Z"/>
  <w16cex:commentExtensible w16cex:durableId="24E37476" w16cex:dateUtc="2021-09-08T16:46:00Z"/>
  <w16cex:commentExtensible w16cex:durableId="24E5E606" w16cex:dateUtc="2021-09-10T21:11:00Z"/>
  <w16cex:commentExtensible w16cex:durableId="24E5EAAE" w16cex:dateUtc="2021-09-10T21:31:00Z"/>
  <w16cex:commentExtensible w16cex:durableId="24D35706" w16cex:dateUtc="2021-08-27T19:20:00Z"/>
  <w16cex:commentExtensible w16cex:durableId="24E37477" w16cex:dateUtc="2021-09-08T16:50:00Z"/>
  <w16cex:commentExtensible w16cex:durableId="24E5EABD" w16cex:dateUtc="2021-09-10T21:31:00Z"/>
  <w16cex:commentExtensible w16cex:durableId="24D356EF" w16cex:dateUtc="2021-08-27T19:19:00Z"/>
  <w16cex:commentExtensible w16cex:durableId="24D356FC" w16cex:dateUtc="2021-08-27T19:20:00Z"/>
  <w16cex:commentExtensible w16cex:durableId="24E37478" w16cex:dateUtc="2021-09-08T16:53:00Z"/>
  <w16cex:commentExtensible w16cex:durableId="24D3577F" w16cex:dateUtc="2021-08-27T19:22:00Z"/>
  <w16cex:commentExtensible w16cex:durableId="24E5EADD" w16cex:dateUtc="2021-09-10T21:31:00Z"/>
  <w16cex:commentExtensible w16cex:durableId="24E5CC08" w16cex:dateUtc="2021-09-10T16:20:00Z"/>
  <w16cex:commentExtensible w16cex:durableId="24E62593" w16cex:dateUtc="2021-09-11T01:42:00Z"/>
  <w16cex:commentExtensible w16cex:durableId="24D35937" w16cex:dateUtc="2021-08-27T19:29:00Z"/>
  <w16cex:commentExtensible w16cex:durableId="24E58FF8" w16cex:dateUtc="2021-09-10T15:04:00Z"/>
  <w16cex:commentExtensible w16cex:durableId="24E37479" w16cex:dateUtc="2021-09-08T16:57:00Z"/>
  <w16cex:commentExtensible w16cex:durableId="24E37A67" w16cex:dateUtc="2021-09-09T01:07:00Z"/>
  <w16cex:commentExtensible w16cex:durableId="24E3747A" w16cex:dateUtc="2021-09-08T16:58:00Z"/>
  <w16cex:commentExtensible w16cex:durableId="24E5CD81" w16cex:dateUtc="2021-09-10T16:26:00Z"/>
  <w16cex:commentExtensible w16cex:durableId="24D359A6" w16cex:dateUtc="2021-08-27T19:31:00Z"/>
  <w16cex:commentExtensible w16cex:durableId="24E5E35A" w16cex:dateUtc="2021-09-10T20:59:00Z"/>
  <w16cex:commentExtensible w16cex:durableId="24E6E5C0" w16cex:dateUtc="2021-09-11T15:22:00Z"/>
  <w16cex:commentExtensible w16cex:durableId="24E5EB13" w16cex:dateUtc="2021-09-10T21:32:00Z"/>
  <w16cex:commentExtensible w16cex:durableId="24E3747B" w16cex:dateUtc="2021-09-08T17:06:00Z"/>
  <w16cex:commentExtensible w16cex:durableId="24E3747C" w16cex:dateUtc="2021-09-08T17:01:00Z"/>
  <w16cex:commentExtensible w16cex:durableId="24E5E489" w16cex:dateUtc="2021-09-10T21:04:00Z"/>
  <w16cex:commentExtensible w16cex:durableId="24E3747D" w16cex:dateUtc="2021-09-08T17:00:00Z"/>
  <w16cex:commentExtensible w16cex:durableId="24E37BC8" w16cex:dateUtc="2021-09-09T01:13:00Z"/>
  <w16cex:commentExtensible w16cex:durableId="24E37C03" w16cex:dateUtc="2021-09-09T01:14:00Z"/>
  <w16cex:commentExtensible w16cex:durableId="24E5E4CA" w16cex:dateUtc="2021-09-10T21:06:00Z"/>
  <w16cex:commentExtensible w16cex:durableId="25B37919" w16cex:dateUtc="2021-09-10T21:33:00Z"/>
  <w16cex:commentExtensible w16cex:durableId="24E3747E" w16cex:dateUtc="2021-09-08T17:05:00Z"/>
  <w16cex:commentExtensible w16cex:durableId="24E623F8" w16cex:dateUtc="2021-09-11T01:35:00Z"/>
  <w16cex:commentExtensible w16cex:durableId="24E62319" w16cex:dateUtc="2021-09-11T01:31:00Z"/>
  <w16cex:commentExtensible w16cex:durableId="24E3747F" w16cex:dateUtc="2021-09-08T17:03:00Z"/>
  <w16cex:commentExtensible w16cex:durableId="24E6E637" w16cex:dateUtc="2021-09-11T15:24:00Z"/>
  <w16cex:commentExtensible w16cex:durableId="24E6E688" w16cex:dateUtc="2021-09-11T15:25:00Z"/>
  <w16cex:commentExtensible w16cex:durableId="24E37480" w16cex:dateUtc="2021-09-08T17:04:00Z"/>
  <w16cex:commentExtensible w16cex:durableId="24E37CE7" w16cex:dateUtc="2021-09-09T01:18:00Z"/>
  <w16cex:commentExtensible w16cex:durableId="24E64DD4" w16cex:dateUtc="2021-09-11T01:34:00Z"/>
  <w16cex:commentExtensible w16cex:durableId="24E5DD35" w16cex:dateUtc="2021-09-10T17:33:00Z"/>
  <w16cex:commentExtensible w16cex:durableId="24D23F73" w16cex:dateUtc="2021-08-26T23:27:00Z"/>
  <w16cex:commentExtensible w16cex:durableId="24E64EE9" w16cex:dateUtc="2021-09-11T01:38:00Z"/>
  <w16cex:commentExtensible w16cex:durableId="24D35A58" w16cex:dateUtc="2021-08-27T19:34:00Z"/>
  <w16cex:commentExtensible w16cex:durableId="24E58716" w16cex:dateUtc="2021-09-10T14:26:00Z"/>
  <w16cex:commentExtensible w16cex:durableId="24E5E551" w16cex:dateUtc="2021-09-10T21:08:00Z"/>
  <w16cex:commentExtensible w16cex:durableId="24E58BF5" w16cex:dateUtc="2021-09-10T14:47:00Z"/>
  <w16cex:commentExtensible w16cex:durableId="24E58D7F" w16cex:dateUtc="2021-09-10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90D60" w16cid:durableId="24E6D4A3"/>
  <w16cid:commentId w16cid:paraId="38C372BA" w16cid:durableId="24E5BD5A"/>
  <w16cid:commentId w16cid:paraId="40D5053C" w16cid:durableId="24E22178"/>
  <w16cid:commentId w16cid:paraId="14A51812" w16cid:durableId="24D33E6E"/>
  <w16cid:commentId w16cid:paraId="6AA74E35" w16cid:durableId="24E6D5A3"/>
  <w16cid:commentId w16cid:paraId="5433D028" w16cid:durableId="24E6D5FC"/>
  <w16cid:commentId w16cid:paraId="7E06CA67" w16cid:durableId="24E226F3"/>
  <w16cid:commentId w16cid:paraId="0E2AA73D" w16cid:durableId="24E22E02"/>
  <w16cid:commentId w16cid:paraId="6BF6B38C" w16cid:durableId="24E22F46"/>
  <w16cid:commentId w16cid:paraId="51A11C1B" w16cid:durableId="24E22FBD"/>
  <w16cid:commentId w16cid:paraId="0D4416FD" w16cid:durableId="24E2318B"/>
  <w16cid:commentId w16cid:paraId="6716A9AD" w16cid:durableId="24D34E73"/>
  <w16cid:commentId w16cid:paraId="6C531F56" w16cid:durableId="24D34EB9"/>
  <w16cid:commentId w16cid:paraId="375F7CE3" w16cid:durableId="24D34EA3"/>
  <w16cid:commentId w16cid:paraId="77CE7513" w16cid:durableId="24E6D9CD"/>
  <w16cid:commentId w16cid:paraId="1ACA3A27" w16cid:durableId="24E6D92A"/>
  <w16cid:commentId w16cid:paraId="505908FE" w16cid:durableId="24D23EFA"/>
  <w16cid:commentId w16cid:paraId="739D65C9" w16cid:durableId="24E37601"/>
  <w16cid:commentId w16cid:paraId="1E4F710F" w16cid:durableId="25B378E9"/>
  <w16cid:commentId w16cid:paraId="0341BF77" w16cid:durableId="24E2343C"/>
  <w16cid:commentId w16cid:paraId="4F84FAFD" w16cid:durableId="24E6DBC4"/>
  <w16cid:commentId w16cid:paraId="7B8F94CC" w16cid:durableId="25B37927"/>
  <w16cid:commentId w16cid:paraId="21A385DE" w16cid:durableId="24E235EB"/>
  <w16cid:commentId w16cid:paraId="3C4B8844" w16cid:durableId="24E6DD42"/>
  <w16cid:commentId w16cid:paraId="21355370" w16cid:durableId="24E6DD8E"/>
  <w16cid:commentId w16cid:paraId="6461432C" w16cid:durableId="24E5DEC1"/>
  <w16cid:commentId w16cid:paraId="69B2E171" w16cid:durableId="24E6E2AD"/>
  <w16cid:commentId w16cid:paraId="5B4E7C1A" w16cid:durableId="24E23802"/>
  <w16cid:commentId w16cid:paraId="6B1824E0" w16cid:durableId="24E3771B"/>
  <w16cid:commentId w16cid:paraId="1514C410" w16cid:durableId="24E640DF"/>
  <w16cid:commentId w16cid:paraId="03F372E2" w16cid:durableId="24E238D4"/>
  <w16cid:commentId w16cid:paraId="6E6AF1BC" w16cid:durableId="24E6DFCA"/>
  <w16cid:commentId w16cid:paraId="4E4C46F3" w16cid:durableId="25B37928"/>
  <w16cid:commentId w16cid:paraId="78D3D601" w16cid:durableId="24E37893"/>
  <w16cid:commentId w16cid:paraId="2C6AB173" w16cid:durableId="24E37916"/>
  <w16cid:commentId w16cid:paraId="68B10E16" w16cid:durableId="25B378EA"/>
  <w16cid:commentId w16cid:paraId="3AACA057" w16cid:durableId="24D35256"/>
  <w16cid:commentId w16cid:paraId="42A28F1E" w16cid:durableId="24D3526E"/>
  <w16cid:commentId w16cid:paraId="7B096DD9" w16cid:durableId="24E37473"/>
  <w16cid:commentId w16cid:paraId="55D7601A" w16cid:durableId="24E23E48"/>
  <w16cid:commentId w16cid:paraId="523B7986" w16cid:durableId="24E6E168"/>
  <w16cid:commentId w16cid:paraId="2479180B" w16cid:durableId="24E5913E"/>
  <w16cid:commentId w16cid:paraId="7468384D" w16cid:durableId="24E57A91"/>
  <w16cid:commentId w16cid:paraId="135C39E5" w16cid:durableId="25B37918"/>
  <w16cid:commentId w16cid:paraId="7A9E2D49" w16cid:durableId="24E6E339"/>
  <w16cid:commentId w16cid:paraId="6828D646" w16cid:durableId="24D35312"/>
  <w16cid:commentId w16cid:paraId="0530C8BF" w16cid:durableId="24E5EA37"/>
  <w16cid:commentId w16cid:paraId="571E55E1" w16cid:durableId="24E5EA5E"/>
  <w16cid:commentId w16cid:paraId="0028BEF8" w16cid:durableId="24D35361"/>
  <w16cid:commentId w16cid:paraId="166FD97C" w16cid:durableId="24D35388"/>
  <w16cid:commentId w16cid:paraId="3A4CE009" w16cid:durableId="24D3539C"/>
  <w16cid:commentId w16cid:paraId="7255A493" w16cid:durableId="24D353B1"/>
  <w16cid:commentId w16cid:paraId="682BF7EC" w16cid:durableId="24E64BC7"/>
  <w16cid:commentId w16cid:paraId="06675188" w16cid:durableId="24E6E3FC"/>
  <w16cid:commentId w16cid:paraId="7E0CA0D7" w16cid:durableId="24D3561D"/>
  <w16cid:commentId w16cid:paraId="0FA4908B" w16cid:durableId="24D35400"/>
  <w16cid:commentId w16cid:paraId="677A2CE7" w16cid:durableId="24E5C8E3"/>
  <w16cid:commentId w16cid:paraId="789A42E2" w16cid:durableId="24D35431"/>
  <w16cid:commentId w16cid:paraId="7DBB2401" w16cid:durableId="24E6E446"/>
  <w16cid:commentId w16cid:paraId="5F4AC765" w16cid:durableId="25B37929"/>
  <w16cid:commentId w16cid:paraId="799B0833" w16cid:durableId="24E37474"/>
  <w16cid:commentId w16cid:paraId="2DAB2E87" w16cid:durableId="24E379CD"/>
  <w16cid:commentId w16cid:paraId="2DA53C84" w16cid:durableId="24E37B41"/>
  <w16cid:commentId w16cid:paraId="23D9EFF9" w16cid:durableId="24E37475"/>
  <w16cid:commentId w16cid:paraId="581153E9" w16cid:durableId="24E5C7C8"/>
  <w16cid:commentId w16cid:paraId="686DAF0E" w16cid:durableId="24E37476"/>
  <w16cid:commentId w16cid:paraId="7BEAF4BC" w16cid:durableId="24E5E606"/>
  <w16cid:commentId w16cid:paraId="3A9319CC" w16cid:durableId="24E5EAAE"/>
  <w16cid:commentId w16cid:paraId="0E20771E" w16cid:durableId="24D35706"/>
  <w16cid:commentId w16cid:paraId="13280A5B" w16cid:durableId="24E37477"/>
  <w16cid:commentId w16cid:paraId="444DF7E1" w16cid:durableId="24E5EABD"/>
  <w16cid:commentId w16cid:paraId="13EE1C51" w16cid:durableId="24D356EF"/>
  <w16cid:commentId w16cid:paraId="1A11D52C" w16cid:durableId="24D356FC"/>
  <w16cid:commentId w16cid:paraId="3200E493" w16cid:durableId="24E37478"/>
  <w16cid:commentId w16cid:paraId="3A02EFFA" w16cid:durableId="24D3577F"/>
  <w16cid:commentId w16cid:paraId="06763370" w16cid:durableId="24E5EADD"/>
  <w16cid:commentId w16cid:paraId="20173EBB" w16cid:durableId="24E5CC08"/>
  <w16cid:commentId w16cid:paraId="2BCEDDBB" w16cid:durableId="24E62593"/>
  <w16cid:commentId w16cid:paraId="4401F017" w16cid:durableId="24D35937"/>
  <w16cid:commentId w16cid:paraId="51020E1A" w16cid:durableId="24E58FF8"/>
  <w16cid:commentId w16cid:paraId="4B112ACF" w16cid:durableId="24E37479"/>
  <w16cid:commentId w16cid:paraId="4F25DFB3" w16cid:durableId="24E37A67"/>
  <w16cid:commentId w16cid:paraId="454B5FC1" w16cid:durableId="24E3747A"/>
  <w16cid:commentId w16cid:paraId="7679CF9D" w16cid:durableId="24E5CD81"/>
  <w16cid:commentId w16cid:paraId="25C14E08" w16cid:durableId="24D359A6"/>
  <w16cid:commentId w16cid:paraId="3F8F10BC" w16cid:durableId="24E5E35A"/>
  <w16cid:commentId w16cid:paraId="67480CE2" w16cid:durableId="24E6E5C0"/>
  <w16cid:commentId w16cid:paraId="769B74FE" w16cid:durableId="24E5EB13"/>
  <w16cid:commentId w16cid:paraId="6B623FC2" w16cid:durableId="24E3747B"/>
  <w16cid:commentId w16cid:paraId="756B0C85" w16cid:durableId="24E3747C"/>
  <w16cid:commentId w16cid:paraId="685758AE" w16cid:durableId="24E5E489"/>
  <w16cid:commentId w16cid:paraId="46B22144" w16cid:durableId="24E3747D"/>
  <w16cid:commentId w16cid:paraId="01027F0E" w16cid:durableId="24E37BC8"/>
  <w16cid:commentId w16cid:paraId="5D4A5F1A" w16cid:durableId="24E37C03"/>
  <w16cid:commentId w16cid:paraId="7D41E469" w16cid:durableId="24E5E4CA"/>
  <w16cid:commentId w16cid:paraId="5425B399" w16cid:durableId="25B37919"/>
  <w16cid:commentId w16cid:paraId="334BE1C7" w16cid:durableId="24E3747E"/>
  <w16cid:commentId w16cid:paraId="5B162D29" w16cid:durableId="24E623F8"/>
  <w16cid:commentId w16cid:paraId="606C25A9" w16cid:durableId="24E62319"/>
  <w16cid:commentId w16cid:paraId="0A5D9E8E" w16cid:durableId="24E3747F"/>
  <w16cid:commentId w16cid:paraId="5B705D29" w16cid:durableId="24E6E637"/>
  <w16cid:commentId w16cid:paraId="52B55B0D" w16cid:durableId="24E6E688"/>
  <w16cid:commentId w16cid:paraId="5945AA73" w16cid:durableId="24E37480"/>
  <w16cid:commentId w16cid:paraId="2C9CFDAC" w16cid:durableId="24E37CE7"/>
  <w16cid:commentId w16cid:paraId="31B5376D" w16cid:durableId="24E64DD4"/>
  <w16cid:commentId w16cid:paraId="31AFFC2C" w16cid:durableId="24E5DD35"/>
  <w16cid:commentId w16cid:paraId="17ACE70B" w16cid:durableId="24D23F73"/>
  <w16cid:commentId w16cid:paraId="1A82633A" w16cid:durableId="24E64EE9"/>
  <w16cid:commentId w16cid:paraId="7BAEEE3A" w16cid:durableId="24D35A58"/>
  <w16cid:commentId w16cid:paraId="1951FAB8" w16cid:durableId="24E58716"/>
  <w16cid:commentId w16cid:paraId="7F0C5AAE" w16cid:durableId="24E5E551"/>
  <w16cid:commentId w16cid:paraId="1C181F0B" w16cid:durableId="24E58BF5"/>
  <w16cid:commentId w16cid:paraId="5C36031D" w16cid:durableId="24E58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705F" w14:textId="77777777" w:rsidR="00C9771F" w:rsidRDefault="00C9771F">
      <w:pPr>
        <w:spacing w:after="0" w:line="240" w:lineRule="auto"/>
      </w:pPr>
      <w:r>
        <w:separator/>
      </w:r>
    </w:p>
  </w:endnote>
  <w:endnote w:type="continuationSeparator" w:id="0">
    <w:p w14:paraId="72B8D08A" w14:textId="77777777" w:rsidR="00C9771F" w:rsidRDefault="00C9771F">
      <w:pPr>
        <w:spacing w:after="0" w:line="240" w:lineRule="auto"/>
      </w:pPr>
      <w:r>
        <w:continuationSeparator/>
      </w:r>
    </w:p>
  </w:endnote>
  <w:endnote w:type="continuationNotice" w:id="1">
    <w:p w14:paraId="295F8BCE" w14:textId="77777777" w:rsidR="00C9771F" w:rsidRDefault="00C97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1D6" w14:textId="77777777" w:rsidR="00F84F6D" w:rsidRDefault="00F8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16C" w14:textId="77777777" w:rsidR="00C804C4" w:rsidRDefault="00C804C4" w:rsidP="00862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D97" w14:textId="77777777" w:rsidR="00F84F6D" w:rsidRDefault="00F8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FBDB" w14:textId="77777777" w:rsidR="00C9771F" w:rsidRDefault="00C9771F">
      <w:r>
        <w:separator/>
      </w:r>
    </w:p>
  </w:footnote>
  <w:footnote w:type="continuationSeparator" w:id="0">
    <w:p w14:paraId="53C88E05" w14:textId="77777777" w:rsidR="00C9771F" w:rsidRDefault="00C9771F">
      <w:r>
        <w:continuationSeparator/>
      </w:r>
    </w:p>
  </w:footnote>
  <w:footnote w:type="continuationNotice" w:id="1">
    <w:p w14:paraId="3F760D91" w14:textId="77777777" w:rsidR="00C9771F" w:rsidRDefault="00C97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8FD" w14:textId="77777777" w:rsidR="00F84F6D" w:rsidRDefault="00F8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EC05" w14:textId="77777777" w:rsidR="00C804C4" w:rsidRDefault="00C804C4" w:rsidP="00862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FB5D" w14:textId="77777777" w:rsidR="00F84F6D" w:rsidRDefault="00F8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Amy Pickering">
    <w15:presenceInfo w15:providerId="AD" w15:userId="S::pickering@berkeley.edu::c7b967e9-1ee6-4d2f-b22d-2afc8c2e6283"/>
  </w15:person>
  <w15:person w15:author="Fuhrmeister, Erica">
    <w15:presenceInfo w15:providerId="AD" w15:userId="S::efuhrm01@tufts.edu::3cf2d185-88e5-4279-bdf0-98a62d92c0c3"/>
  </w15:person>
  <w15:person w15:author="Jacqueline Knee">
    <w15:presenceInfo w15:providerId="AD" w15:userId="S-1-5-21-1149302403-3944600604-1635044949-25663"/>
  </w15:person>
  <w15:person w15:author="Alexandria Boehm">
    <w15:presenceInfo w15:providerId="AD" w15:userId="S::aboehm@stanford.edu::6bffafa0-3102-4cae-9b2d-cbd1dd9dc3c1"/>
  </w15:person>
  <w15:person w15:author="Reese, Heather (CDC/DDID/NCIRD/DVD)">
    <w15:presenceInfo w15:providerId="AD" w15:userId="S::okn4@cdc.gov::755122b8-b8c2-4a1e-83fb-cfb6fb660fe9"/>
  </w15:person>
  <w15:person w15:author="Steve Luby">
    <w15:presenceInfo w15:providerId="None" w15:userId="Steve Luby"/>
  </w15:person>
  <w15:person w15:author="Audrie Lin">
    <w15:presenceInfo w15:providerId="AD" w15:userId="S::audrielin@berkeley.edu::3635edd6-1017-4cf5-b4fd-8addfbb3c224"/>
  </w15:person>
  <w15:person w15:author="Jade Benjamin-Chung">
    <w15:presenceInfo w15:providerId="AD" w15:userId="S::jadebc@stanford.edu::c2869be5-06f8-4910-99a7-569c56c60ce5"/>
  </w15:person>
  <w15:person w15:author="JGrembi">
    <w15:presenceInfo w15:providerId="None" w15:userId="JGrem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2"/>
    <w:rsid w:val="00010CE7"/>
    <w:rsid w:val="00045C40"/>
    <w:rsid w:val="0007146A"/>
    <w:rsid w:val="00073921"/>
    <w:rsid w:val="00074A8F"/>
    <w:rsid w:val="00075342"/>
    <w:rsid w:val="000A11FE"/>
    <w:rsid w:val="000B0E00"/>
    <w:rsid w:val="000F735A"/>
    <w:rsid w:val="001132AA"/>
    <w:rsid w:val="00127AAB"/>
    <w:rsid w:val="00147C19"/>
    <w:rsid w:val="001A4DE5"/>
    <w:rsid w:val="001B34AA"/>
    <w:rsid w:val="001C2048"/>
    <w:rsid w:val="001D2942"/>
    <w:rsid w:val="001D53C9"/>
    <w:rsid w:val="001E4B1C"/>
    <w:rsid w:val="001F1D6E"/>
    <w:rsid w:val="002036B6"/>
    <w:rsid w:val="002104EE"/>
    <w:rsid w:val="00230522"/>
    <w:rsid w:val="002374D2"/>
    <w:rsid w:val="00250565"/>
    <w:rsid w:val="00265824"/>
    <w:rsid w:val="002A1226"/>
    <w:rsid w:val="002A1748"/>
    <w:rsid w:val="002A1B53"/>
    <w:rsid w:val="002C3812"/>
    <w:rsid w:val="002E1971"/>
    <w:rsid w:val="002F33E4"/>
    <w:rsid w:val="003055EF"/>
    <w:rsid w:val="00317463"/>
    <w:rsid w:val="00337BB5"/>
    <w:rsid w:val="00350749"/>
    <w:rsid w:val="003513AF"/>
    <w:rsid w:val="00372D03"/>
    <w:rsid w:val="00384615"/>
    <w:rsid w:val="003850C9"/>
    <w:rsid w:val="003B55F2"/>
    <w:rsid w:val="003C15D3"/>
    <w:rsid w:val="003C515F"/>
    <w:rsid w:val="003C59CE"/>
    <w:rsid w:val="003E271F"/>
    <w:rsid w:val="003F1A2D"/>
    <w:rsid w:val="003F566E"/>
    <w:rsid w:val="00400B2A"/>
    <w:rsid w:val="00401E7E"/>
    <w:rsid w:val="004177DB"/>
    <w:rsid w:val="004322FB"/>
    <w:rsid w:val="00435B52"/>
    <w:rsid w:val="00445288"/>
    <w:rsid w:val="004452B7"/>
    <w:rsid w:val="00445CDD"/>
    <w:rsid w:val="00447313"/>
    <w:rsid w:val="00453440"/>
    <w:rsid w:val="00477942"/>
    <w:rsid w:val="00491763"/>
    <w:rsid w:val="0049214E"/>
    <w:rsid w:val="004B2887"/>
    <w:rsid w:val="004F0173"/>
    <w:rsid w:val="004F018E"/>
    <w:rsid w:val="004F404E"/>
    <w:rsid w:val="005226BD"/>
    <w:rsid w:val="00524D32"/>
    <w:rsid w:val="00534045"/>
    <w:rsid w:val="00555B18"/>
    <w:rsid w:val="00581D60"/>
    <w:rsid w:val="005C1486"/>
    <w:rsid w:val="00605F0A"/>
    <w:rsid w:val="00637703"/>
    <w:rsid w:val="0064132B"/>
    <w:rsid w:val="006604C3"/>
    <w:rsid w:val="006B1D94"/>
    <w:rsid w:val="006E0601"/>
    <w:rsid w:val="006E1E09"/>
    <w:rsid w:val="0071517F"/>
    <w:rsid w:val="007409EC"/>
    <w:rsid w:val="007411DA"/>
    <w:rsid w:val="007415BA"/>
    <w:rsid w:val="00766C37"/>
    <w:rsid w:val="007C3BD0"/>
    <w:rsid w:val="007D4B71"/>
    <w:rsid w:val="00800988"/>
    <w:rsid w:val="008477DC"/>
    <w:rsid w:val="0086201F"/>
    <w:rsid w:val="00877A88"/>
    <w:rsid w:val="00893846"/>
    <w:rsid w:val="00904AAB"/>
    <w:rsid w:val="00931A80"/>
    <w:rsid w:val="00934717"/>
    <w:rsid w:val="009405C8"/>
    <w:rsid w:val="00965025"/>
    <w:rsid w:val="0098568D"/>
    <w:rsid w:val="00991917"/>
    <w:rsid w:val="00996D51"/>
    <w:rsid w:val="009B1118"/>
    <w:rsid w:val="009B1235"/>
    <w:rsid w:val="009B4084"/>
    <w:rsid w:val="009C5ED4"/>
    <w:rsid w:val="009D0A02"/>
    <w:rsid w:val="009E1992"/>
    <w:rsid w:val="00A3528F"/>
    <w:rsid w:val="00A53613"/>
    <w:rsid w:val="00A72121"/>
    <w:rsid w:val="00A74581"/>
    <w:rsid w:val="00A86874"/>
    <w:rsid w:val="00AB22C1"/>
    <w:rsid w:val="00AD7A3C"/>
    <w:rsid w:val="00AE5341"/>
    <w:rsid w:val="00B02F52"/>
    <w:rsid w:val="00B05803"/>
    <w:rsid w:val="00B236AA"/>
    <w:rsid w:val="00B351D2"/>
    <w:rsid w:val="00B35B6E"/>
    <w:rsid w:val="00B368D1"/>
    <w:rsid w:val="00B40571"/>
    <w:rsid w:val="00B47195"/>
    <w:rsid w:val="00B505ED"/>
    <w:rsid w:val="00B56EE6"/>
    <w:rsid w:val="00B57435"/>
    <w:rsid w:val="00B61D0E"/>
    <w:rsid w:val="00B941CD"/>
    <w:rsid w:val="00BB67DC"/>
    <w:rsid w:val="00BC795A"/>
    <w:rsid w:val="00BD65F0"/>
    <w:rsid w:val="00BE1A8F"/>
    <w:rsid w:val="00BE77B6"/>
    <w:rsid w:val="00BF7583"/>
    <w:rsid w:val="00C36492"/>
    <w:rsid w:val="00C44831"/>
    <w:rsid w:val="00C6519F"/>
    <w:rsid w:val="00C804C4"/>
    <w:rsid w:val="00C9771F"/>
    <w:rsid w:val="00D06ACC"/>
    <w:rsid w:val="00D2188B"/>
    <w:rsid w:val="00D419AA"/>
    <w:rsid w:val="00D46897"/>
    <w:rsid w:val="00D50C53"/>
    <w:rsid w:val="00D5599F"/>
    <w:rsid w:val="00D57BD6"/>
    <w:rsid w:val="00D64E5C"/>
    <w:rsid w:val="00D66E1F"/>
    <w:rsid w:val="00D67421"/>
    <w:rsid w:val="00D74F82"/>
    <w:rsid w:val="00D76542"/>
    <w:rsid w:val="00D92C4C"/>
    <w:rsid w:val="00D94B39"/>
    <w:rsid w:val="00DA18D1"/>
    <w:rsid w:val="00DB4743"/>
    <w:rsid w:val="00DC62E4"/>
    <w:rsid w:val="00DD5133"/>
    <w:rsid w:val="00E027CA"/>
    <w:rsid w:val="00E14D0A"/>
    <w:rsid w:val="00E238C0"/>
    <w:rsid w:val="00E25C66"/>
    <w:rsid w:val="00E32A39"/>
    <w:rsid w:val="00E409F8"/>
    <w:rsid w:val="00E421F0"/>
    <w:rsid w:val="00E71851"/>
    <w:rsid w:val="00EA1355"/>
    <w:rsid w:val="00EA1895"/>
    <w:rsid w:val="00EB59F2"/>
    <w:rsid w:val="00EE3314"/>
    <w:rsid w:val="00F24926"/>
    <w:rsid w:val="00F31C55"/>
    <w:rsid w:val="00F73032"/>
    <w:rsid w:val="00F73B7E"/>
    <w:rsid w:val="00F84F6D"/>
    <w:rsid w:val="00F930C5"/>
    <w:rsid w:val="00FC0807"/>
    <w:rsid w:val="00FC658D"/>
    <w:rsid w:val="00FE76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A605F0CB-37F0-4D44-9308-95F20419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rsid w:val="00F84F6D"/>
    <w:pPr>
      <w:spacing w:line="240" w:lineRule="auto"/>
      <w:pPrChange w:id="0" w:author="Andrew Mertens" w:date="2022-02-13T12:33:00Z">
        <w:pPr>
          <w:spacing w:after="160"/>
          <w:ind w:firstLine="720"/>
        </w:pPr>
      </w:pPrChange>
    </w:pPr>
    <w:rPr>
      <w:sz w:val="20"/>
      <w:szCs w:val="20"/>
      <w:rPrChange w:id="0" w:author="Andrew Mertens" w:date="2022-02-13T12:33:00Z">
        <w:rPr>
          <w:rFonts w:asciiTheme="minorHAnsi" w:eastAsiaTheme="minorEastAsia" w:hAnsiTheme="minorHAnsi" w:cstheme="minorBidi"/>
          <w:lang w:val="en-US" w:eastAsia="en-US"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009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098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F1A2D"/>
    <w:rPr>
      <w:color w:val="605E5C"/>
      <w:shd w:val="clear" w:color="auto" w:fill="E1DFDD"/>
    </w:rPr>
  </w:style>
  <w:style w:type="paragraph" w:styleId="Revision">
    <w:name w:val="Revision"/>
    <w:hidden/>
    <w:semiHidden/>
    <w:rsid w:val="00C804C4"/>
    <w:pPr>
      <w:spacing w:after="0" w:line="240" w:lineRule="auto"/>
      <w:jc w:val="left"/>
    </w:pPr>
  </w:style>
  <w:style w:type="paragraph" w:styleId="Header">
    <w:name w:val="header"/>
    <w:basedOn w:val="Normal"/>
    <w:link w:val="HeaderChar"/>
    <w:unhideWhenUsed/>
    <w:rsid w:val="00C804C4"/>
    <w:pPr>
      <w:tabs>
        <w:tab w:val="center" w:pos="4680"/>
        <w:tab w:val="right" w:pos="9360"/>
      </w:tabs>
      <w:spacing w:after="0" w:line="240" w:lineRule="auto"/>
    </w:pPr>
  </w:style>
  <w:style w:type="character" w:customStyle="1" w:styleId="HeaderChar">
    <w:name w:val="Header Char"/>
    <w:basedOn w:val="DefaultParagraphFont"/>
    <w:link w:val="Header"/>
    <w:rsid w:val="00C804C4"/>
  </w:style>
  <w:style w:type="paragraph" w:styleId="Footer">
    <w:name w:val="footer"/>
    <w:basedOn w:val="Normal"/>
    <w:link w:val="FooterChar"/>
    <w:unhideWhenUsed/>
    <w:rsid w:val="00C804C4"/>
    <w:pPr>
      <w:tabs>
        <w:tab w:val="center" w:pos="4680"/>
        <w:tab w:val="right" w:pos="9360"/>
      </w:tabs>
      <w:spacing w:after="0" w:line="240" w:lineRule="auto"/>
    </w:pPr>
  </w:style>
  <w:style w:type="character" w:customStyle="1" w:styleId="FooterChar">
    <w:name w:val="Footer Char"/>
    <w:basedOn w:val="DefaultParagraphFont"/>
    <w:link w:val="Footer"/>
    <w:rsid w:val="00C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 w:id="2081638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34461211/" TargetMode="External"/><Relationship Id="rId2" Type="http://schemas.openxmlformats.org/officeDocument/2006/relationships/hyperlink" Target="https://pubmed.ncbi.nlm.nih.gov/12759327/" TargetMode="External"/><Relationship Id="rId1" Type="http://schemas.openxmlformats.org/officeDocument/2006/relationships/hyperlink" Target="https://elifesciences.org/articles/62278" TargetMode="External"/><Relationship Id="rId4" Type="http://schemas.openxmlformats.org/officeDocument/2006/relationships/hyperlink" Target="https://elifesciences.org/articles/62278"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sf.io/8sgzn/"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amertens/wash-ipd" TargetMode="External"/><Relationship Id="rId25" Type="http://schemas.openxmlformats.org/officeDocument/2006/relationships/footer" Target="footer1.xml"/><Relationship Id="rId33" Type="http://schemas.openxmlformats.org/officeDocument/2006/relationships/image" Target="media/image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weather-atlas.com/"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yperlink" Target="https://doi.org/10.1101/2020.09.29.318097"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D859ED4C71444AE653A3E8ABD63FC" ma:contentTypeVersion="14" ma:contentTypeDescription="Create a new document." ma:contentTypeScope="" ma:versionID="b4a97084780de321c01fb5e168ef1658">
  <xsd:schema xmlns:xsd="http://www.w3.org/2001/XMLSchema" xmlns:xs="http://www.w3.org/2001/XMLSchema" xmlns:p="http://schemas.microsoft.com/office/2006/metadata/properties" xmlns:ns3="6a164dda-3779-4169-b957-e287451f6523" xmlns:ns4="7b7dcba8-7a1a-415d-a44e-7a42314f164b" xmlns:ns5="1c8eab0b-61b0-4b99-a5b4-9a5becbf794b" targetNamespace="http://schemas.microsoft.com/office/2006/metadata/properties" ma:root="true" ma:fieldsID="8ef3bf0488850b06fbda70adac05e43b" ns3:_="" ns4:_="" ns5:_="">
    <xsd:import namespace="6a164dda-3779-4169-b957-e287451f6523"/>
    <xsd:import namespace="7b7dcba8-7a1a-415d-a44e-7a42314f164b"/>
    <xsd:import namespace="1c8eab0b-61b0-4b99-a5b4-9a5becbf794b"/>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7b7dcba8-7a1a-415d-a44e-7a42314f1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eab0b-61b0-4b99-a5b4-9a5becbf79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207403b-203c-4ed3-95cd-88a852189123" ContentTypeId="0x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0B407-0E0F-439A-9166-47B04624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7b7dcba8-7a1a-415d-a44e-7a42314f164b"/>
    <ds:schemaRef ds:uri="1c8eab0b-61b0-4b99-a5b4-9a5becbf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9334D-0B1D-4518-B85B-3F9C5401B4BA}">
  <ds:schemaRefs>
    <ds:schemaRef ds:uri="http://schemas.microsoft.com/office/2006/metadata/properties"/>
    <ds:schemaRef ds:uri="http://schemas.microsoft.com/office/infopath/2007/PartnerControls"/>
    <ds:schemaRef ds:uri="6a164dda-3779-4169-b957-e287451f6523"/>
  </ds:schemaRefs>
</ds:datastoreItem>
</file>

<file path=customXml/itemProps3.xml><?xml version="1.0" encoding="utf-8"?>
<ds:datastoreItem xmlns:ds="http://schemas.openxmlformats.org/officeDocument/2006/customXml" ds:itemID="{D08118D7-EA90-4212-9B04-8912A59C56A6}">
  <ds:schemaRefs>
    <ds:schemaRef ds:uri="http://schemas.microsoft.com/sharepoint/v3/contenttype/forms"/>
  </ds:schemaRefs>
</ds:datastoreItem>
</file>

<file path=customXml/itemProps4.xml><?xml version="1.0" encoding="utf-8"?>
<ds:datastoreItem xmlns:ds="http://schemas.openxmlformats.org/officeDocument/2006/customXml" ds:itemID="{A860A5F6-EF46-4771-A194-C5B6AFFE7AF7}">
  <ds:schemaRefs>
    <ds:schemaRef ds:uri="Microsoft.SharePoint.Taxonomy.ContentTypeSync"/>
  </ds:schemaRefs>
</ds:datastoreItem>
</file>

<file path=customXml/itemProps5.xml><?xml version="1.0" encoding="utf-8"?>
<ds:datastoreItem xmlns:ds="http://schemas.openxmlformats.org/officeDocument/2006/customXml" ds:itemID="{40BC70D0-DEE2-423A-8349-11F35EEB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44</Pages>
  <Words>12279</Words>
  <Characters>69994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 participant data meta-analysis</vt:lpstr>
    </vt:vector>
  </TitlesOfParts>
  <Company/>
  <LinksUpToDate>false</LinksUpToDate>
  <CharactersWithSpaces>82109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1</cp:revision>
  <dcterms:created xsi:type="dcterms:W3CDTF">2021-09-07T11:29:00Z</dcterms:created>
  <dcterms:modified xsi:type="dcterms:W3CDTF">2022-02-13T20:34:00Z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ContentTypeId">
    <vt:lpwstr>0x01010077BD859ED4C71444AE653A3E8ABD63FC</vt:lpwstr>
  </property>
  <property fmtid="{D5CDD505-2E9C-101B-9397-08002B2CF9AE}" pid="9" name="MSIP_Label_7b94a7b8-f06c-4dfe-bdcc-9b548fd58c31_Enabled">
    <vt:lpwstr>true</vt:lpwstr>
  </property>
  <property fmtid="{D5CDD505-2E9C-101B-9397-08002B2CF9AE}" pid="10" name="MSIP_Label_7b94a7b8-f06c-4dfe-bdcc-9b548fd58c31_SetDate">
    <vt:lpwstr>2021-09-11T01:44:18Z</vt:lpwstr>
  </property>
  <property fmtid="{D5CDD505-2E9C-101B-9397-08002B2CF9AE}" pid="11" name="MSIP_Label_7b94a7b8-f06c-4dfe-bdcc-9b548fd58c31_Method">
    <vt:lpwstr>Privileged</vt:lpwstr>
  </property>
  <property fmtid="{D5CDD505-2E9C-101B-9397-08002B2CF9AE}" pid="12" name="MSIP_Label_7b94a7b8-f06c-4dfe-bdcc-9b548fd58c31_Name">
    <vt:lpwstr>7b94a7b8-f06c-4dfe-bdcc-9b548fd58c31</vt:lpwstr>
  </property>
  <property fmtid="{D5CDD505-2E9C-101B-9397-08002B2CF9AE}" pid="13" name="MSIP_Label_7b94a7b8-f06c-4dfe-bdcc-9b548fd58c31_SiteId">
    <vt:lpwstr>9ce70869-60db-44fd-abe8-d2767077fc8f</vt:lpwstr>
  </property>
  <property fmtid="{D5CDD505-2E9C-101B-9397-08002B2CF9AE}" pid="14" name="MSIP_Label_7b94a7b8-f06c-4dfe-bdcc-9b548fd58c31_ActionId">
    <vt:lpwstr>08784b21-1a6c-4ccb-bc1f-c87449b0f7c0</vt:lpwstr>
  </property>
  <property fmtid="{D5CDD505-2E9C-101B-9397-08002B2CF9AE}" pid="15" name="MSIP_Label_7b94a7b8-f06c-4dfe-bdcc-9b548fd58c31_ContentBits">
    <vt:lpwstr>0</vt:lpwstr>
  </property>
</Properties>
</file>