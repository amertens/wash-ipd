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895E" w14:textId="77777777" w:rsidR="00572B79" w:rsidRPr="000F4E2D" w:rsidRDefault="00860D32" w:rsidP="00873B13">
      <w:pPr>
        <w:pStyle w:val="Title"/>
        <w:ind w:firstLine="0"/>
        <w:jc w:val="left"/>
      </w:pPr>
      <w:r w:rsidRPr="000F4E2D">
        <w:t>Associations between detection of enteropathogens and microbial source tracking markers in the environment and child enteric infections and growth: a systematic review and individual participant data meta-analysis</w:t>
      </w:r>
    </w:p>
    <w:p w14:paraId="215B6C69" w14:textId="46277139" w:rsidR="00873B13" w:rsidRPr="00873B13" w:rsidRDefault="00860D32" w:rsidP="00856CD3">
      <w:pPr>
        <w:pStyle w:val="Author"/>
        <w:jc w:val="left"/>
      </w:pPr>
      <w:r w:rsidRPr="000F4E2D">
        <w:t xml:space="preserve">Andrew Mertens, Benjamin F. Arnold, Jade Benjamin-Chung, Alexandria Boehm, Joe Brown, Drew Capone, Thomas Clasen, Erica Fuhrmeister, Jessica </w:t>
      </w:r>
      <w:proofErr w:type="spellStart"/>
      <w:r w:rsidRPr="000F4E2D">
        <w:t>Grembi</w:t>
      </w:r>
      <w:proofErr w:type="spellEnd"/>
      <w:r w:rsidRPr="000F4E2D">
        <w:t xml:space="preserve">, David Holcomb, Jackie Knee, Laura Kwong, Audrie Lin, Stephen P. Luby, </w:t>
      </w:r>
      <w:proofErr w:type="spellStart"/>
      <w:r w:rsidRPr="000F4E2D">
        <w:t>Rassul</w:t>
      </w:r>
      <w:proofErr w:type="spellEnd"/>
      <w:r w:rsidRPr="000F4E2D">
        <w:t xml:space="preserve"> Nala, Kara Nelson, Sammy Njenga, Clair Null, Amy J. Pickering, Mahbubur Rahman, Heather Reese, Lauren Steinbaum, Jill Stewart, Ruwan </w:t>
      </w:r>
      <w:proofErr w:type="spellStart"/>
      <w:r w:rsidRPr="000F4E2D">
        <w:t>Thilakaratne</w:t>
      </w:r>
      <w:proofErr w:type="spellEnd"/>
      <w:r w:rsidRPr="000F4E2D">
        <w:t xml:space="preserve">, Oliver Cumming, John M. Colford Jr., Ayse </w:t>
      </w:r>
      <w:proofErr w:type="spellStart"/>
      <w:r w:rsidRPr="000F4E2D">
        <w:t>Ercumen</w:t>
      </w:r>
      <w:proofErr w:type="spellEnd"/>
    </w:p>
    <w:p w14:paraId="6F8CA860" w14:textId="77777777" w:rsidR="00572B79" w:rsidRPr="000F4E2D" w:rsidRDefault="00860D32">
      <w:pPr>
        <w:pStyle w:val="Heading2"/>
      </w:pPr>
      <w:bookmarkStart w:id="0" w:name="abstract"/>
      <w:r w:rsidRPr="000F4E2D">
        <w:t>Abstract</w:t>
      </w:r>
    </w:p>
    <w:p w14:paraId="363DB3AB" w14:textId="02164983" w:rsidR="0070521C" w:rsidRDefault="00860D32" w:rsidP="00873B13">
      <w:pPr>
        <w:pStyle w:val="FirstParagraph"/>
        <w:ind w:firstLine="0"/>
      </w:pPr>
      <w:r w:rsidRPr="000F4E2D">
        <w:rPr>
          <w:b/>
          <w:bCs/>
        </w:rPr>
        <w:t>Background:</w:t>
      </w:r>
      <w:r w:rsidRPr="000F4E2D">
        <w:t xml:space="preserve"> Quantifying the contribution of environmental </w:t>
      </w:r>
      <w:proofErr w:type="spellStart"/>
      <w:r w:rsidRPr="000F4E2D">
        <w:t>faecal</w:t>
      </w:r>
      <w:proofErr w:type="spellEnd"/>
      <w:r w:rsidRPr="000F4E2D">
        <w:t xml:space="preserve"> contamination to child diarrhoea and growth faltering can illuminate causal mechanisms behind the small/null effects on child health in recent water, sanitation and hygiene (WASH) trials. Fecal indicator bacteria (FIB) typically measured in the environment are imperfect proxies for health risk</w:t>
      </w:r>
      <w:r w:rsidR="00974C79">
        <w:t>s</w:t>
      </w:r>
      <w:r w:rsidRPr="000F4E2D">
        <w:t xml:space="preserve">. Detecting pathogens and host-specific microbial source tracking (MST) markers in the environment may better predict health outcomes. </w:t>
      </w:r>
    </w:p>
    <w:p w14:paraId="02244FF5" w14:textId="081AB188" w:rsidR="00572B79" w:rsidRPr="000F4E2D" w:rsidRDefault="00860D32" w:rsidP="00873B13">
      <w:pPr>
        <w:pStyle w:val="FirstParagraph"/>
        <w:ind w:firstLine="0"/>
      </w:pPr>
      <w:r w:rsidRPr="0070521C">
        <w:rPr>
          <w:b/>
          <w:bCs/>
        </w:rPr>
        <w:t xml:space="preserve">Methods: </w:t>
      </w:r>
      <w:r w:rsidRPr="000F4E2D">
        <w:t xml:space="preserve">We conducted a systematic review and individual participant data meta-analysis of WASH intervention studies that measured enteropathogens and/or MST markers in environmental samples and subsequently measured child enteric infections, </w:t>
      </w:r>
      <w:proofErr w:type="gramStart"/>
      <w:r w:rsidRPr="000F4E2D">
        <w:t>diarrhoea</w:t>
      </w:r>
      <w:proofErr w:type="gramEnd"/>
      <w:r w:rsidRPr="000F4E2D">
        <w:t xml:space="preserve"> </w:t>
      </w:r>
      <w:r w:rsidR="00CD50F4">
        <w:t>or</w:t>
      </w:r>
      <w:r w:rsidRPr="000F4E2D">
        <w:t xml:space="preserve"> height-for-age Z-scores (HAZ). We assessed associations between environmental measurements and child health outcomes using covariate-adjusted regressions with robust standard errors and pooled estimates across studies.</w:t>
      </w:r>
    </w:p>
    <w:p w14:paraId="461C1ED4" w14:textId="26F97369" w:rsidR="00572B79" w:rsidRPr="000F4E2D" w:rsidRDefault="00860D32" w:rsidP="00873B13">
      <w:pPr>
        <w:pStyle w:val="BodyText"/>
        <w:ind w:firstLine="0"/>
      </w:pPr>
      <w:r w:rsidRPr="000F4E2D">
        <w:rPr>
          <w:b/>
          <w:bCs/>
        </w:rPr>
        <w:t>Findings:</w:t>
      </w:r>
      <w:r w:rsidRPr="000F4E2D">
        <w:t xml:space="preserve"> We identified and received data from nine eligible publications within five intervention studies. Pathogen detection in environmental samples was associated with increased prevalence of infection with the same pathogen and lower HAZ (</w:t>
      </w:r>
      <m:oMath>
        <m:r>
          <m:rPr>
            <m:sty m:val="p"/>
          </m:rPr>
          <w:rPr>
            <w:rFonts w:ascii="Cambria Math" w:hAnsi="Cambria Math"/>
          </w:rPr>
          <m:t>Δ</m:t>
        </m:r>
      </m:oMath>
      <w:r w:rsidRPr="000F4E2D">
        <w:t xml:space="preserve"> HAZ=-0.09 (95% CI: -0.1</w:t>
      </w:r>
      <w:ins w:id="1" w:author="Andrew Mertens" w:date="2022-11-08T13:02:00Z">
        <w:r w:rsidR="0071481C">
          <w:t>8</w:t>
        </w:r>
      </w:ins>
      <w:del w:id="2" w:author="Andrew Mertens" w:date="2022-11-08T13:02:00Z">
        <w:r w:rsidRPr="000F4E2D" w:rsidDel="0071481C">
          <w:delText>7</w:delText>
        </w:r>
      </w:del>
      <w:r w:rsidRPr="000F4E2D">
        <w:t xml:space="preserve">, -0.01)) but not with diarrhoea (prevalence ratio </w:t>
      </w:r>
      <w:del w:id="3" w:author="Andrew Mertens" w:date="2022-11-09T11:51:00Z">
        <w:r w:rsidRPr="000F4E2D" w:rsidDel="00353A7B">
          <w:delText>[PR]</w:delText>
        </w:r>
      </w:del>
      <w:r w:rsidR="0091743C">
        <w:t>=</w:t>
      </w:r>
      <w:r w:rsidRPr="000F4E2D">
        <w:t>1.17 (95% CI: 0.94, 1.46)). Detection of MST markers was not associated with diarrhoea</w:t>
      </w:r>
      <w:ins w:id="4" w:author="Andrew Mertens" w:date="2022-11-09T11:50:00Z">
        <w:r w:rsidR="00353A7B">
          <w:t xml:space="preserve"> </w:t>
        </w:r>
      </w:ins>
      <w:del w:id="5" w:author="Andrew Mertens" w:date="2022-11-09T11:50:00Z">
        <w:r w:rsidRPr="000F4E2D" w:rsidDel="00353A7B">
          <w:delText xml:space="preserve"> </w:delText>
        </w:r>
        <w:commentRangeStart w:id="6"/>
        <w:r w:rsidR="0091743C" w:rsidDel="00353A7B">
          <w:delText>(PR=</w:delText>
        </w:r>
        <w:r w:rsidRPr="000F4E2D" w:rsidDel="00353A7B">
          <w:delText>1.0</w:delText>
        </w:r>
      </w:del>
      <w:del w:id="7" w:author="Andrew Mertens" w:date="2022-10-20T09:18:00Z">
        <w:r w:rsidRPr="000F4E2D" w:rsidDel="00B2567E">
          <w:delText>1</w:delText>
        </w:r>
      </w:del>
      <w:del w:id="8" w:author="Andrew Mertens" w:date="2022-11-09T11:50:00Z">
        <w:r w:rsidRPr="000F4E2D" w:rsidDel="00353A7B">
          <w:delText xml:space="preserve"> (95% CI: 0.83, 1.2</w:delText>
        </w:r>
      </w:del>
      <w:del w:id="9" w:author="Andrew Mertens" w:date="2022-10-20T09:18:00Z">
        <w:r w:rsidRPr="000F4E2D" w:rsidDel="00B2567E">
          <w:delText>4</w:delText>
        </w:r>
      </w:del>
      <w:del w:id="10" w:author="Andrew Mertens" w:date="2022-11-09T11:50:00Z">
        <w:r w:rsidRPr="000F4E2D" w:rsidDel="00353A7B">
          <w:delText>)</w:delText>
        </w:r>
        <w:r w:rsidR="0091743C" w:rsidDel="00353A7B">
          <w:delText xml:space="preserve"> for human markers</w:delText>
        </w:r>
        <w:r w:rsidRPr="000F4E2D" w:rsidDel="00353A7B">
          <w:delText xml:space="preserve">; </w:delText>
        </w:r>
        <w:r w:rsidR="0091743C" w:rsidDel="00353A7B">
          <w:delText>PR=</w:delText>
        </w:r>
        <w:r w:rsidRPr="000F4E2D" w:rsidDel="00353A7B">
          <w:delText>1.21 (95% CI: 0.</w:delText>
        </w:r>
      </w:del>
      <w:del w:id="11" w:author="Andrew Mertens" w:date="2022-10-20T10:07:00Z">
        <w:r w:rsidRPr="000F4E2D" w:rsidDel="00EF6AF9">
          <w:delText>53</w:delText>
        </w:r>
      </w:del>
      <w:del w:id="12" w:author="Andrew Mertens" w:date="2022-11-09T11:50:00Z">
        <w:r w:rsidRPr="000F4E2D" w:rsidDel="00353A7B">
          <w:delText xml:space="preserve">, </w:delText>
        </w:r>
      </w:del>
      <w:del w:id="13" w:author="Andrew Mertens" w:date="2022-10-20T10:07:00Z">
        <w:r w:rsidRPr="000F4E2D" w:rsidDel="00EF6AF9">
          <w:delText>2.77</w:delText>
        </w:r>
      </w:del>
      <w:del w:id="14" w:author="Andrew Mertens" w:date="2022-11-09T11:50:00Z">
        <w:r w:rsidRPr="000F4E2D" w:rsidDel="00353A7B">
          <w:delText>)</w:delText>
        </w:r>
        <w:r w:rsidR="0091743C" w:rsidDel="00353A7B">
          <w:delText xml:space="preserve"> for animal markers</w:delText>
        </w:r>
        <w:r w:rsidRPr="000F4E2D" w:rsidDel="00353A7B">
          <w:delText>)</w:delText>
        </w:r>
      </w:del>
      <w:commentRangeEnd w:id="6"/>
      <w:r w:rsidR="00353A7B">
        <w:rPr>
          <w:rStyle w:val="CommentReference"/>
        </w:rPr>
        <w:commentReference w:id="6"/>
      </w:r>
      <w:r w:rsidRPr="000F4E2D">
        <w:t xml:space="preserve"> or HAZ (</w:t>
      </w:r>
      <m:oMath>
        <m:r>
          <m:rPr>
            <m:sty m:val="p"/>
          </m:rPr>
          <w:rPr>
            <w:rFonts w:ascii="Cambria Math" w:hAnsi="Cambria Math"/>
          </w:rPr>
          <m:t>Δ</m:t>
        </m:r>
      </m:oMath>
      <w:r w:rsidRPr="000F4E2D">
        <w:t xml:space="preserve"> HAZ=0.0</w:t>
      </w:r>
      <w:ins w:id="15" w:author="Andrew Mertens" w:date="2022-11-08T13:03:00Z">
        <w:r w:rsidR="0071481C">
          <w:t>0</w:t>
        </w:r>
      </w:ins>
      <w:del w:id="16" w:author="Andrew Mertens" w:date="2022-10-20T09:20:00Z">
        <w:r w:rsidRPr="000F4E2D" w:rsidDel="001E3316">
          <w:delText>2</w:delText>
        </w:r>
      </w:del>
      <w:r w:rsidRPr="000F4E2D">
        <w:t xml:space="preserve"> (95% CI: </w:t>
      </w:r>
      <w:ins w:id="17" w:author="Andrew Mertens" w:date="2022-11-08T13:03:00Z">
        <w:r w:rsidR="0071481C">
          <w:t>-</w:t>
        </w:r>
      </w:ins>
      <w:del w:id="18" w:author="Andrew Mertens" w:date="2022-11-08T13:03:00Z">
        <w:r w:rsidRPr="000F4E2D" w:rsidDel="0071481C">
          <w:delText>-</w:delText>
        </w:r>
      </w:del>
      <w:r w:rsidRPr="000F4E2D">
        <w:t>0.</w:t>
      </w:r>
      <w:ins w:id="19" w:author="Andrew Mertens" w:date="2022-11-08T13:04:00Z">
        <w:r w:rsidR="0071481C">
          <w:t>13</w:t>
        </w:r>
      </w:ins>
      <w:del w:id="20" w:author="Andrew Mertens" w:date="2022-11-08T13:03:00Z">
        <w:r w:rsidRPr="000F4E2D" w:rsidDel="0071481C">
          <w:delText>1</w:delText>
        </w:r>
      </w:del>
      <w:del w:id="21" w:author="Andrew Mertens" w:date="2022-10-20T09:20:00Z">
        <w:r w:rsidRPr="000F4E2D" w:rsidDel="001E3316">
          <w:delText>5</w:delText>
        </w:r>
      </w:del>
      <w:r w:rsidRPr="000F4E2D">
        <w:t>, 0.1</w:t>
      </w:r>
      <w:ins w:id="22" w:author="Andrew Mertens" w:date="2022-11-08T13:04:00Z">
        <w:r w:rsidR="0071481C">
          <w:t>4</w:t>
        </w:r>
      </w:ins>
      <w:ins w:id="23" w:author="Andrew Mertens" w:date="2022-10-20T09:20:00Z">
        <w:r w:rsidR="001E3316">
          <w:t>7</w:t>
        </w:r>
      </w:ins>
      <w:del w:id="24" w:author="Andrew Mertens" w:date="2022-10-20T09:20:00Z">
        <w:r w:rsidRPr="000F4E2D" w:rsidDel="001E3316">
          <w:delText>1</w:delText>
        </w:r>
      </w:del>
      <w:r w:rsidRPr="000F4E2D">
        <w:t>)</w:t>
      </w:r>
      <w:r w:rsidR="0091743C">
        <w:t xml:space="preserve"> for </w:t>
      </w:r>
      <w:r w:rsidR="0091743C" w:rsidRPr="000F4E2D">
        <w:t>human markers</w:t>
      </w:r>
      <w:r w:rsidRPr="000F4E2D">
        <w:t xml:space="preserve">; </w:t>
      </w:r>
      <m:oMath>
        <m:r>
          <m:rPr>
            <m:sty m:val="p"/>
          </m:rPr>
          <w:rPr>
            <w:rFonts w:ascii="Cambria Math" w:hAnsi="Cambria Math"/>
          </w:rPr>
          <m:t>Δ</m:t>
        </m:r>
      </m:oMath>
      <w:r w:rsidRPr="000F4E2D">
        <w:t xml:space="preserve"> HAZ=0.0</w:t>
      </w:r>
      <w:ins w:id="25" w:author="Andrew Mertens" w:date="2022-11-08T13:03:00Z">
        <w:r w:rsidR="0071481C">
          <w:t>0</w:t>
        </w:r>
      </w:ins>
      <w:del w:id="26" w:author="Andrew Mertens" w:date="2022-10-20T09:19:00Z">
        <w:r w:rsidRPr="000F4E2D" w:rsidDel="001E3316">
          <w:delText>6</w:delText>
        </w:r>
      </w:del>
      <w:r w:rsidRPr="000F4E2D">
        <w:t xml:space="preserve"> (95% CI: -0.</w:t>
      </w:r>
      <w:ins w:id="27" w:author="Andrew Mertens" w:date="2022-11-08T13:03:00Z">
        <w:r w:rsidR="0071481C">
          <w:t>21</w:t>
        </w:r>
      </w:ins>
      <w:del w:id="28" w:author="Andrew Mertens" w:date="2022-11-08T13:03:00Z">
        <w:r w:rsidRPr="000F4E2D" w:rsidDel="0071481C">
          <w:delText>2</w:delText>
        </w:r>
      </w:del>
      <w:del w:id="29" w:author="Andrew Mertens" w:date="2022-10-20T09:19:00Z">
        <w:r w:rsidRPr="000F4E2D" w:rsidDel="001E3316">
          <w:delText>9</w:delText>
        </w:r>
      </w:del>
      <w:r w:rsidRPr="000F4E2D">
        <w:t>, 0.</w:t>
      </w:r>
      <w:ins w:id="30" w:author="Andrew Mertens" w:date="2022-11-08T13:03:00Z">
        <w:r w:rsidR="0071481C">
          <w:t>21</w:t>
        </w:r>
      </w:ins>
      <w:del w:id="31" w:author="Andrew Mertens" w:date="2022-10-20T09:19:00Z">
        <w:r w:rsidRPr="000F4E2D" w:rsidDel="001E3316">
          <w:delText>18</w:delText>
        </w:r>
      </w:del>
      <w:r w:rsidRPr="000F4E2D">
        <w:t>)</w:t>
      </w:r>
      <w:r w:rsidR="0091743C">
        <w:t xml:space="preserve"> for </w:t>
      </w:r>
      <w:r w:rsidR="0091743C" w:rsidRPr="000F4E2D">
        <w:t>animal markers</w:t>
      </w:r>
      <w:r w:rsidRPr="000F4E2D">
        <w:t>).</w:t>
      </w:r>
    </w:p>
    <w:p w14:paraId="3FD78708" w14:textId="2D3C54A3" w:rsidR="00572B79" w:rsidRPr="000F4E2D" w:rsidRDefault="00860D32" w:rsidP="00873B13">
      <w:pPr>
        <w:pStyle w:val="BodyText"/>
        <w:ind w:firstLine="0"/>
      </w:pPr>
      <w:r w:rsidRPr="000F4E2D">
        <w:rPr>
          <w:b/>
          <w:bCs/>
        </w:rPr>
        <w:t>Interpretation:</w:t>
      </w:r>
      <w:r w:rsidRPr="000F4E2D">
        <w:t xml:space="preserve"> Our findings support a causal chain from </w:t>
      </w:r>
      <w:proofErr w:type="spellStart"/>
      <w:r w:rsidRPr="000F4E2D">
        <w:t>faecal</w:t>
      </w:r>
      <w:proofErr w:type="spellEnd"/>
      <w:r w:rsidRPr="000F4E2D">
        <w:t xml:space="preserve"> contamination to infection to growth faltering. Lack of health associations with most human and animal MST markers suggest a need for </w:t>
      </w:r>
      <w:commentRangeStart w:id="32"/>
      <w:r w:rsidRPr="000F4E2D">
        <w:t xml:space="preserve">better </w:t>
      </w:r>
      <w:commentRangeEnd w:id="32"/>
      <w:r w:rsidR="004C145D">
        <w:rPr>
          <w:rStyle w:val="CommentReference"/>
        </w:rPr>
        <w:commentReference w:id="32"/>
      </w:r>
      <w:proofErr w:type="spellStart"/>
      <w:r w:rsidRPr="000F4E2D">
        <w:t>faecal</w:t>
      </w:r>
      <w:proofErr w:type="spellEnd"/>
      <w:r w:rsidRPr="000F4E2D">
        <w:t xml:space="preserve"> markers. Future studies should incorporate environmental </w:t>
      </w:r>
      <w:del w:id="33" w:author="Andrew Mertens" w:date="2022-11-21T21:53:00Z">
        <w:r w:rsidRPr="000F4E2D" w:rsidDel="006B773F">
          <w:delText xml:space="preserve">sampling </w:delText>
        </w:r>
      </w:del>
      <w:ins w:id="34" w:author="Andrew Mertens" w:date="2022-11-21T21:53:00Z">
        <w:r w:rsidR="006B773F">
          <w:t>assessment</w:t>
        </w:r>
        <w:r w:rsidR="006B773F" w:rsidRPr="000F4E2D">
          <w:t xml:space="preserve"> </w:t>
        </w:r>
      </w:ins>
      <w:r w:rsidRPr="000F4E2D">
        <w:t xml:space="preserve">using a combination of FIB, enteropathogens and </w:t>
      </w:r>
      <w:commentRangeStart w:id="35"/>
      <w:r w:rsidRPr="000F4E2D">
        <w:t>well-performing</w:t>
      </w:r>
      <w:commentRangeEnd w:id="35"/>
      <w:r w:rsidR="007D55A9">
        <w:rPr>
          <w:rStyle w:val="CommentReference"/>
        </w:rPr>
        <w:commentReference w:id="35"/>
      </w:r>
      <w:r w:rsidRPr="000F4E2D">
        <w:t xml:space="preserve"> MST markers and test for pathogens in stool to examine the theories of change between WASH interventions, </w:t>
      </w:r>
      <w:proofErr w:type="spellStart"/>
      <w:r w:rsidRPr="000F4E2D">
        <w:t>faecal</w:t>
      </w:r>
      <w:proofErr w:type="spellEnd"/>
      <w:r w:rsidRPr="000F4E2D">
        <w:t xml:space="preserve"> </w:t>
      </w:r>
      <w:proofErr w:type="gramStart"/>
      <w:r w:rsidRPr="000F4E2D">
        <w:t>contamination</w:t>
      </w:r>
      <w:proofErr w:type="gramEnd"/>
      <w:r w:rsidRPr="000F4E2D">
        <w:t xml:space="preserve"> and child health.</w:t>
      </w:r>
    </w:p>
    <w:p w14:paraId="4A640A7C" w14:textId="77777777" w:rsidR="00572B79" w:rsidRPr="000F4E2D" w:rsidRDefault="00860D32" w:rsidP="00873B13">
      <w:pPr>
        <w:pStyle w:val="BodyText"/>
        <w:ind w:firstLine="0"/>
      </w:pPr>
      <w:r w:rsidRPr="000F4E2D">
        <w:rPr>
          <w:b/>
          <w:bCs/>
        </w:rPr>
        <w:t>Funding:</w:t>
      </w:r>
      <w:r w:rsidRPr="000F4E2D">
        <w:t xml:space="preserve"> The Bill &amp; Melinda Gates Foundation.</w:t>
      </w:r>
    </w:p>
    <w:p w14:paraId="7AF302F2" w14:textId="77777777" w:rsidR="00572B79" w:rsidRPr="000F4E2D" w:rsidRDefault="00860D32">
      <w:pPr>
        <w:pStyle w:val="Heading2"/>
      </w:pPr>
      <w:bookmarkStart w:id="36" w:name="research-in-context"/>
      <w:bookmarkEnd w:id="0"/>
      <w:r w:rsidRPr="000F4E2D">
        <w:lastRenderedPageBreak/>
        <w:t>Research in context</w:t>
      </w:r>
    </w:p>
    <w:p w14:paraId="57C4FE31" w14:textId="0E7BC192" w:rsidR="00572B79" w:rsidRPr="000F4E2D" w:rsidRDefault="00860D32" w:rsidP="00873B13">
      <w:pPr>
        <w:pStyle w:val="FirstParagraph"/>
        <w:ind w:firstLine="0"/>
      </w:pPr>
      <w:r w:rsidRPr="000F4E2D">
        <w:rPr>
          <w:b/>
          <w:bCs/>
        </w:rPr>
        <w:t>Evidence before this study.</w:t>
      </w:r>
      <w:r w:rsidRPr="000F4E2D">
        <w:t xml:space="preserve"> Children in areas with poor drinking water, sanitation, and hygiene conditions (WASH) are exposed to enteric pathogens from </w:t>
      </w:r>
      <w:proofErr w:type="spellStart"/>
      <w:r w:rsidRPr="000F4E2D">
        <w:t>faecal</w:t>
      </w:r>
      <w:proofErr w:type="spellEnd"/>
      <w:r w:rsidRPr="000F4E2D">
        <w:t xml:space="preserve"> waste via environmentally mediated pathways such as drinking water, hands, food, </w:t>
      </w:r>
      <w:proofErr w:type="gramStart"/>
      <w:r w:rsidRPr="000F4E2D">
        <w:t>soil</w:t>
      </w:r>
      <w:proofErr w:type="gramEnd"/>
      <w:r w:rsidRPr="000F4E2D">
        <w:t xml:space="preserve">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w:t>
      </w:r>
      <w:proofErr w:type="spellStart"/>
      <w:r w:rsidRPr="000F4E2D">
        <w:t>faecal</w:t>
      </w:r>
      <w:proofErr w:type="spellEnd"/>
      <w:r w:rsidRPr="000F4E2D">
        <w:t xml:space="preserve"> indicator bacteria (FIB) in the environment. These findings have generated substantial debate about whether basic WASH interventions do not sufficiently reduce environmental pathogen exposure to prevent disease in high-burden settings, or whether environmental </w:t>
      </w:r>
      <w:proofErr w:type="spellStart"/>
      <w:r w:rsidRPr="000F4E2D">
        <w:t>faecal</w:t>
      </w:r>
      <w:proofErr w:type="spellEnd"/>
      <w:r w:rsidRPr="000F4E2D">
        <w:t xml:space="preserve"> contamination </w:t>
      </w:r>
      <w:proofErr w:type="gramStart"/>
      <w:r w:rsidRPr="000F4E2D">
        <w:t xml:space="preserve">from </w:t>
      </w:r>
      <w:commentRangeStart w:id="37"/>
      <w:commentRangeStart w:id="38"/>
      <w:ins w:id="39" w:author="Andrew Mertens" w:date="2022-11-21T22:07:00Z">
        <w:r w:rsidR="00800473" w:rsidRPr="00800473">
          <w:t xml:space="preserve"> </w:t>
        </w:r>
        <w:r w:rsidR="00800473">
          <w:t>lack</w:t>
        </w:r>
        <w:proofErr w:type="gramEnd"/>
        <w:r w:rsidR="00800473">
          <w:t xml:space="preserve"> of access to improved </w:t>
        </w:r>
        <w:r w:rsidR="00800473" w:rsidRPr="00800473">
          <w:t xml:space="preserve">latrines, </w:t>
        </w:r>
      </w:ins>
      <w:ins w:id="40" w:author="Andrew Mertens" w:date="2022-11-21T22:09:00Z">
        <w:r w:rsidR="00800473">
          <w:t>basic handwashing facilities</w:t>
        </w:r>
      </w:ins>
      <w:ins w:id="41" w:author="Andrew Mertens" w:date="2022-11-21T22:07:00Z">
        <w:r w:rsidR="00800473" w:rsidRPr="00800473">
          <w:t>, water treatment</w:t>
        </w:r>
      </w:ins>
      <w:ins w:id="42" w:author="Andrew Mertens" w:date="2022-11-21T22:08:00Z">
        <w:r w:rsidR="00800473">
          <w:t>,</w:t>
        </w:r>
      </w:ins>
      <w:ins w:id="43" w:author="Andrew Mertens" w:date="2022-11-21T22:07:00Z">
        <w:r w:rsidR="00800473" w:rsidRPr="00800473">
          <w:t xml:space="preserve"> </w:t>
        </w:r>
      </w:ins>
      <w:ins w:id="44" w:author="Andrew Mertens" w:date="2022-11-21T22:08:00Z">
        <w:r w:rsidR="00800473">
          <w:t>or</w:t>
        </w:r>
      </w:ins>
      <w:ins w:id="45" w:author="Andrew Mertens" w:date="2022-11-21T22:07:00Z">
        <w:r w:rsidR="00800473" w:rsidRPr="00800473">
          <w:t xml:space="preserve"> safe </w:t>
        </w:r>
      </w:ins>
      <w:ins w:id="46" w:author="Andrew Mertens" w:date="2022-11-21T22:09:00Z">
        <w:r w:rsidR="00800473">
          <w:t xml:space="preserve">water </w:t>
        </w:r>
      </w:ins>
      <w:proofErr w:type="spellStart"/>
      <w:ins w:id="47" w:author="Andrew Mertens" w:date="2022-11-21T22:07:00Z">
        <w:r w:rsidR="00800473" w:rsidRPr="00800473">
          <w:t>storage,</w:t>
        </w:r>
      </w:ins>
      <w:del w:id="48" w:author="Andrew Mertens" w:date="2022-11-21T22:02:00Z">
        <w:r w:rsidRPr="000F4E2D" w:rsidDel="00800473">
          <w:delText xml:space="preserve">inadequate WASH </w:delText>
        </w:r>
      </w:del>
      <w:commentRangeEnd w:id="37"/>
      <w:r w:rsidR="00800473">
        <w:rPr>
          <w:rStyle w:val="CommentReference"/>
        </w:rPr>
        <w:commentReference w:id="37"/>
      </w:r>
      <w:commentRangeEnd w:id="38"/>
      <w:r w:rsidR="00D54FFB">
        <w:rPr>
          <w:rStyle w:val="CommentReference"/>
        </w:rPr>
        <w:commentReference w:id="38"/>
      </w:r>
      <w:r w:rsidRPr="000F4E2D">
        <w:t>was</w:t>
      </w:r>
      <w:proofErr w:type="spellEnd"/>
      <w:r w:rsidRPr="000F4E2D">
        <w:t xml:space="preserve">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w:t>
      </w:r>
      <w:proofErr w:type="spellStart"/>
      <w:r w:rsidRPr="000F4E2D">
        <w:t>faeces</w:t>
      </w:r>
      <w:proofErr w:type="spellEnd"/>
      <w:r w:rsidRPr="000F4E2D">
        <w:t xml:space="preserve"> which carry different levels of health risk. Assessments using these methods can help illuminate the hypothesized causal chain between WASH improvements, environmental </w:t>
      </w:r>
      <w:proofErr w:type="gramStart"/>
      <w:r w:rsidRPr="000F4E2D">
        <w:t>contamination</w:t>
      </w:r>
      <w:proofErr w:type="gramEnd"/>
      <w:r w:rsidRPr="000F4E2D">
        <w:t xml:space="preserve">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w:t>
      </w:r>
      <w:proofErr w:type="gramStart"/>
      <w:r w:rsidRPr="000F4E2D">
        <w:t>diarrhoea</w:t>
      </w:r>
      <w:proofErr w:type="gramEnd"/>
      <w:r w:rsidRPr="000F4E2D">
        <w:t xml:space="preserve"> and growth in children under 5 years old.</w:t>
      </w:r>
    </w:p>
    <w:p w14:paraId="3B587671" w14:textId="0DE250E6" w:rsidR="00572B79" w:rsidRPr="000F4E2D" w:rsidRDefault="00860D32" w:rsidP="00873B13">
      <w:pPr>
        <w:pStyle w:val="BodyText"/>
        <w:ind w:firstLine="0"/>
      </w:pPr>
      <w:r w:rsidRPr="000F4E2D">
        <w:rPr>
          <w:b/>
          <w:bCs/>
        </w:rPr>
        <w:t>Added value of this study.</w:t>
      </w:r>
      <w:r w:rsidRPr="000F4E2D">
        <w:t xml:space="preserve"> 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w:t>
      </w:r>
      <w:commentRangeStart w:id="49"/>
      <w:r w:rsidRPr="000F4E2D">
        <w:t>except for avian markers</w:t>
      </w:r>
      <w:commentRangeEnd w:id="49"/>
      <w:r w:rsidR="004C145D">
        <w:rPr>
          <w:rStyle w:val="CommentReference"/>
        </w:rPr>
        <w:commentReference w:id="49"/>
      </w:r>
      <w:r w:rsidRPr="000F4E2D">
        <w:t>.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p>
    <w:p w14:paraId="4BC4A252" w14:textId="39F4139C" w:rsidR="00572B79" w:rsidRDefault="00860D32" w:rsidP="00873B13">
      <w:pPr>
        <w:pStyle w:val="BodyText"/>
        <w:ind w:firstLine="0"/>
      </w:pPr>
      <w:r w:rsidRPr="000F4E2D">
        <w:rPr>
          <w:b/>
          <w:bCs/>
        </w:rPr>
        <w:t>Implications of all the available science.</w:t>
      </w:r>
      <w:r w:rsidRPr="000F4E2D">
        <w:t xml:space="preserve"> Enteropathogen detection in the environment was associated with increased risk of infection with the same pathogen and reduced child growth but not with caregiver-reported diarrhoea. These findings support the causal chain leading from environmental </w:t>
      </w:r>
      <w:proofErr w:type="spellStart"/>
      <w:r w:rsidRPr="000F4E2D">
        <w:t>faecal</w:t>
      </w:r>
      <w:proofErr w:type="spellEnd"/>
      <w:r w:rsidRPr="000F4E2D">
        <w:t xml:space="preserve">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w:t>
      </w:r>
      <w:proofErr w:type="spellStart"/>
      <w:r w:rsidRPr="000F4E2D">
        <w:t>faecal</w:t>
      </w:r>
      <w:proofErr w:type="spellEnd"/>
      <w:r w:rsidRPr="000F4E2D">
        <w:t xml:space="preserve"> contamination measurements with current methods only partially explain growth faltering in children, regardless of choice of </w:t>
      </w:r>
      <w:r w:rsidRPr="000F4E2D">
        <w:lastRenderedPageBreak/>
        <w:t xml:space="preserve">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t>
      </w:r>
      <w:proofErr w:type="gramStart"/>
      <w:r w:rsidRPr="000F4E2D">
        <w:t>were</w:t>
      </w:r>
      <w:proofErr w:type="gramEnd"/>
      <w:r w:rsidRPr="000F4E2D">
        <w:t xml:space="preserve"> environmentally sampled in each study, leading to data sparsity. Meta-analyses with additional data from future studies may detect associations we missed.</w:t>
      </w:r>
    </w:p>
    <w:p w14:paraId="63A124BB" w14:textId="77777777" w:rsidR="00873B13" w:rsidRPr="000F4E2D" w:rsidRDefault="00873B13">
      <w:pPr>
        <w:pStyle w:val="BodyText"/>
      </w:pPr>
    </w:p>
    <w:p w14:paraId="5193F263" w14:textId="77777777" w:rsidR="00572B79" w:rsidRPr="000F4E2D" w:rsidRDefault="00860D32">
      <w:pPr>
        <w:pStyle w:val="Heading2"/>
      </w:pPr>
      <w:bookmarkStart w:id="50" w:name="introduction"/>
      <w:bookmarkEnd w:id="36"/>
      <w:r w:rsidRPr="000F4E2D">
        <w:t>Introduction</w:t>
      </w:r>
    </w:p>
    <w:p w14:paraId="33C6AE8F" w14:textId="73A4C641" w:rsidR="00572B79" w:rsidRDefault="00860D32">
      <w:pPr>
        <w:pStyle w:val="FirstParagraph"/>
      </w:pPr>
      <w:r w:rsidRPr="000F4E2D">
        <w:t xml:space="preserve">In settings with poor water, </w:t>
      </w:r>
      <w:proofErr w:type="gramStart"/>
      <w:r w:rsidRPr="000F4E2D">
        <w:t>sanitation</w:t>
      </w:r>
      <w:proofErr w:type="gramEnd"/>
      <w:r w:rsidRPr="000F4E2D">
        <w:t xml:space="preserve"> and hygiene (WASH) conditions, children are exposed to enteric pathogens through multiple environmentally mediated pathways, such </w:t>
      </w:r>
      <w:ins w:id="51" w:author="Steve Luby" w:date="2022-10-07T09:12:00Z">
        <w:r w:rsidR="001D4D2F">
          <w:t xml:space="preserve">as </w:t>
        </w:r>
      </w:ins>
      <w:r w:rsidRPr="000F4E2D">
        <w:t>drinking water, food, hands, flies, soil, surfaces and objects. These exposures can lead to gut colonization with pathogens, resulting in asymptomatic carriage, subclinical infection or symptomatic diarrhoeal disease</w:t>
      </w:r>
      <w:r w:rsidR="00EC0599">
        <w:t>.</w:t>
      </w:r>
      <w:r w:rsidRPr="000F4E2D">
        <w:rPr>
          <w:vertAlign w:val="superscript"/>
        </w:rPr>
        <w:t>1</w:t>
      </w:r>
      <w:r w:rsidRPr="000F4E2D">
        <w:t xml:space="preserve"> Both subclinical changes to the gut and symptomatic diarrhoea can lead to nutrient loss and growth failure,</w:t>
      </w:r>
      <w:r w:rsidRPr="000F4E2D">
        <w:rPr>
          <w:vertAlign w:val="superscript"/>
        </w:rPr>
        <w:t>1</w:t>
      </w:r>
      <w:r w:rsidRPr="000F4E2D">
        <w:t xml:space="preserve"> and malnutrition leaves children further vulnerable to diarrhoeal disease through weakened immunity.</w:t>
      </w:r>
      <w:r w:rsidRPr="000F4E2D">
        <w:rPr>
          <w:vertAlign w:val="superscript"/>
        </w:rPr>
        <w:t>2,3</w:t>
      </w:r>
      <w:r w:rsidRPr="000F4E2D">
        <w:t xml:space="preserve"> Diarrhoea caused an estimated 534,000 deaths among children under 5 years in </w:t>
      </w:r>
      <w:commentRangeStart w:id="52"/>
      <w:r w:rsidRPr="000F4E2D">
        <w:t>2017</w:t>
      </w:r>
      <w:commentRangeEnd w:id="52"/>
      <w:r w:rsidR="00C57ABF">
        <w:rPr>
          <w:rStyle w:val="CommentReference"/>
        </w:rPr>
        <w:commentReference w:id="52"/>
      </w:r>
      <w:r w:rsidRPr="000F4E2D">
        <w:t>,</w:t>
      </w:r>
      <w:r w:rsidRPr="000F4E2D">
        <w:rPr>
          <w:vertAlign w:val="superscript"/>
        </w:rPr>
        <w:t>4</w:t>
      </w:r>
      <w:ins w:id="53" w:author="Steve Luby" w:date="2022-10-07T09:14:00Z">
        <w:r w:rsidR="001D4D2F">
          <w:rPr>
            <w:vertAlign w:val="superscript"/>
          </w:rPr>
          <w:t xml:space="preserve"> </w:t>
        </w:r>
      </w:ins>
      <w:r w:rsidRPr="000F4E2D">
        <w:t>and undernutrition is a leading contributor to child mortality and morbidity globally.</w:t>
      </w:r>
      <w:r w:rsidRPr="000F4E2D">
        <w:rPr>
          <w:vertAlign w:val="superscript"/>
        </w:rPr>
        <w:t>5</w:t>
      </w:r>
      <w:r w:rsidRPr="000F4E2D">
        <w:t xml:space="preserve"> An estimated 62% of diarrhoea deaths and 16% of growth failure among children under 5 years </w:t>
      </w:r>
      <w:commentRangeStart w:id="54"/>
      <w:r w:rsidRPr="000F4E2D">
        <w:t xml:space="preserve">are </w:t>
      </w:r>
      <w:commentRangeEnd w:id="54"/>
      <w:r w:rsidR="00C57ABF">
        <w:rPr>
          <w:rStyle w:val="CommentReference"/>
        </w:rPr>
        <w:commentReference w:id="54"/>
      </w:r>
      <w:r w:rsidRPr="000F4E2D">
        <w:t xml:space="preserve">attributed to </w:t>
      </w:r>
      <w:proofErr w:type="spellStart"/>
      <w:r w:rsidRPr="000F4E2D">
        <w:t>faecal</w:t>
      </w:r>
      <w:proofErr w:type="spellEnd"/>
      <w:r w:rsidRPr="000F4E2D">
        <w:t xml:space="preserve"> exposure from poor WASH.</w:t>
      </w:r>
      <w:r w:rsidRPr="000F4E2D">
        <w:rPr>
          <w:vertAlign w:val="superscript"/>
        </w:rPr>
        <w:t>6</w:t>
      </w:r>
      <w:r w:rsidRPr="000F4E2D">
        <w:t xml:space="preserve"> However, several large, recent trials of household- and community-level WASH interventions found small or null effects on child diarrhoea and growth, which may be because the interventions failed to reduce environmental </w:t>
      </w:r>
      <w:proofErr w:type="spellStart"/>
      <w:r w:rsidRPr="000F4E2D">
        <w:t>faecal</w:t>
      </w:r>
      <w:proofErr w:type="spellEnd"/>
      <w:r w:rsidRPr="000F4E2D">
        <w:t xml:space="preserve"> contamination, or because environmental </w:t>
      </w:r>
      <w:proofErr w:type="spellStart"/>
      <w:r w:rsidRPr="000F4E2D">
        <w:t>faecal</w:t>
      </w:r>
      <w:proofErr w:type="spellEnd"/>
      <w:r w:rsidRPr="000F4E2D">
        <w:t xml:space="preserve"> contamination from inadequate WASH was not the primary cause of child diarrhoea or growth failure in those populations.</w:t>
      </w:r>
      <w:r w:rsidRPr="000F4E2D">
        <w:rPr>
          <w:vertAlign w:val="superscript"/>
        </w:rPr>
        <w:t>7–9</w:t>
      </w:r>
      <w:r w:rsidRPr="000F4E2D">
        <w:t xml:space="preserve"> </w:t>
      </w:r>
      <w:proofErr w:type="spellStart"/>
      <w:r w:rsidRPr="000F4E2D">
        <w:t>Faecal</w:t>
      </w:r>
      <w:proofErr w:type="spellEnd"/>
      <w:r w:rsidRPr="000F4E2D">
        <w:t xml:space="preserve"> contamination in the environment is usually assessed by enumerating </w:t>
      </w:r>
      <w:proofErr w:type="spellStart"/>
      <w:r w:rsidRPr="000F4E2D">
        <w:t>faecal</w:t>
      </w:r>
      <w:proofErr w:type="spellEnd"/>
      <w:r w:rsidRPr="000F4E2D">
        <w:t xml:space="preserve"> indicator bacteria (FIB) such as </w:t>
      </w:r>
      <w:r w:rsidRPr="000F4E2D">
        <w:rPr>
          <w:i/>
          <w:iCs/>
        </w:rPr>
        <w:t>E. coli</w:t>
      </w:r>
      <w:r w:rsidRPr="000F4E2D">
        <w:t>, which have been associated with increased risk of diarrhoea and reduced growth in children.</w:t>
      </w:r>
      <w:r w:rsidRPr="000F4E2D">
        <w:rPr>
          <w:vertAlign w:val="superscript"/>
        </w:rPr>
        <w:t>10</w:t>
      </w:r>
      <w:r w:rsidRPr="000F4E2D">
        <w:t xml:space="preserve"> However, FIB are imperfect proxies of health risk as they can originate from non-</w:t>
      </w:r>
      <w:proofErr w:type="spellStart"/>
      <w:r w:rsidRPr="000F4E2D">
        <w:t>faecal</w:t>
      </w:r>
      <w:proofErr w:type="spellEnd"/>
      <w:r w:rsidRPr="000F4E2D">
        <w:t xml:space="preserve"> sources,</w:t>
      </w:r>
      <w:r w:rsidRPr="000F4E2D">
        <w:rPr>
          <w:vertAlign w:val="superscript"/>
        </w:rPr>
        <w:t>11</w:t>
      </w:r>
      <w:r w:rsidRPr="000F4E2D">
        <w:t xml:space="preserve"> and cannot confirm pathogen presence</w:t>
      </w:r>
      <w:r w:rsidRPr="000F4E2D">
        <w:rPr>
          <w:vertAlign w:val="superscript"/>
        </w:rPr>
        <w:t>12</w:t>
      </w:r>
      <w:r w:rsidRPr="000F4E2D">
        <w:t xml:space="preserve"> or differentiate between human and animal </w:t>
      </w:r>
      <w:proofErr w:type="spellStart"/>
      <w:r w:rsidRPr="000F4E2D">
        <w:t>faeces</w:t>
      </w:r>
      <w:proofErr w:type="spellEnd"/>
      <w:r w:rsidRPr="000F4E2D">
        <w:t xml:space="preserve"> which carry different levels of health risk</w:t>
      </w:r>
      <w:r w:rsidR="00EC0599">
        <w:t>.</w:t>
      </w:r>
      <w:r w:rsidRPr="000F4E2D">
        <w:rPr>
          <w:vertAlign w:val="superscript"/>
        </w:rPr>
        <w:t>13</w:t>
      </w:r>
      <w:r w:rsidRPr="000F4E2D">
        <w:t xml:space="preserve"> Directly measuring enteropathogens in environmental matrices may better capture child exposures to disease-causing organisms and predict health outcomes, and detection of human vs. animal-specific microbial source tracking (MST) markers may indicate health risk of </w:t>
      </w:r>
      <w:commentRangeStart w:id="55"/>
      <w:r w:rsidRPr="000F4E2D">
        <w:t>different magnitude</w:t>
      </w:r>
      <w:commentRangeEnd w:id="55"/>
      <w:r w:rsidR="00D54FFB">
        <w:rPr>
          <w:rStyle w:val="CommentReference"/>
        </w:rPr>
        <w:commentReference w:id="55"/>
      </w:r>
      <w:r w:rsidRPr="000F4E2D">
        <w:t>s.</w:t>
      </w:r>
      <w:r w:rsidRPr="000F4E2D">
        <w:rPr>
          <w:vertAlign w:val="superscript"/>
        </w:rPr>
        <w:t>14</w:t>
      </w:r>
      <w:r w:rsidRPr="000F4E2D">
        <w:t xml:space="preserve"> 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w:t>
      </w:r>
      <w:proofErr w:type="gramStart"/>
      <w:r w:rsidRPr="000F4E2D">
        <w:t>diarrhoea</w:t>
      </w:r>
      <w:proofErr w:type="gramEnd"/>
      <w:r w:rsidRPr="000F4E2D">
        <w:t xml:space="preserve"> and growth failure in children.</w:t>
      </w:r>
    </w:p>
    <w:p w14:paraId="3635686E" w14:textId="77777777" w:rsidR="00873B13" w:rsidRPr="00873B13" w:rsidRDefault="00873B13" w:rsidP="00873B13">
      <w:pPr>
        <w:pStyle w:val="BodyText"/>
      </w:pPr>
    </w:p>
    <w:p w14:paraId="682381AF" w14:textId="77777777" w:rsidR="00572B79" w:rsidRPr="000F4E2D" w:rsidRDefault="00860D32">
      <w:pPr>
        <w:pStyle w:val="Heading2"/>
      </w:pPr>
      <w:bookmarkStart w:id="56" w:name="methods"/>
      <w:bookmarkEnd w:id="50"/>
      <w:r w:rsidRPr="000F4E2D">
        <w:lastRenderedPageBreak/>
        <w:t>Methods</w:t>
      </w:r>
    </w:p>
    <w:p w14:paraId="3532F955" w14:textId="6E3AD3EC" w:rsidR="00572B79" w:rsidRPr="000F4E2D" w:rsidRDefault="00860D32">
      <w:pPr>
        <w:pStyle w:val="FirstParagraph"/>
      </w:pPr>
      <w:r w:rsidRPr="000F4E2D">
        <w:t xml:space="preserve">We conducted a systematic search of the PubMed, Embase, CAB Direct Global Health, Agricultural &amp; Environmental Science Database, Web Of Science, and Scopus databases to identify studies that (1) implemented a WASH intervention with a prospective design and concurrent control (i.e., </w:t>
      </w:r>
      <w:proofErr w:type="spellStart"/>
      <w:r w:rsidRPr="000F4E2D">
        <w:t>randomised</w:t>
      </w:r>
      <w:proofErr w:type="spellEnd"/>
      <w:r w:rsidRPr="000F4E2D">
        <w:t xml:space="preserve"> controlled trial, matched cohort, controlled before-and-after study), </w:t>
      </w:r>
      <w:ins w:id="57" w:author="Andrew Mertens" w:date="2022-11-21T22:16:00Z">
        <w:r w:rsidR="00C57ABF">
          <w:t>(</w:t>
        </w:r>
      </w:ins>
      <w:r w:rsidRPr="000F4E2D">
        <w:t xml:space="preserve">2) measured pathogens and/or MST markers in environmental samples, and </w:t>
      </w:r>
      <w:ins w:id="58" w:author="Andrew Mertens" w:date="2022-11-21T22:16:00Z">
        <w:r w:rsidR="00C57ABF">
          <w:t>(</w:t>
        </w:r>
      </w:ins>
      <w:r w:rsidRPr="000F4E2D">
        <w:t>3) measured at least one of: pathogen-specific infections, diarrhoea or child anthropometry.</w:t>
      </w:r>
      <w:r w:rsidRPr="000F4E2D">
        <w:rPr>
          <w:vertAlign w:val="superscript"/>
        </w:rPr>
        <w:t>15</w:t>
      </w:r>
      <w:r w:rsidRPr="000F4E2D">
        <w:t xml:space="preserve"> We limited the search to intervention studies to allow assessing intervention effects on environmental contamination as an additional objective.</w:t>
      </w:r>
      <w:r w:rsidRPr="000F4E2D">
        <w:rPr>
          <w:vertAlign w:val="superscript"/>
        </w:rPr>
        <w:t>15</w:t>
      </w:r>
      <w:r w:rsidRPr="000F4E2D">
        <w:t xml:space="preserve"> We excluded studies that only measured FIB. We only included studies published after 2000 to capture more recently advanced pathogen detection methods but did not limit the search to any specific method. The systematic review search strategy and analysis plan were pre-registered on Open Science Framework </w:t>
      </w:r>
      <w:r w:rsidRPr="00984468">
        <w:t>(</w:t>
      </w:r>
      <w:hyperlink r:id="rId11">
        <w:r w:rsidRPr="00984468">
          <w:rPr>
            <w:rStyle w:val="Hyperlink"/>
            <w:b w:val="0"/>
            <w:bCs w:val="0"/>
            <w:color w:val="auto"/>
            <w:sz w:val="22"/>
            <w:szCs w:val="22"/>
          </w:rPr>
          <w:t>https://osf.io/8sgzn/</w:t>
        </w:r>
      </w:hyperlink>
      <w:r w:rsidRPr="00984468">
        <w:t>)</w:t>
      </w:r>
      <w:r w:rsidRPr="000F4E2D">
        <w:t>. We followed PRISMA guidelines (Figure S1, Table S1) and evaluated bias in studies using an adapted version of the Newcastle-Ottawa scale (Table S2).</w:t>
      </w:r>
      <w:r w:rsidRPr="000F4E2D">
        <w:rPr>
          <w:vertAlign w:val="superscript"/>
        </w:rPr>
        <w:t>16</w:t>
      </w:r>
      <w:r w:rsidRPr="000F4E2D">
        <w:t xml:space="preserve"> Details on our systematic review have been described elsewhere.</w:t>
      </w:r>
      <w:r w:rsidRPr="000F4E2D">
        <w:rPr>
          <w:vertAlign w:val="superscript"/>
        </w:rPr>
        <w:t>15</w:t>
      </w:r>
    </w:p>
    <w:p w14:paraId="7F93F4C9" w14:textId="5B423E41" w:rsidR="00572B79" w:rsidRPr="000F4E2D" w:rsidRDefault="00860D32">
      <w:pPr>
        <w:pStyle w:val="BodyText"/>
      </w:pPr>
      <w:r w:rsidRPr="000F4E2D">
        <w:t xml:space="preserve">Our two primary exposure variables were the prevalence of any enteropathogen or any MST markers in any type of environmental sample. We also tabulated these outcomes separately by sample type (e.g., drinking water, hands rinses). Secondary exposure variables included the prevalence of pathogen types (any viruses, any bacteria, any protozoa, any helminths), the prevalence of MST markers from specific host types (human or </w:t>
      </w:r>
      <w:ins w:id="59" w:author="Andrew Mertens" w:date="2022-11-21T22:17:00Z">
        <w:r w:rsidR="00C57ABF">
          <w:t xml:space="preserve">other </w:t>
        </w:r>
      </w:ins>
      <w:r w:rsidRPr="000F4E2D">
        <w:t>animal), and the prevalence and abundance of individual enteropathogens and MST markers. We excluded general MST markers that are not host-specific. Our primary outcomes were the seven-day prevalence of caregiver-reported diarrhoea and height-for-age Z-scores (HAZ) in children. For specific enteropathogens detected in the environment, primary outcomes also included subsequent child infection with the same pathogen ascertained by stool testing. Secondary outcomes included Z-scores for weight-for-age (WAZ) and weight-for-height (WHZ) and the prevalence of stunting, underweight and wasting, defined as Z-scores &lt;-2 for HAZ, WAZ and WHZ, respectively.</w:t>
      </w:r>
      <w:r w:rsidRPr="000F4E2D">
        <w:rPr>
          <w:vertAlign w:val="superscript"/>
        </w:rPr>
        <w:t>17</w:t>
      </w:r>
      <w:r w:rsidRPr="000F4E2D">
        <w:t xml:space="preserve"> For diarrhoea and pathogen-specific infections, we only used environmental samples collected up to four months before health outcomes were assessed; we selected this window empirically to retain the highest number of time-matched pairs of environmental and health measurements from the available data while maintaining a time-ordering window consistent with previous studies on environmental contamination and diarrhoea.</w:t>
      </w:r>
      <w:r w:rsidRPr="000F4E2D">
        <w:rPr>
          <w:vertAlign w:val="superscript"/>
        </w:rPr>
        <w:t>18</w:t>
      </w:r>
      <w:r w:rsidRPr="000F4E2D">
        <w:t xml:space="preserve"> For the growth outcomes, we used data from all environmental samples collected over the child’s lifetime prior to the anthropometry measurement; if there were repeated growth measurements after environmental sampling, we used the measurement taken closest to environmental sampling.</w:t>
      </w:r>
    </w:p>
    <w:p w14:paraId="6A22CB16" w14:textId="47D1EEAF" w:rsidR="00572B79" w:rsidRPr="000F4E2D" w:rsidRDefault="00860D32">
      <w:pPr>
        <w:pStyle w:val="BodyText"/>
      </w:pPr>
      <w:r w:rsidRPr="000F4E2D">
        <w:t>We examined associations between the environmental exposures and child health outcomes using covariate-adjusted regression models. For binary outcomes, we estimated prevalence ratios (PRs) using modified Poisson regression.</w:t>
      </w:r>
      <w:r w:rsidRPr="000F4E2D">
        <w:rPr>
          <w:vertAlign w:val="superscript"/>
        </w:rPr>
        <w:t>19</w:t>
      </w:r>
      <w:r w:rsidRPr="000F4E2D">
        <w:t xml:space="preserve"> For continuous outcomes, we used linear regression to estimate mean differences. We used the Huber Sandwich Estimator to calculate robust standard errors to account for repeated sampling or clustered designs.</w:t>
      </w:r>
      <w:r w:rsidRPr="000F4E2D">
        <w:rPr>
          <w:vertAlign w:val="superscript"/>
        </w:rPr>
        <w:t>20</w:t>
      </w:r>
      <w:r w:rsidRPr="000F4E2D">
        <w:t xml:space="preserve"> We included child age and asset-based household wealth as adjustment covariates in all models. Other covariates were pre-screened using likelihood ratio tests, and variables associated with the outcome with a p-value &lt;0.2 were included in the model for each outcome. We considered the following variables if they were measured within a given study: study arm, child sex, maternal age, household food security, number of people in household, </w:t>
      </w:r>
      <w:proofErr w:type="gramStart"/>
      <w:r w:rsidRPr="000F4E2D">
        <w:t>age</w:t>
      </w:r>
      <w:proofErr w:type="gramEnd"/>
      <w:r w:rsidRPr="000F4E2D">
        <w:t xml:space="preserve"> and education of primary caregiver in household, number of rooms, construction materials </w:t>
      </w:r>
      <w:ins w:id="60" w:author="Andrew Mertens" w:date="2022-11-22T06:54:00Z">
        <w:r w:rsidR="004C145D">
          <w:t xml:space="preserve">of the </w:t>
        </w:r>
      </w:ins>
      <w:del w:id="61" w:author="Andrew Mertens" w:date="2022-11-22T06:54:00Z">
        <w:r w:rsidRPr="000F4E2D" w:rsidDel="004C145D">
          <w:delText>(</w:delText>
        </w:r>
      </w:del>
      <w:r w:rsidRPr="000F4E2D">
        <w:t>walls, floor,</w:t>
      </w:r>
      <w:ins w:id="62" w:author="Andrew Mertens" w:date="2022-11-22T06:54:00Z">
        <w:r w:rsidR="004C145D">
          <w:t xml:space="preserve"> and</w:t>
        </w:r>
      </w:ins>
      <w:r w:rsidRPr="000F4E2D">
        <w:t xml:space="preserve"> roof</w:t>
      </w:r>
      <w:del w:id="63" w:author="Andrew Mertens" w:date="2022-11-22T06:54:00Z">
        <w:r w:rsidRPr="000F4E2D" w:rsidDel="004C145D">
          <w:delText>)</w:delText>
        </w:r>
      </w:del>
      <w:r w:rsidRPr="000F4E2D">
        <w:t xml:space="preserve">, access to electricity, land ownership </w:t>
      </w:r>
      <w:r w:rsidRPr="000F4E2D">
        <w:lastRenderedPageBreak/>
        <w:t xml:space="preserve">and if anyone in the household works in agriculture. Within each study, we only estimated associations when there were more than five cases of the binary outcome in the rarest stratum of the exposure. We reported study-specific estimates due to heterogeneity in study settings. For outcomes where data were available from </w:t>
      </w:r>
      <m:oMath>
        <m:r>
          <m:rPr>
            <m:sty m:val="p"/>
          </m:rPr>
          <w:rPr>
            <w:rFonts w:ascii="Cambria Math" w:hAnsi="Cambria Math"/>
          </w:rPr>
          <m:t>≥</m:t>
        </m:r>
      </m:oMath>
      <w:r w:rsidRPr="000F4E2D">
        <w:t xml:space="preserve"> 4 studies, we tested for heterogeneity using Cochran’s Q-tests.</w:t>
      </w:r>
      <w:r w:rsidRPr="000F4E2D">
        <w:rPr>
          <w:vertAlign w:val="superscript"/>
        </w:rPr>
        <w:t>21</w:t>
      </w:r>
      <w:r w:rsidRPr="000F4E2D">
        <w:t xml:space="preserve"> We pooled estimates with fixed-effects models if there was no evidence of significant heterogeneity (p-value&gt;0.2), and with random-effects models otherwise.</w:t>
      </w:r>
    </w:p>
    <w:p w14:paraId="53D605CC" w14:textId="04FEA95F" w:rsidR="00572B79" w:rsidRPr="000F4E2D" w:rsidRDefault="00860D32">
      <w:pPr>
        <w:pStyle w:val="BodyText"/>
      </w:pPr>
      <w:r w:rsidRPr="000F4E2D">
        <w:t>We conducted subgroup analyses by child age and sex, animal ownership, season, and study setting. We used the following age groups based on WHO motor milestones: immobile (</w:t>
      </w:r>
      <m:oMath>
        <m:r>
          <m:rPr>
            <m:sty m:val="p"/>
          </m:rPr>
          <w:rPr>
            <w:rFonts w:ascii="Cambria Math" w:hAnsi="Cambria Math"/>
          </w:rPr>
          <m:t>≤</m:t>
        </m:r>
      </m:oMath>
      <w:r w:rsidRPr="000F4E2D">
        <w:t xml:space="preserve"> 254 days), crawling (&gt;254 days - 1 year), walking pre-school-age (1-5 years) and school-age (&gt;5 years).</w:t>
      </w:r>
      <w:r w:rsidRPr="000F4E2D">
        <w:rPr>
          <w:vertAlign w:val="superscript"/>
        </w:rPr>
        <w:t>22</w:t>
      </w:r>
      <w:r w:rsidRPr="000F4E2D">
        <w:t xml:space="preserve"> We defined animal ownership as the reported presence of any domestic animal in the compound. We defined the wet season for each study as the six months of highest average rainfall, obtained from weather records.</w:t>
      </w:r>
      <w:r w:rsidRPr="000F4E2D">
        <w:rPr>
          <w:vertAlign w:val="superscript"/>
        </w:rPr>
        <w:t>23</w:t>
      </w:r>
      <w:r w:rsidRPr="000F4E2D">
        <w:t xml:space="preserve"> We </w:t>
      </w:r>
      <w:del w:id="64" w:author="Andrew Mertens" w:date="2022-11-22T06:55:00Z">
        <w:r w:rsidRPr="000F4E2D" w:rsidDel="0021469E">
          <w:delText xml:space="preserve">only </w:delText>
        </w:r>
      </w:del>
      <w:r w:rsidR="00FD6504">
        <w:t xml:space="preserve">did not conduct a subgroup analysis by season for the child growth outcomes because </w:t>
      </w:r>
      <w:del w:id="65" w:author="Andrew Mertens" w:date="2022-11-22T06:56:00Z">
        <w:r w:rsidR="00FD6504" w:rsidDel="0021469E">
          <w:delText>of the lead times</w:delText>
        </w:r>
      </w:del>
      <w:ins w:id="66" w:author="Andrew Mertens" w:date="2022-11-22T06:56:00Z">
        <w:r w:rsidR="0021469E">
          <w:t>the length of time</w:t>
        </w:r>
      </w:ins>
      <w:r w:rsidR="00FD6504">
        <w:t xml:space="preserve"> between </w:t>
      </w:r>
      <w:del w:id="67" w:author="Andrew Mertens" w:date="2022-11-22T06:56:00Z">
        <w:r w:rsidR="00FD6504" w:rsidDel="0021469E">
          <w:delText xml:space="preserve">the </w:delText>
        </w:r>
      </w:del>
      <w:ins w:id="68" w:author="Andrew Mertens" w:date="2022-11-22T06:56:00Z">
        <w:r w:rsidR="0021469E">
          <w:t>many</w:t>
        </w:r>
        <w:r w:rsidR="0021469E">
          <w:t xml:space="preserve"> </w:t>
        </w:r>
      </w:ins>
      <w:r w:rsidR="00FD6504">
        <w:t>environmental and growth measurements spann</w:t>
      </w:r>
      <w:ins w:id="69" w:author="Andrew Mertens" w:date="2022-11-22T06:56:00Z">
        <w:r w:rsidR="0021469E">
          <w:t>ed</w:t>
        </w:r>
      </w:ins>
      <w:del w:id="70" w:author="Andrew Mertens" w:date="2022-11-22T06:56:00Z">
        <w:r w:rsidR="00FD6504" w:rsidDel="0021469E">
          <w:delText>ing</w:delText>
        </w:r>
      </w:del>
      <w:r w:rsidR="00FD6504">
        <w:t xml:space="preserve"> multiple seasons</w:t>
      </w:r>
      <w:r w:rsidRPr="000F4E2D">
        <w:t>. We differentiated between rural and urban settings based on descriptions of study location. There was no variation in urbanicity within individual studies; therefore, we separately pooled estimates from urban vs. rural studies and compared estimates with Wald tests. For age, sex, animal presence and season, we assessed additive interactions by calculating prevalence differences (PDs) with linear regression models and evaluating the p-values o</w:t>
      </w:r>
      <w:ins w:id="71" w:author="Andrew Mertens" w:date="2022-11-22T06:57:00Z">
        <w:r w:rsidR="0021469E">
          <w:t>f</w:t>
        </w:r>
      </w:ins>
      <w:del w:id="72" w:author="Andrew Mertens" w:date="2022-11-22T06:57:00Z">
        <w:r w:rsidRPr="000F4E2D" w:rsidDel="0021469E">
          <w:delText>n</w:delText>
        </w:r>
      </w:del>
      <w:r w:rsidRPr="000F4E2D">
        <w:t xml:space="preserve"> interaction terms between indicator variables for the exposures and subgroups.</w:t>
      </w:r>
      <w:r w:rsidRPr="000F4E2D">
        <w:rPr>
          <w:vertAlign w:val="superscript"/>
        </w:rPr>
        <w:t>24</w:t>
      </w:r>
      <w:r w:rsidRPr="000F4E2D">
        <w:t xml:space="preserve"> A p-value &lt;0.2 on the interaction term was considered evidence of effect modification.</w:t>
      </w:r>
    </w:p>
    <w:p w14:paraId="54A95825" w14:textId="2476794E" w:rsidR="00572B79" w:rsidRPr="000F4E2D" w:rsidRDefault="00860D32">
      <w:pPr>
        <w:pStyle w:val="BodyText"/>
      </w:pPr>
      <w:r w:rsidRPr="000F4E2D">
        <w:t>As sensitivity analyses, we compared (1) covariate-adjusted vs. unadjusted estimates, and (2) adjusted estimates from parametric regression models vs. flexible machine-learning based targeted maximum likelihood estimation (TMLE) models.</w:t>
      </w:r>
      <w:r w:rsidRPr="000F4E2D">
        <w:rPr>
          <w:vertAlign w:val="superscript"/>
        </w:rPr>
        <w:t>25</w:t>
      </w:r>
      <w:r w:rsidRPr="000F4E2D">
        <w:t xml:space="preserve"> To assess the impact of our chosen interval between environmental and health measurements, we re-estimated associations using environmental data collected (1) within </w:t>
      </w:r>
      <w:del w:id="73" w:author="Andrew Mertens" w:date="2022-11-22T07:01:00Z">
        <w:r w:rsidRPr="000F4E2D" w:rsidDel="0021469E">
          <w:delText xml:space="preserve">a month </w:delText>
        </w:r>
      </w:del>
      <w:ins w:id="74" w:author="Andrew Mertens" w:date="2022-11-22T07:01:00Z">
        <w:r w:rsidR="0021469E">
          <w:t xml:space="preserve">31 days </w:t>
        </w:r>
      </w:ins>
      <w:r w:rsidRPr="000F4E2D">
        <w:t>prior to diarrhoea measurements, and (2) at any time with respect to diarrhoea measurements. We also estimated the effect of the WASH interventions on child diarrhoea and HAZ measured within the subset of children with time-matched environmental samples. Analyses were conducted in R 4.0.4. Analysis scripts are publicly available (</w:t>
      </w:r>
      <w:hyperlink r:id="rId12">
        <w:r w:rsidRPr="000F4E2D">
          <w:rPr>
            <w:rStyle w:val="Hyperlink"/>
            <w:b w:val="0"/>
            <w:bCs w:val="0"/>
            <w:color w:val="auto"/>
            <w:sz w:val="22"/>
            <w:szCs w:val="22"/>
          </w:rPr>
          <w:t>https://github.com/amertens/wash-ipd</w:t>
        </w:r>
      </w:hyperlink>
      <w:r w:rsidRPr="000F4E2D">
        <w:t>).</w:t>
      </w:r>
    </w:p>
    <w:p w14:paraId="55FE2DE4" w14:textId="77777777" w:rsidR="00873B13" w:rsidRDefault="00873B13">
      <w:pPr>
        <w:pStyle w:val="Heading2"/>
      </w:pPr>
      <w:bookmarkStart w:id="75" w:name="results"/>
      <w:bookmarkEnd w:id="56"/>
    </w:p>
    <w:p w14:paraId="7FA77900" w14:textId="4F10E3C0" w:rsidR="00572B79" w:rsidRPr="000F4E2D" w:rsidRDefault="00860D32">
      <w:pPr>
        <w:pStyle w:val="Heading2"/>
      </w:pPr>
      <w:r w:rsidRPr="000F4E2D">
        <w:t>Results</w:t>
      </w:r>
    </w:p>
    <w:p w14:paraId="56D9F4FA" w14:textId="77777777" w:rsidR="00572B79" w:rsidRPr="000F4E2D" w:rsidRDefault="00860D32">
      <w:pPr>
        <w:pStyle w:val="Heading3"/>
      </w:pPr>
      <w:bookmarkStart w:id="76" w:name="included-studies"/>
      <w:r w:rsidRPr="000F4E2D">
        <w:t>Included studies</w:t>
      </w:r>
    </w:p>
    <w:p w14:paraId="19351AAC" w14:textId="16125B08" w:rsidR="006F4213" w:rsidRDefault="00860D32">
      <w:pPr>
        <w:pStyle w:val="FirstParagraph"/>
      </w:pPr>
      <w:r w:rsidRPr="000F4E2D">
        <w:t xml:space="preserve">The systematic review was conducted on January 19, </w:t>
      </w:r>
      <w:proofErr w:type="gramStart"/>
      <w:r w:rsidRPr="000F4E2D">
        <w:t>2021</w:t>
      </w:r>
      <w:proofErr w:type="gramEnd"/>
      <w:r w:rsidRPr="000F4E2D">
        <w:t xml:space="preserve"> and returned 3,376 publications. Nine eligible studies where the authors agreed to share data were included in our analysis. The nine publications reported findings from five intervention studies: the WASH Benefits Bangladesh and Kenya trials,</w:t>
      </w:r>
      <w:r w:rsidRPr="000F4E2D">
        <w:rPr>
          <w:vertAlign w:val="superscript"/>
        </w:rPr>
        <w:t>8,9</w:t>
      </w:r>
      <w:r w:rsidRPr="000F4E2D">
        <w:t xml:space="preserve"> the Maputo Sanitation (</w:t>
      </w:r>
      <w:proofErr w:type="spellStart"/>
      <w:r w:rsidRPr="000F4E2D">
        <w:t>MapSan</w:t>
      </w:r>
      <w:proofErr w:type="spellEnd"/>
      <w:r w:rsidRPr="000F4E2D">
        <w:t>) trial in Mozambique,</w:t>
      </w:r>
      <w:r w:rsidRPr="000F4E2D">
        <w:rPr>
          <w:vertAlign w:val="superscript"/>
        </w:rPr>
        <w:t>26</w:t>
      </w:r>
      <w:r w:rsidRPr="000F4E2D">
        <w:t xml:space="preserve"> the Gram Vikas study in India,</w:t>
      </w:r>
      <w:proofErr w:type="gramStart"/>
      <w:r w:rsidRPr="000F4E2D">
        <w:rPr>
          <w:vertAlign w:val="superscript"/>
        </w:rPr>
        <w:t>27</w:t>
      </w:r>
      <w:proofErr w:type="gramEnd"/>
      <w:r w:rsidRPr="000F4E2D">
        <w:t xml:space="preserve"> and the Total Sanitation Campaign (TSC) trial in India</w:t>
      </w:r>
      <w:del w:id="77" w:author="Andrew Mertens" w:date="2022-11-22T07:06:00Z">
        <w:r w:rsidRPr="000F4E2D" w:rsidDel="00E963B7">
          <w:delText>.</w:delText>
        </w:r>
      </w:del>
      <w:r w:rsidRPr="000F4E2D">
        <w:rPr>
          <w:vertAlign w:val="superscript"/>
        </w:rPr>
        <w:t>28</w:t>
      </w:r>
      <w:r w:rsidRPr="000F4E2D">
        <w:t xml:space="preserve"> </w:t>
      </w:r>
      <w:ins w:id="78" w:author="Andrew Mertens" w:date="2022-11-22T07:06:00Z">
        <w:r w:rsidR="00E963B7" w:rsidRPr="000F4E2D">
          <w:t>(Table 1)</w:t>
        </w:r>
        <w:r w:rsidR="00E963B7">
          <w:t xml:space="preserve">. </w:t>
        </w:r>
      </w:ins>
      <w:r w:rsidRPr="000F4E2D">
        <w:t xml:space="preserve">For the TSC trial, only village-level source water quality data were shared. Individual studies nested within a given trial collected environmental measurements from different subsets of trial participants at different times. Therefore, we report results stratified by publication rather than by parent trial. Studies had moderate risk of bias (3-6 out of 9 points) due to unblinded outcome assessments and caregiver recall of diarrhoea. The Gram Vikas and </w:t>
      </w:r>
      <w:proofErr w:type="spellStart"/>
      <w:r w:rsidRPr="000F4E2D">
        <w:t>MapSan</w:t>
      </w:r>
      <w:proofErr w:type="spellEnd"/>
      <w:r w:rsidRPr="000F4E2D">
        <w:t xml:space="preserve"> studies had higher risk of bias due to higher loss to follow-up and lack of randomization (Table S2). The WASH interventions in the parent trials did not reduce child diarrhoea or growth faltering, except for the WASH Benefits Bangladesh trial where </w:t>
      </w:r>
      <w:r w:rsidRPr="000F4E2D">
        <w:lastRenderedPageBreak/>
        <w:t>children receiving sanitation, handwashing and combined WASH interventions had lower diarrhoea prevalence.</w:t>
      </w:r>
      <w:r w:rsidRPr="000F4E2D">
        <w:rPr>
          <w:vertAlign w:val="superscript"/>
        </w:rPr>
        <w:t>8,26–28</w:t>
      </w:r>
      <w:r w:rsidRPr="000F4E2D">
        <w:t xml:space="preserve"> Among the subset of children with time-matched environmental data included in our IPD analysis, there was no intervention effects on either child health outcome in any study, except for WASH Benefits Kenya, where HAZ was significantly lower in the intervention arm (Figures S2-3).</w:t>
      </w:r>
      <w:r w:rsidRPr="000F4E2D">
        <w:rPr>
          <w:vertAlign w:val="superscript"/>
        </w:rPr>
        <w:t>9</w:t>
      </w:r>
      <w:r w:rsidRPr="000F4E2D">
        <w:t xml:space="preserve"> </w:t>
      </w:r>
    </w:p>
    <w:p w14:paraId="0297FDF4" w14:textId="3D1B7DB3" w:rsidR="00572B79" w:rsidRPr="000F4E2D" w:rsidRDefault="00860D32">
      <w:pPr>
        <w:pStyle w:val="FirstParagraph"/>
      </w:pPr>
      <w:r w:rsidRPr="000F4E2D">
        <w:t>The studies reported analysis of various environmental sample types</w:t>
      </w:r>
      <w:r w:rsidR="006F4213">
        <w:t xml:space="preserve">, including </w:t>
      </w:r>
      <w:r w:rsidRPr="000F4E2D">
        <w:t xml:space="preserve">source and stored drinking water, child and mother hand rinses, soil from the courtyard, household and latrine areas, food, and flies caught in the compound’s latrine and kitchen areas. They measured bacterial, viral, </w:t>
      </w:r>
      <w:proofErr w:type="gramStart"/>
      <w:r w:rsidRPr="000F4E2D">
        <w:t>protozoan</w:t>
      </w:r>
      <w:proofErr w:type="gramEnd"/>
      <w:r w:rsidRPr="000F4E2D">
        <w:t xml:space="preserve"> and helminthic pathogens in environmental and child stool samples, including pathogenic </w:t>
      </w:r>
      <w:r w:rsidRPr="000F4E2D">
        <w:rPr>
          <w:i/>
          <w:iCs/>
        </w:rPr>
        <w:t>E. coli, Vibrio cholerae, Shigella</w:t>
      </w:r>
      <w:ins w:id="79" w:author="Andrew Mertens" w:date="2022-11-22T08:09:00Z">
        <w:r w:rsidR="00347AD5">
          <w:rPr>
            <w:i/>
            <w:iCs/>
          </w:rPr>
          <w:t xml:space="preserve"> </w:t>
        </w:r>
      </w:ins>
      <w:commentRangeStart w:id="80"/>
      <w:ins w:id="81" w:author="Andrew Mertens" w:date="2022-11-22T08:10:00Z">
        <w:r w:rsidR="00347AD5">
          <w:t>spp.</w:t>
        </w:r>
      </w:ins>
      <w:commentRangeEnd w:id="80"/>
      <w:ins w:id="82" w:author="Andrew Mertens" w:date="2022-11-22T08:12:00Z">
        <w:r w:rsidR="00347AD5">
          <w:rPr>
            <w:rStyle w:val="CommentReference"/>
          </w:rPr>
          <w:commentReference w:id="80"/>
        </w:r>
      </w:ins>
      <w:r w:rsidRPr="000F4E2D">
        <w:rPr>
          <w:i/>
          <w:iCs/>
        </w:rPr>
        <w:t xml:space="preserve">, Campylobacter </w:t>
      </w:r>
      <w:proofErr w:type="spellStart"/>
      <w:r w:rsidRPr="000F4E2D">
        <w:rPr>
          <w:i/>
          <w:iCs/>
        </w:rPr>
        <w:t>jejuni</w:t>
      </w:r>
      <w:proofErr w:type="spellEnd"/>
      <w:r w:rsidRPr="000F4E2D">
        <w:rPr>
          <w:i/>
          <w:iCs/>
        </w:rPr>
        <w:t>/</w:t>
      </w:r>
      <w:ins w:id="83" w:author="Andrew Mertens" w:date="2022-11-22T08:10:00Z">
        <w:r w:rsidR="00347AD5">
          <w:rPr>
            <w:i/>
            <w:iCs/>
          </w:rPr>
          <w:t xml:space="preserve">C. </w:t>
        </w:r>
      </w:ins>
      <w:r w:rsidRPr="000F4E2D">
        <w:rPr>
          <w:i/>
          <w:iCs/>
        </w:rPr>
        <w:t>coli, Salmonella</w:t>
      </w:r>
      <w:ins w:id="84" w:author="Andrew Mertens" w:date="2022-11-22T08:10:00Z">
        <w:r w:rsidR="00347AD5">
          <w:rPr>
            <w:i/>
            <w:iCs/>
          </w:rPr>
          <w:t xml:space="preserve"> </w:t>
        </w:r>
        <w:r w:rsidR="00347AD5">
          <w:t>spp.</w:t>
        </w:r>
      </w:ins>
      <w:r w:rsidRPr="000F4E2D">
        <w:rPr>
          <w:i/>
          <w:iCs/>
        </w:rPr>
        <w:t>, Yersinia</w:t>
      </w:r>
      <w:ins w:id="85" w:author="Andrew Mertens" w:date="2022-11-22T08:10:00Z">
        <w:r w:rsidR="00347AD5">
          <w:rPr>
            <w:i/>
            <w:iCs/>
          </w:rPr>
          <w:t xml:space="preserve"> </w:t>
        </w:r>
        <w:r w:rsidR="00347AD5">
          <w:t>spp.</w:t>
        </w:r>
      </w:ins>
      <w:r w:rsidRPr="000F4E2D">
        <w:rPr>
          <w:i/>
          <w:iCs/>
        </w:rPr>
        <w:t>, Clostridium difficile</w:t>
      </w:r>
      <w:r w:rsidRPr="000F4E2D">
        <w:t xml:space="preserve">, rotavirus, norovirus, </w:t>
      </w:r>
      <w:proofErr w:type="spellStart"/>
      <w:r w:rsidRPr="000F4E2D">
        <w:t>sapovirus</w:t>
      </w:r>
      <w:proofErr w:type="spellEnd"/>
      <w:r w:rsidRPr="000F4E2D">
        <w:t xml:space="preserve">, adenovirus, astrovirus, enterovirus, </w:t>
      </w:r>
      <w:r w:rsidRPr="000F4E2D">
        <w:rPr>
          <w:i/>
          <w:iCs/>
        </w:rPr>
        <w:t>Cryptosporidium</w:t>
      </w:r>
      <w:ins w:id="86" w:author="Andrew Mertens" w:date="2022-11-22T08:10:00Z">
        <w:r w:rsidR="00347AD5">
          <w:rPr>
            <w:i/>
            <w:iCs/>
          </w:rPr>
          <w:t xml:space="preserve"> </w:t>
        </w:r>
        <w:r w:rsidR="00347AD5">
          <w:t>spp.</w:t>
        </w:r>
      </w:ins>
      <w:r w:rsidRPr="000F4E2D">
        <w:rPr>
          <w:i/>
          <w:iCs/>
        </w:rPr>
        <w:t>, Giardia</w:t>
      </w:r>
      <w:ins w:id="87" w:author="Andrew Mertens" w:date="2022-11-22T08:10:00Z">
        <w:r w:rsidR="00347AD5">
          <w:rPr>
            <w:i/>
            <w:iCs/>
          </w:rPr>
          <w:t xml:space="preserve"> </w:t>
        </w:r>
        <w:r w:rsidR="00347AD5">
          <w:t>spp.</w:t>
        </w:r>
      </w:ins>
      <w:r w:rsidRPr="000F4E2D">
        <w:rPr>
          <w:i/>
          <w:iCs/>
        </w:rPr>
        <w:t xml:space="preserve">, Entamoeba histolytica, Ascaris lumbricoides and Trichuris </w:t>
      </w:r>
      <w:proofErr w:type="spellStart"/>
      <w:r w:rsidRPr="000F4E2D">
        <w:rPr>
          <w:i/>
          <w:iCs/>
        </w:rPr>
        <w:t>trichiura</w:t>
      </w:r>
      <w:proofErr w:type="spellEnd"/>
      <w:r w:rsidRPr="000F4E2D">
        <w:t xml:space="preserve">. The MST markers included human (HumM2, HF183, </w:t>
      </w:r>
      <w:proofErr w:type="spellStart"/>
      <w:r w:rsidRPr="000F4E2D">
        <w:t>BacHum</w:t>
      </w:r>
      <w:proofErr w:type="spellEnd"/>
      <w:r w:rsidRPr="000F4E2D">
        <w:t xml:space="preserve">, </w:t>
      </w:r>
      <w:r w:rsidRPr="000F4E2D">
        <w:rPr>
          <w:i/>
          <w:iCs/>
        </w:rPr>
        <w:t xml:space="preserve">M. </w:t>
      </w:r>
      <w:proofErr w:type="spellStart"/>
      <w:r w:rsidRPr="000F4E2D">
        <w:rPr>
          <w:i/>
          <w:iCs/>
        </w:rPr>
        <w:t>smithii</w:t>
      </w:r>
      <w:proofErr w:type="spellEnd"/>
      <w:r w:rsidRPr="000F4E2D">
        <w:t>), animal (</w:t>
      </w:r>
      <w:proofErr w:type="spellStart"/>
      <w:r w:rsidRPr="000F4E2D">
        <w:t>BacCan</w:t>
      </w:r>
      <w:proofErr w:type="spellEnd"/>
      <w:r w:rsidRPr="000F4E2D">
        <w:t xml:space="preserve">, </w:t>
      </w:r>
      <w:proofErr w:type="spellStart"/>
      <w:r w:rsidRPr="000F4E2D">
        <w:t>BacCow</w:t>
      </w:r>
      <w:proofErr w:type="spellEnd"/>
      <w:r w:rsidRPr="000F4E2D">
        <w:t>), ruminant (</w:t>
      </w:r>
      <w:proofErr w:type="spellStart"/>
      <w:r w:rsidRPr="000F4E2D">
        <w:t>BacR</w:t>
      </w:r>
      <w:proofErr w:type="spellEnd"/>
      <w:r w:rsidRPr="000F4E2D">
        <w:t xml:space="preserve">) and avian (GFD) fecal markers. The </w:t>
      </w:r>
      <w:proofErr w:type="gramStart"/>
      <w:r w:rsidRPr="000F4E2D">
        <w:t>most commonly used</w:t>
      </w:r>
      <w:proofErr w:type="gramEnd"/>
      <w:r w:rsidRPr="000F4E2D">
        <w:t xml:space="preserve"> method was quantitative polymerase chain reaction (qPCR). Additional details on the study designs, environmental sample collection, and laboratory methods are available elsewhere.</w:t>
      </w:r>
      <w:r w:rsidRPr="000F4E2D">
        <w:rPr>
          <w:vertAlign w:val="superscript"/>
        </w:rPr>
        <w:t>15</w:t>
      </w:r>
      <w:r w:rsidRPr="000F4E2D">
        <w:t xml:space="preserve"> The number of observations with time-matched environmental samples ranged from </w:t>
      </w:r>
      <w:ins w:id="88" w:author="Andrew Mertens" w:date="2022-11-09T12:31:00Z">
        <w:r w:rsidR="00F87E4E">
          <w:t>68</w:t>
        </w:r>
      </w:ins>
      <w:del w:id="89" w:author="Andrew Mertens" w:date="2022-11-09T12:30:00Z">
        <w:r w:rsidRPr="000F4E2D" w:rsidDel="00F87E4E">
          <w:delText>89</w:delText>
        </w:r>
      </w:del>
      <w:r w:rsidRPr="000F4E2D">
        <w:t xml:space="preserve"> to 1609 for pathogen-specific infections, </w:t>
      </w:r>
      <w:ins w:id="90" w:author="Andrew Mertens" w:date="2022-11-10T11:52:00Z">
        <w:r w:rsidR="00164122">
          <w:t>79</w:t>
        </w:r>
      </w:ins>
      <w:del w:id="91" w:author="Andrew Mertens" w:date="2022-11-09T12:31:00Z">
        <w:r w:rsidRPr="000F4E2D" w:rsidDel="00F87E4E">
          <w:delText>210</w:delText>
        </w:r>
      </w:del>
      <w:r w:rsidRPr="000F4E2D">
        <w:t xml:space="preserve"> to 2</w:t>
      </w:r>
      <w:r w:rsidR="00F87E4E">
        <w:t>248</w:t>
      </w:r>
      <w:r w:rsidRPr="000F4E2D">
        <w:t xml:space="preserve"> for diarrhoea and 103 to 1800 for HAZ across studies (Table 1). Pathogen prevalence in children’s stool was 1</w:t>
      </w:r>
      <w:ins w:id="92" w:author="Andrew Mertens" w:date="2022-11-10T11:53:00Z">
        <w:r w:rsidR="00164122">
          <w:t>7</w:t>
        </w:r>
      </w:ins>
      <w:del w:id="93" w:author="Andrew Mertens" w:date="2022-11-10T11:53:00Z">
        <w:r w:rsidRPr="000F4E2D" w:rsidDel="00164122">
          <w:delText>9</w:delText>
        </w:r>
      </w:del>
      <w:r w:rsidRPr="000F4E2D">
        <w:t xml:space="preserve">-87%, and diarrhoea prevalence was </w:t>
      </w:r>
      <w:ins w:id="94" w:author="Andrew Mertens" w:date="2022-11-10T11:53:00Z">
        <w:r w:rsidR="00164122">
          <w:t>4</w:t>
        </w:r>
      </w:ins>
      <w:del w:id="95" w:author="Andrew Mertens" w:date="2022-11-10T11:53:00Z">
        <w:r w:rsidRPr="000F4E2D" w:rsidDel="00164122">
          <w:delText>8</w:delText>
        </w:r>
      </w:del>
      <w:r w:rsidRPr="000F4E2D">
        <w:t>-26% (Table 1). Mean HAZ ranged from -1.8</w:t>
      </w:r>
      <w:ins w:id="96" w:author="Andrew Mertens" w:date="2022-11-10T11:52:00Z">
        <w:r w:rsidR="00164122">
          <w:t>2</w:t>
        </w:r>
      </w:ins>
      <w:del w:id="97" w:author="Andrew Mertens" w:date="2022-11-10T11:52:00Z">
        <w:r w:rsidRPr="000F4E2D" w:rsidDel="00164122">
          <w:delText>1</w:delText>
        </w:r>
      </w:del>
      <w:r w:rsidRPr="000F4E2D">
        <w:t xml:space="preserve"> to -1.35 (Table 1).</w:t>
      </w:r>
    </w:p>
    <w:p w14:paraId="3603E910" w14:textId="77777777" w:rsidR="00873B13" w:rsidRDefault="00873B13">
      <w:pPr>
        <w:pStyle w:val="Heading3"/>
      </w:pPr>
      <w:bookmarkStart w:id="98" w:name="Xa1d6f8db804a75a8547ef2a782b4100645813fa"/>
      <w:bookmarkEnd w:id="76"/>
    </w:p>
    <w:p w14:paraId="1BF63908" w14:textId="7F3F2F3B" w:rsidR="00572B79" w:rsidRPr="000F4E2D" w:rsidRDefault="00860D32">
      <w:pPr>
        <w:pStyle w:val="Heading3"/>
      </w:pPr>
      <w:r w:rsidRPr="000F4E2D">
        <w:t>Associations between environmental contamination and child health outcomes</w:t>
      </w:r>
    </w:p>
    <w:p w14:paraId="4FF6B502" w14:textId="77777777" w:rsidR="00572B79" w:rsidRPr="000F4E2D" w:rsidRDefault="00860D32" w:rsidP="00873B13">
      <w:pPr>
        <w:pStyle w:val="Heading4"/>
        <w:ind w:firstLine="0"/>
      </w:pPr>
      <w:bookmarkStart w:id="99" w:name="Xf125ee7c66d65408e43fb2a76ac37177135c39d"/>
      <w:r w:rsidRPr="000F4E2D">
        <w:t>Associations with pathogen-specific infections</w:t>
      </w:r>
    </w:p>
    <w:p w14:paraId="468AFB0C" w14:textId="158CA889" w:rsidR="00572B79" w:rsidRPr="000F4E2D" w:rsidRDefault="00860D32">
      <w:pPr>
        <w:pStyle w:val="FirstParagraph"/>
      </w:pPr>
      <w:r w:rsidRPr="00354A11">
        <w:t>Detection of a specific enteropathogen in the domestic environment was associated with higher prevalence of subsequent infection with the same pathogen in children; trends were consistent across different enteropathogens and sample types (Figure 1)</w:t>
      </w:r>
      <w:r w:rsidRPr="009D3D79">
        <w:rPr>
          <w:highlight w:val="yellow"/>
          <w:rPrChange w:id="100" w:author="Andrew Mertens" w:date="2022-10-20T08:59:00Z">
            <w:rPr/>
          </w:rPrChange>
        </w:rPr>
        <w:t xml:space="preserve">. </w:t>
      </w:r>
      <w:del w:id="101" w:author="Andrew Mertens" w:date="2022-10-20T12:13:00Z">
        <w:r w:rsidRPr="009D3D79" w:rsidDel="00AB09EE">
          <w:rPr>
            <w:i/>
            <w:iCs/>
            <w:highlight w:val="yellow"/>
            <w:rPrChange w:id="102" w:author="Andrew Mertens" w:date="2022-10-20T08:59:00Z">
              <w:rPr>
                <w:i/>
                <w:iCs/>
              </w:rPr>
            </w:rPrChange>
          </w:rPr>
          <w:delText>Clostridium difficile</w:delText>
        </w:r>
        <w:r w:rsidRPr="009D3D79" w:rsidDel="00AB09EE">
          <w:rPr>
            <w:highlight w:val="yellow"/>
            <w:rPrChange w:id="103" w:author="Andrew Mertens" w:date="2022-10-20T08:59:00Z">
              <w:rPr/>
            </w:rPrChange>
          </w:rPr>
          <w:delText xml:space="preserve">, </w:delText>
        </w:r>
      </w:del>
      <w:r w:rsidRPr="009D3D79">
        <w:rPr>
          <w:i/>
          <w:iCs/>
          <w:highlight w:val="yellow"/>
          <w:rPrChange w:id="104" w:author="Andrew Mertens" w:date="2022-10-20T08:59:00Z">
            <w:rPr>
              <w:i/>
              <w:iCs/>
            </w:rPr>
          </w:rPrChange>
        </w:rPr>
        <w:t>Giardia</w:t>
      </w:r>
      <w:r w:rsidRPr="009D3D79">
        <w:rPr>
          <w:highlight w:val="yellow"/>
          <w:rPrChange w:id="105" w:author="Andrew Mertens" w:date="2022-10-20T08:59:00Z">
            <w:rPr/>
          </w:rPrChange>
        </w:rPr>
        <w:t xml:space="preserve">, </w:t>
      </w:r>
      <w:ins w:id="106" w:author="Andrew Mertens" w:date="2022-11-22T08:23:00Z">
        <w:r w:rsidR="002050C4" w:rsidRPr="000F4E2D">
          <w:rPr>
            <w:i/>
            <w:iCs/>
          </w:rPr>
          <w:t>A</w:t>
        </w:r>
        <w:r w:rsidR="002050C4">
          <w:rPr>
            <w:i/>
            <w:iCs/>
          </w:rPr>
          <w:t xml:space="preserve">. </w:t>
        </w:r>
        <w:proofErr w:type="spellStart"/>
        <w:r w:rsidR="002050C4">
          <w:rPr>
            <w:i/>
            <w:iCs/>
          </w:rPr>
          <w:t>lumbriocoides</w:t>
        </w:r>
        <w:proofErr w:type="spellEnd"/>
        <w:r w:rsidR="002050C4" w:rsidRPr="000F4E2D">
          <w:t xml:space="preserve"> and </w:t>
        </w:r>
        <w:r w:rsidR="002050C4" w:rsidRPr="000F4E2D">
          <w:rPr>
            <w:i/>
            <w:iCs/>
          </w:rPr>
          <w:t>T</w:t>
        </w:r>
        <w:r w:rsidR="002050C4">
          <w:rPr>
            <w:i/>
            <w:iCs/>
          </w:rPr>
          <w:t xml:space="preserve">. </w:t>
        </w:r>
        <w:proofErr w:type="spellStart"/>
        <w:r w:rsidR="002050C4">
          <w:rPr>
            <w:i/>
            <w:iCs/>
          </w:rPr>
          <w:t>trichiura</w:t>
        </w:r>
      </w:ins>
      <w:proofErr w:type="spellEnd"/>
      <w:del w:id="107" w:author="Andrew Mertens" w:date="2022-11-22T08:23:00Z">
        <w:r w:rsidRPr="00AB09EE" w:rsidDel="002050C4">
          <w:rPr>
            <w:i/>
            <w:iCs/>
          </w:rPr>
          <w:delText>Ascaris</w:delText>
        </w:r>
        <w:r w:rsidRPr="00AB09EE" w:rsidDel="002050C4">
          <w:delText xml:space="preserve"> and </w:delText>
        </w:r>
        <w:r w:rsidRPr="00AB09EE" w:rsidDel="002050C4">
          <w:rPr>
            <w:i/>
            <w:iCs/>
          </w:rPr>
          <w:delText>Trichuris</w:delText>
        </w:r>
      </w:del>
      <w:r w:rsidRPr="00AB09EE">
        <w:t xml:space="preserve"> detected in latrine and courtyard soil were associated with 1.</w:t>
      </w:r>
      <w:ins w:id="108" w:author="Andrew Mertens" w:date="2022-11-10T12:12:00Z">
        <w:r w:rsidR="00576464">
          <w:t>6</w:t>
        </w:r>
      </w:ins>
      <w:del w:id="109" w:author="Andrew Mertens" w:date="2022-11-10T12:12:00Z">
        <w:r w:rsidRPr="00AB09EE" w:rsidDel="00576464">
          <w:delText>2</w:delText>
        </w:r>
      </w:del>
      <w:r w:rsidRPr="00AB09EE">
        <w:t>-</w:t>
      </w:r>
      <w:ins w:id="110" w:author="Andrew Mertens" w:date="2022-11-10T12:12:00Z">
        <w:r w:rsidR="00576464">
          <w:t>3.1</w:t>
        </w:r>
      </w:ins>
      <w:del w:id="111" w:author="Andrew Mertens" w:date="2022-10-20T12:13:00Z">
        <w:r w:rsidRPr="00AB09EE" w:rsidDel="00AB09EE">
          <w:delText>6</w:delText>
        </w:r>
      </w:del>
      <w:r w:rsidRPr="00AB09EE">
        <w:t xml:space="preserve"> fold higher prevalence of infection with the same pathogens (Figure 1).</w:t>
      </w:r>
    </w:p>
    <w:p w14:paraId="5CCDD5B9" w14:textId="77777777" w:rsidR="00572B79" w:rsidRPr="000F4E2D" w:rsidRDefault="00860D32" w:rsidP="00873B13">
      <w:pPr>
        <w:pStyle w:val="Heading4"/>
        <w:ind w:firstLine="0"/>
      </w:pPr>
      <w:bookmarkStart w:id="112" w:name="associations-with-diarrhoea"/>
      <w:bookmarkEnd w:id="99"/>
      <w:r w:rsidRPr="000F4E2D">
        <w:t>Associations with diarrhoea</w:t>
      </w:r>
    </w:p>
    <w:p w14:paraId="5F8CF64B" w14:textId="5933F786" w:rsidR="00572B79" w:rsidRPr="009D3D79" w:rsidRDefault="00860D32">
      <w:pPr>
        <w:pStyle w:val="FirstParagraph"/>
        <w:rPr>
          <w:highlight w:val="yellow"/>
          <w:rPrChange w:id="113" w:author="Andrew Mertens" w:date="2022-10-20T09:08:00Z">
            <w:rPr/>
          </w:rPrChange>
        </w:rPr>
      </w:pPr>
      <w:r w:rsidRPr="00B2567E">
        <w:t xml:space="preserve">Presence of any enteropathogen in any type of environmental sample </w:t>
      </w:r>
      <w:del w:id="114" w:author="Andrew Mertens" w:date="2022-11-22T10:06:00Z">
        <w:r w:rsidRPr="00B2567E" w:rsidDel="006A38DD">
          <w:delText>(</w:delText>
        </w:r>
      </w:del>
      <w:del w:id="115" w:author="Andrew Mertens" w:date="2022-11-22T10:05:00Z">
        <w:r w:rsidRPr="00B2567E" w:rsidDel="006A38DD">
          <w:delText xml:space="preserve">specifically </w:delText>
        </w:r>
      </w:del>
      <w:del w:id="116" w:author="Andrew Mertens" w:date="2022-11-22T10:06:00Z">
        <w:r w:rsidRPr="00B2567E" w:rsidDel="006A38DD">
          <w:delText>child hand rinses and soil)</w:delText>
        </w:r>
      </w:del>
      <w:r w:rsidRPr="00B2567E">
        <w:t xml:space="preserve"> was associated with higher diarrhoea </w:t>
      </w:r>
      <w:r w:rsidRPr="000E696D">
        <w:t>prevalence in two studies</w:t>
      </w:r>
      <w:ins w:id="117" w:author="Andrew Mertens" w:date="2022-11-22T10:06:00Z">
        <w:r w:rsidR="006A38DD">
          <w:t xml:space="preserve"> </w:t>
        </w:r>
        <w:r w:rsidR="006A38DD" w:rsidRPr="00B2567E">
          <w:t>(</w:t>
        </w:r>
        <w:r w:rsidR="006A38DD">
          <w:t>driven by</w:t>
        </w:r>
      </w:ins>
      <w:ins w:id="118" w:author="Andrew Mertens" w:date="2022-11-22T10:25:00Z">
        <w:r w:rsidR="00D84414">
          <w:t xml:space="preserve"> associations with pathogens in</w:t>
        </w:r>
      </w:ins>
      <w:ins w:id="119" w:author="Andrew Mertens" w:date="2022-11-22T10:06:00Z">
        <w:r w:rsidR="006A38DD" w:rsidRPr="00B2567E">
          <w:t xml:space="preserve"> </w:t>
        </w:r>
        <w:r w:rsidR="006A38DD" w:rsidRPr="00B2567E">
          <w:t>child hand rinses and soil)</w:t>
        </w:r>
      </w:ins>
      <w:ins w:id="120" w:author="Andrew Mertens" w:date="2022-11-22T10:25:00Z">
        <w:r w:rsidR="00D84414">
          <w:t>,</w:t>
        </w:r>
      </w:ins>
      <w:r w:rsidRPr="000E696D">
        <w:rPr>
          <w:vertAlign w:val="superscript"/>
        </w:rPr>
        <w:t>29,30</w:t>
      </w:r>
      <w:r w:rsidRPr="000E696D">
        <w:t xml:space="preserve"> b</w:t>
      </w:r>
      <w:r w:rsidRPr="00B2567E">
        <w:t xml:space="preserve">ut not </w:t>
      </w:r>
      <w:r w:rsidRPr="000E696D">
        <w:t>when pooled across studies (pooled PR: 1.17 (95% CI: 0.94, 1.46), Figure 2). Broken down by pathogen group</w:t>
      </w:r>
      <w:ins w:id="121" w:author="Andrew Mertens" w:date="2022-11-10T12:24:00Z">
        <w:r w:rsidR="00855781">
          <w:t>, and within specific studies</w:t>
        </w:r>
      </w:ins>
      <w:r w:rsidRPr="000E696D">
        <w:t>, viruses on child hands and soil-transmitted helminths (STH) in soil</w:t>
      </w:r>
      <w:r w:rsidRPr="000E696D">
        <w:rPr>
          <w:vertAlign w:val="superscript"/>
        </w:rPr>
        <w:t>30</w:t>
      </w:r>
      <w:r w:rsidRPr="000E696D">
        <w:t xml:space="preserve"> were associated with higher diarrhoea prevalence while </w:t>
      </w:r>
      <w:del w:id="122" w:author="Andrew Mertens" w:date="2022-10-20T10:53:00Z">
        <w:r w:rsidRPr="000E696D" w:rsidDel="000E696D">
          <w:delText>bacteria on child hands</w:delText>
        </w:r>
        <w:r w:rsidRPr="000E696D" w:rsidDel="000E696D">
          <w:rPr>
            <w:vertAlign w:val="superscript"/>
          </w:rPr>
          <w:delText>31</w:delText>
        </w:r>
        <w:r w:rsidRPr="000E696D" w:rsidDel="000E696D">
          <w:delText xml:space="preserve"> </w:delText>
        </w:r>
      </w:del>
      <w:del w:id="123" w:author="Andrew Mertens" w:date="2022-10-20T10:49:00Z">
        <w:r w:rsidRPr="000E696D" w:rsidDel="000E696D">
          <w:delText>and protozoa in soil</w:delText>
        </w:r>
        <w:r w:rsidRPr="000E696D" w:rsidDel="000E696D">
          <w:rPr>
            <w:vertAlign w:val="superscript"/>
          </w:rPr>
          <w:delText>32</w:delText>
        </w:r>
        <w:r w:rsidRPr="000E696D" w:rsidDel="000E696D">
          <w:delText xml:space="preserve"> </w:delText>
        </w:r>
      </w:del>
      <w:del w:id="124" w:author="Andrew Mertens" w:date="2022-10-20T10:52:00Z">
        <w:r w:rsidRPr="000E696D" w:rsidDel="000E696D">
          <w:delText xml:space="preserve">were </w:delText>
        </w:r>
      </w:del>
      <w:del w:id="125" w:author="Andrew Mertens" w:date="2022-10-20T10:53:00Z">
        <w:r w:rsidRPr="000E696D" w:rsidDel="000E696D">
          <w:delText>borderline associated with increased diarr</w:delText>
        </w:r>
        <w:r w:rsidRPr="00CF475E" w:rsidDel="000E696D">
          <w:delText xml:space="preserve">hoea; most </w:delText>
        </w:r>
      </w:del>
      <w:r w:rsidRPr="00CF475E">
        <w:t>other associations were null (Figure S4). Most associations between specific pathogens in the environment and diarrhoea were null, but rotavirus on child hands</w:t>
      </w:r>
      <w:del w:id="126" w:author="Andrew Mertens" w:date="2022-10-20T11:07:00Z">
        <w:r w:rsidRPr="00CF475E" w:rsidDel="00CF475E">
          <w:delText>,</w:delText>
        </w:r>
      </w:del>
      <w:r w:rsidRPr="00CF475E">
        <w:rPr>
          <w:vertAlign w:val="superscript"/>
        </w:rPr>
        <w:t>29</w:t>
      </w:r>
      <w:r w:rsidRPr="00CF475E">
        <w:t xml:space="preserve"> </w:t>
      </w:r>
      <w:ins w:id="127" w:author="Andrew Mertens" w:date="2022-11-10T12:27:00Z">
        <w:r w:rsidR="00855781" w:rsidRPr="00D07B1A">
          <w:rPr>
            <w:i/>
            <w:iCs/>
          </w:rPr>
          <w:t>V. cholerae</w:t>
        </w:r>
        <w:r w:rsidR="00855781" w:rsidRPr="003449C3">
          <w:t xml:space="preserve"> in </w:t>
        </w:r>
        <w:r w:rsidR="00855781" w:rsidRPr="00D07B1A">
          <w:t>stored water</w:t>
        </w:r>
        <w:r w:rsidR="00855781" w:rsidRPr="00D07B1A">
          <w:rPr>
            <w:vertAlign w:val="superscript"/>
          </w:rPr>
          <w:t>27</w:t>
        </w:r>
        <w:r w:rsidR="00855781">
          <w:t>, a</w:t>
        </w:r>
      </w:ins>
      <w:ins w:id="128" w:author="Andrew Mertens" w:date="2022-10-20T11:07:00Z">
        <w:r w:rsidR="00CF475E" w:rsidRPr="00CF475E">
          <w:t xml:space="preserve">nd </w:t>
        </w:r>
      </w:ins>
      <w:r w:rsidRPr="00CF475E">
        <w:rPr>
          <w:i/>
          <w:iCs/>
        </w:rPr>
        <w:t>Ascaris</w:t>
      </w:r>
      <w:ins w:id="129" w:author="Andrew Mertens" w:date="2022-11-10T12:27:00Z">
        <w:r w:rsidR="00855781">
          <w:rPr>
            <w:i/>
            <w:iCs/>
          </w:rPr>
          <w:t xml:space="preserve"> </w:t>
        </w:r>
      </w:ins>
      <w:ins w:id="130" w:author="Andrew Mertens" w:date="2022-11-10T12:28:00Z">
        <w:r w:rsidR="00855781">
          <w:t xml:space="preserve">and </w:t>
        </w:r>
        <w:r w:rsidR="00855781">
          <w:rPr>
            <w:i/>
            <w:iCs/>
          </w:rPr>
          <w:t>Trichuris</w:t>
        </w:r>
      </w:ins>
      <w:r w:rsidRPr="00CF475E">
        <w:t xml:space="preserve"> in household soil</w:t>
      </w:r>
      <w:del w:id="131" w:author="Andrew Mertens" w:date="2022-10-20T11:08:00Z">
        <w:r w:rsidRPr="00CF475E" w:rsidDel="00CF475E">
          <w:delText>,</w:delText>
        </w:r>
      </w:del>
      <w:r w:rsidRPr="00CF475E">
        <w:rPr>
          <w:vertAlign w:val="superscript"/>
        </w:rPr>
        <w:t>30</w:t>
      </w:r>
      <w:ins w:id="132" w:author="Andrew Mertens" w:date="2022-11-10T12:28:00Z">
        <w:r w:rsidR="00855781">
          <w:rPr>
            <w:vertAlign w:val="superscript"/>
          </w:rPr>
          <w:t>,32</w:t>
        </w:r>
      </w:ins>
      <w:del w:id="133" w:author="Andrew Mertens" w:date="2022-10-20T11:08:00Z">
        <w:r w:rsidRPr="00CF475E" w:rsidDel="00CF475E">
          <w:delText xml:space="preserve"> and </w:delText>
        </w:r>
        <w:r w:rsidRPr="00CF475E" w:rsidDel="00CF475E">
          <w:rPr>
            <w:i/>
            <w:iCs/>
          </w:rPr>
          <w:delText>Giardia</w:delText>
        </w:r>
        <w:r w:rsidRPr="00CF475E" w:rsidDel="00CF475E">
          <w:delText xml:space="preserve"> in latrine soil</w:delText>
        </w:r>
        <w:r w:rsidRPr="00CF475E" w:rsidDel="00CF475E">
          <w:rPr>
            <w:vertAlign w:val="superscript"/>
          </w:rPr>
          <w:delText>32</w:delText>
        </w:r>
      </w:del>
      <w:r w:rsidRPr="00CF475E">
        <w:t xml:space="preserve"> were significantly associated with 1.5-</w:t>
      </w:r>
      <w:ins w:id="134" w:author="Andrew Mertens" w:date="2022-10-20T11:07:00Z">
        <w:r w:rsidR="00CF475E" w:rsidRPr="00CF475E">
          <w:rPr>
            <w:rPrChange w:id="135" w:author="Andrew Mertens" w:date="2022-10-20T11:08:00Z">
              <w:rPr>
                <w:highlight w:val="yellow"/>
              </w:rPr>
            </w:rPrChange>
          </w:rPr>
          <w:t>1.8</w:t>
        </w:r>
      </w:ins>
      <w:del w:id="136" w:author="Andrew Mertens" w:date="2022-10-20T11:07:00Z">
        <w:r w:rsidRPr="00CF475E" w:rsidDel="00CF475E">
          <w:delText>2.3</w:delText>
        </w:r>
      </w:del>
      <w:r w:rsidRPr="00CF475E">
        <w:t xml:space="preserve"> times higher diarrhoea prevalence (Figure S5). </w:t>
      </w:r>
      <w:del w:id="137" w:author="Andrew Mertens" w:date="2022-11-10T12:28:00Z">
        <w:r w:rsidRPr="003449C3" w:rsidDel="00855781">
          <w:delText xml:space="preserve">Detection of </w:delText>
        </w:r>
      </w:del>
      <w:del w:id="138" w:author="Andrew Mertens" w:date="2022-10-20T11:09:00Z">
        <w:r w:rsidRPr="003449C3" w:rsidDel="00C13ABD">
          <w:delText xml:space="preserve">astrovirus </w:delText>
        </w:r>
      </w:del>
      <w:del w:id="139" w:author="Andrew Mertens" w:date="2022-11-10T12:28:00Z">
        <w:r w:rsidRPr="003449C3" w:rsidDel="00855781">
          <w:delText xml:space="preserve">in </w:delText>
        </w:r>
      </w:del>
      <w:del w:id="140" w:author="Andrew Mertens" w:date="2022-10-20T11:09:00Z">
        <w:r w:rsidRPr="003449C3" w:rsidDel="00C13ABD">
          <w:delText>soil</w:delText>
        </w:r>
      </w:del>
      <w:del w:id="141" w:author="Andrew Mertens" w:date="2022-10-20T11:11:00Z">
        <w:r w:rsidRPr="003449C3" w:rsidDel="003449C3">
          <w:rPr>
            <w:vertAlign w:val="superscript"/>
          </w:rPr>
          <w:delText>33</w:delText>
        </w:r>
      </w:del>
      <w:del w:id="142" w:author="Andrew Mertens" w:date="2022-11-10T12:28:00Z">
        <w:r w:rsidRPr="003449C3" w:rsidDel="00855781">
          <w:delText xml:space="preserve"> and pathogenic </w:delText>
        </w:r>
        <w:r w:rsidRPr="003449C3" w:rsidDel="00855781">
          <w:rPr>
            <w:i/>
            <w:iCs/>
          </w:rPr>
          <w:delText>E. coli</w:delText>
        </w:r>
        <w:r w:rsidRPr="003449C3" w:rsidDel="00855781">
          <w:delText xml:space="preserve"> on child hands</w:delText>
        </w:r>
        <w:r w:rsidRPr="003449C3" w:rsidDel="00855781">
          <w:rPr>
            <w:vertAlign w:val="superscript"/>
          </w:rPr>
          <w:delText>31</w:delText>
        </w:r>
        <w:r w:rsidRPr="003449C3" w:rsidDel="00855781">
          <w:delText xml:space="preserve"> was also borderline associated with increased diarrhoea (Figure S5). </w:delText>
        </w:r>
      </w:del>
      <w:r w:rsidRPr="003449C3">
        <w:t xml:space="preserve">Increasing abundance of </w:t>
      </w:r>
      <w:r w:rsidRPr="003449C3">
        <w:rPr>
          <w:i/>
          <w:iCs/>
        </w:rPr>
        <w:t>Ascaris</w:t>
      </w:r>
      <w:r w:rsidRPr="003449C3">
        <w:t xml:space="preserve"> and rotavirus in household soil,</w:t>
      </w:r>
      <w:r w:rsidRPr="003449C3">
        <w:rPr>
          <w:vertAlign w:val="superscript"/>
        </w:rPr>
        <w:t>29,30</w:t>
      </w:r>
      <w:del w:id="143" w:author="Andrew Mertens" w:date="2022-11-10T12:29:00Z">
        <w:r w:rsidRPr="003449C3" w:rsidDel="00855781">
          <w:rPr>
            <w:vertAlign w:val="superscript"/>
          </w:rPr>
          <w:delText>,33</w:delText>
        </w:r>
      </w:del>
      <w:r w:rsidRPr="003449C3">
        <w:t xml:space="preserve"> and rotavirus on child hands</w:t>
      </w:r>
      <w:ins w:id="144" w:author="Andrew Mertens" w:date="2022-11-10T12:29:00Z">
        <w:r w:rsidR="00855781">
          <w:t xml:space="preserve"> and in soil</w:t>
        </w:r>
      </w:ins>
      <w:r w:rsidRPr="003449C3">
        <w:rPr>
          <w:vertAlign w:val="superscript"/>
        </w:rPr>
        <w:t>29</w:t>
      </w:r>
      <w:r w:rsidRPr="003449C3">
        <w:t xml:space="preserve"> was associated with higher diarrhoea prevalence as well (Figure S6).</w:t>
      </w:r>
    </w:p>
    <w:p w14:paraId="3DD17E27" w14:textId="1747AA92" w:rsidR="00572B79" w:rsidRPr="000F4E2D" w:rsidRDefault="00860D32">
      <w:pPr>
        <w:pStyle w:val="BodyText"/>
      </w:pPr>
      <w:r w:rsidRPr="003449C3">
        <w:lastRenderedPageBreak/>
        <w:t>There was no significant association with diarrhoea for the presence of any MST marker</w:t>
      </w:r>
      <w:ins w:id="145" w:author="Andrew Mertens" w:date="2022-11-10T12:39:00Z">
        <w:r w:rsidR="00AF1BB7">
          <w:t>,</w:t>
        </w:r>
      </w:ins>
      <w:r w:rsidRPr="003449C3">
        <w:t xml:space="preserve"> </w:t>
      </w:r>
      <w:del w:id="146" w:author="Andrew Mertens" w:date="2022-11-10T12:30:00Z">
        <w:r w:rsidRPr="003449C3" w:rsidDel="00855781">
          <w:delText>(no pooled estimate, Figure 2)</w:delText>
        </w:r>
      </w:del>
      <w:r w:rsidRPr="003449C3">
        <w:t xml:space="preserve"> </w:t>
      </w:r>
      <w:del w:id="147" w:author="Andrew Mertens" w:date="2022-11-10T12:39:00Z">
        <w:r w:rsidRPr="003449C3" w:rsidDel="00AF1BB7">
          <w:delText xml:space="preserve">or </w:delText>
        </w:r>
      </w:del>
      <w:r w:rsidRPr="003449C3">
        <w:t>human-specific MST markers</w:t>
      </w:r>
      <w:ins w:id="148" w:author="Andrew Mertens" w:date="2022-11-10T12:39:00Z">
        <w:r w:rsidR="00AF1BB7">
          <w:t>, or animal-specific</w:t>
        </w:r>
      </w:ins>
      <w:ins w:id="149" w:author="Andrew Mertens" w:date="2022-11-10T12:40:00Z">
        <w:r w:rsidR="00AF1BB7">
          <w:t xml:space="preserve"> MST markers </w:t>
        </w:r>
      </w:ins>
      <w:del w:id="150" w:author="Andrew Mertens" w:date="2022-11-10T12:30:00Z">
        <w:r w:rsidRPr="003449C3" w:rsidDel="00855781">
          <w:delText xml:space="preserve"> (pooled PR: 1.01 (95% CI: 0.83, 1.24)</w:delText>
        </w:r>
      </w:del>
      <w:del w:id="151" w:author="Andrew Mertens" w:date="2022-11-10T12:40:00Z">
        <w:r w:rsidRPr="003449C3" w:rsidDel="00AF1BB7">
          <w:delText>,</w:delText>
        </w:r>
      </w:del>
      <w:r w:rsidRPr="003449C3">
        <w:t xml:space="preserve"> </w:t>
      </w:r>
      <w:ins w:id="152" w:author="Andrew Mertens" w:date="2022-11-10T12:40:00Z">
        <w:r w:rsidR="00AF1BB7">
          <w:t>(</w:t>
        </w:r>
      </w:ins>
      <w:del w:id="153" w:author="Andrew Mertens" w:date="2022-11-10T12:40:00Z">
        <w:r w:rsidRPr="003449C3" w:rsidDel="00AF1BB7">
          <w:delText>Figure S4)</w:delText>
        </w:r>
      </w:del>
      <w:r w:rsidRPr="003449C3">
        <w:t xml:space="preserve"> in any sample type</w:t>
      </w:r>
      <w:ins w:id="154" w:author="Andrew Mertens" w:date="2022-11-10T12:30:00Z">
        <w:r w:rsidR="00855781">
          <w:t xml:space="preserve"> </w:t>
        </w:r>
        <w:r w:rsidR="00855781" w:rsidRPr="003449C3">
          <w:t>(no pooled estimate</w:t>
        </w:r>
        <w:r w:rsidR="00855781">
          <w:t>s</w:t>
        </w:r>
      </w:ins>
      <w:ins w:id="155" w:author="Andrew Mertens" w:date="2022-11-22T09:28:00Z">
        <w:r w:rsidR="00FE716E">
          <w:t xml:space="preserve"> because &lt;4 studies</w:t>
        </w:r>
      </w:ins>
      <w:ins w:id="156" w:author="Andrew Mertens" w:date="2022-11-10T12:30:00Z">
        <w:r w:rsidR="00855781">
          <w:t>,</w:t>
        </w:r>
        <w:r w:rsidR="00855781" w:rsidRPr="003449C3">
          <w:t xml:space="preserve"> Figure 2</w:t>
        </w:r>
      </w:ins>
      <w:ins w:id="157" w:author="Andrew Mertens" w:date="2022-11-10T12:41:00Z">
        <w:r w:rsidR="005A1A51">
          <w:t xml:space="preserve">, </w:t>
        </w:r>
        <w:r w:rsidR="005A1A51" w:rsidRPr="003449C3">
          <w:t>Figure S4</w:t>
        </w:r>
      </w:ins>
      <w:ins w:id="158" w:author="Andrew Mertens" w:date="2022-11-10T12:30:00Z">
        <w:r w:rsidR="00855781" w:rsidRPr="003449C3">
          <w:t>)</w:t>
        </w:r>
      </w:ins>
      <w:r w:rsidRPr="003449C3">
        <w:t xml:space="preserve">. </w:t>
      </w:r>
      <w:del w:id="159" w:author="Andrew Mertens" w:date="2022-11-10T12:41:00Z">
        <w:r w:rsidRPr="003449C3" w:rsidDel="005A1A51">
          <w:delText xml:space="preserve">Detection of any animal MST markers in any sample type was associated with 4-fold higher diarrhoea prevalence in one study (PR: </w:delText>
        </w:r>
      </w:del>
      <w:del w:id="160" w:author="Andrew Mertens" w:date="2022-10-20T11:13:00Z">
        <w:r w:rsidRPr="003449C3" w:rsidDel="003449C3">
          <w:delText>4.32</w:delText>
        </w:r>
      </w:del>
      <w:del w:id="161" w:author="Andrew Mertens" w:date="2022-11-10T12:41:00Z">
        <w:r w:rsidRPr="003449C3" w:rsidDel="005A1A51">
          <w:delText xml:space="preserve"> (95% CI: </w:delText>
        </w:r>
      </w:del>
      <w:del w:id="162" w:author="Andrew Mertens" w:date="2022-10-20T11:13:00Z">
        <w:r w:rsidRPr="003449C3" w:rsidDel="003449C3">
          <w:delText>2.16</w:delText>
        </w:r>
      </w:del>
      <w:del w:id="163" w:author="Andrew Mertens" w:date="2022-11-10T12:41:00Z">
        <w:r w:rsidRPr="003449C3" w:rsidDel="005A1A51">
          <w:delText xml:space="preserve">, </w:delText>
        </w:r>
      </w:del>
      <w:del w:id="164" w:author="Andrew Mertens" w:date="2022-10-20T11:13:00Z">
        <w:r w:rsidRPr="002F4143" w:rsidDel="003449C3">
          <w:delText>8.65</w:delText>
        </w:r>
      </w:del>
      <w:del w:id="165" w:author="Andrew Mertens" w:date="2022-11-10T12:41:00Z">
        <w:r w:rsidRPr="002F4143" w:rsidDel="005A1A51">
          <w:delText>))</w:delText>
        </w:r>
        <w:r w:rsidRPr="002F4143" w:rsidDel="005A1A51">
          <w:rPr>
            <w:vertAlign w:val="superscript"/>
          </w:rPr>
          <w:delText>34</w:delText>
        </w:r>
        <w:r w:rsidRPr="002F4143" w:rsidDel="005A1A51">
          <w:delText xml:space="preserve"> but not pooled across studies (pooled PR:</w:delText>
        </w:r>
        <w:commentRangeStart w:id="166"/>
        <w:r w:rsidRPr="002F4143" w:rsidDel="005A1A51">
          <w:delText xml:space="preserve"> 1.21 (95% CI: 0.</w:delText>
        </w:r>
      </w:del>
      <w:del w:id="167" w:author="Andrew Mertens" w:date="2022-10-20T10:12:00Z">
        <w:r w:rsidRPr="002F4143" w:rsidDel="00EF6AF9">
          <w:delText>53</w:delText>
        </w:r>
      </w:del>
      <w:del w:id="168" w:author="Andrew Mertens" w:date="2022-11-10T12:41:00Z">
        <w:r w:rsidRPr="002F4143" w:rsidDel="005A1A51">
          <w:delText xml:space="preserve">, </w:delText>
        </w:r>
      </w:del>
      <w:del w:id="169" w:author="Andrew Mertens" w:date="2022-10-20T10:12:00Z">
        <w:r w:rsidRPr="002F4143" w:rsidDel="00EF6AF9">
          <w:delText>2.77</w:delText>
        </w:r>
        <w:commentRangeEnd w:id="166"/>
        <w:r w:rsidR="009D3D79" w:rsidRPr="002F4143" w:rsidDel="00EF6AF9">
          <w:rPr>
            <w:rStyle w:val="CommentReference"/>
          </w:rPr>
          <w:commentReference w:id="166"/>
        </w:r>
        <w:r w:rsidRPr="002F4143" w:rsidDel="00EF6AF9">
          <w:delText>)</w:delText>
        </w:r>
      </w:del>
      <w:del w:id="170" w:author="Andrew Mertens" w:date="2022-11-10T12:41:00Z">
        <w:r w:rsidRPr="002F4143" w:rsidDel="005A1A51">
          <w:delText xml:space="preserve">, Figure S4). </w:delText>
        </w:r>
      </w:del>
      <w:r w:rsidRPr="002F4143">
        <w:t xml:space="preserve">Detection of the avian GFD marker </w:t>
      </w:r>
      <w:del w:id="171" w:author="Andrew Mertens" w:date="2022-11-10T13:17:00Z">
        <w:r w:rsidRPr="002F4143" w:rsidDel="00D4313F">
          <w:delText>in any sample type was associated with 2</w:delText>
        </w:r>
      </w:del>
      <w:del w:id="172" w:author="Andrew Mertens" w:date="2022-10-20T11:21:00Z">
        <w:r w:rsidRPr="002F4143" w:rsidDel="002F4143">
          <w:delText>.4</w:delText>
        </w:r>
      </w:del>
      <w:del w:id="173" w:author="Andrew Mertens" w:date="2022-11-10T13:17:00Z">
        <w:r w:rsidRPr="002F4143" w:rsidDel="00D4313F">
          <w:delText>-fold higher diarrhoea in the same study,</w:delText>
        </w:r>
        <w:r w:rsidRPr="002F4143" w:rsidDel="00D4313F">
          <w:rPr>
            <w:vertAlign w:val="superscript"/>
          </w:rPr>
          <w:delText>34</w:delText>
        </w:r>
        <w:r w:rsidRPr="002F4143" w:rsidDel="00D4313F">
          <w:delText xml:space="preserve"> and the same marker </w:delText>
        </w:r>
      </w:del>
      <w:r w:rsidRPr="002F4143">
        <w:t xml:space="preserve">in stored water and on child hands was borderline associated with increased diarrhoea in </w:t>
      </w:r>
      <w:del w:id="174" w:author="Andrew Mertens" w:date="2022-11-10T13:17:00Z">
        <w:r w:rsidRPr="002F4143" w:rsidDel="00D4313F">
          <w:delText>a</w:delText>
        </w:r>
      </w:del>
      <w:r w:rsidRPr="002F4143">
        <w:t xml:space="preserve"> </w:t>
      </w:r>
      <w:del w:id="175" w:author="Andrew Mertens" w:date="2022-11-10T13:17:00Z">
        <w:r w:rsidRPr="002F4143" w:rsidDel="00D4313F">
          <w:delText xml:space="preserve">different </w:delText>
        </w:r>
      </w:del>
      <w:ins w:id="176" w:author="Andrew Mertens" w:date="2022-11-10T13:17:00Z">
        <w:r w:rsidR="00D4313F">
          <w:t>one</w:t>
        </w:r>
        <w:r w:rsidR="00D4313F" w:rsidRPr="002F4143">
          <w:t xml:space="preserve"> </w:t>
        </w:r>
      </w:ins>
      <w:r w:rsidRPr="002F4143">
        <w:t>study</w:t>
      </w:r>
      <w:ins w:id="177" w:author="Andrew Mertens" w:date="2022-11-10T13:18:00Z">
        <w:r w:rsidR="00D4313F">
          <w:t>, but other specific MST markers were not associated with diarrhoea</w:t>
        </w:r>
      </w:ins>
      <w:r w:rsidRPr="002F4143">
        <w:t xml:space="preserve"> (Figure S7).</w:t>
      </w:r>
      <w:r w:rsidRPr="002F4143">
        <w:rPr>
          <w:vertAlign w:val="superscript"/>
        </w:rPr>
        <w:t>29</w:t>
      </w:r>
    </w:p>
    <w:p w14:paraId="28E16F04" w14:textId="77777777" w:rsidR="00572B79" w:rsidRPr="000F4E2D" w:rsidRDefault="00860D32" w:rsidP="00873B13">
      <w:pPr>
        <w:pStyle w:val="Heading4"/>
        <w:ind w:firstLine="0"/>
      </w:pPr>
      <w:bookmarkStart w:id="178" w:name="associations-with-child-growth"/>
      <w:bookmarkEnd w:id="112"/>
      <w:commentRangeStart w:id="179"/>
      <w:r w:rsidRPr="000F4E2D">
        <w:t>Associations with child growth</w:t>
      </w:r>
      <w:commentRangeEnd w:id="179"/>
      <w:r w:rsidR="00EF6AF9">
        <w:rPr>
          <w:rStyle w:val="CommentReference"/>
          <w:rFonts w:asciiTheme="minorHAnsi" w:eastAsiaTheme="minorEastAsia" w:hAnsiTheme="minorHAnsi" w:cstheme="minorBidi"/>
          <w:i w:val="0"/>
          <w:iCs w:val="0"/>
        </w:rPr>
        <w:commentReference w:id="179"/>
      </w:r>
    </w:p>
    <w:p w14:paraId="6B6CC5EA" w14:textId="741DAAC0" w:rsidR="00572B79" w:rsidRPr="00457E42" w:rsidRDefault="00860D32">
      <w:pPr>
        <w:pStyle w:val="FirstParagraph"/>
      </w:pPr>
      <w:r w:rsidRPr="00457E42">
        <w:t xml:space="preserve">Most studies showed slightly lower HAZ associated with enteropathogen detection in environmental </w:t>
      </w:r>
      <w:proofErr w:type="gramStart"/>
      <w:r w:rsidRPr="00457E42">
        <w:t>samples</w:t>
      </w:r>
      <w:proofErr w:type="gramEnd"/>
      <w:r w:rsidRPr="00457E42">
        <w:t xml:space="preserve"> but associations could not be distinguished from chance. Pooled across studies, detection of any enteropathogen in any sample type was significantly associated with lower HAZ (pooled mean difference [</w:t>
      </w:r>
      <m:oMath>
        <m:r>
          <m:rPr>
            <m:sty m:val="p"/>
          </m:rPr>
          <w:rPr>
            <w:rFonts w:ascii="Cambria Math" w:hAnsi="Cambria Math"/>
          </w:rPr>
          <m:t>Δ</m:t>
        </m:r>
      </m:oMath>
      <w:r w:rsidRPr="00457E42">
        <w:t xml:space="preserve"> HAZ]: -0.09 (95% CI: -0.1</w:t>
      </w:r>
      <w:ins w:id="180" w:author="Andrew Mertens" w:date="2022-11-10T13:19:00Z">
        <w:r w:rsidR="00D4313F">
          <w:t>8</w:t>
        </w:r>
      </w:ins>
      <w:del w:id="181" w:author="Andrew Mertens" w:date="2022-11-10T13:19:00Z">
        <w:r w:rsidRPr="00457E42" w:rsidDel="00D4313F">
          <w:delText>7</w:delText>
        </w:r>
      </w:del>
      <w:r w:rsidRPr="00457E42">
        <w:t>, -0.01), Figure 3). Broken down by pathogen groups, presence of protozoa on child hands was associated with lower HAZ (</w:t>
      </w:r>
      <m:oMath>
        <m:r>
          <m:rPr>
            <m:sty m:val="p"/>
          </m:rPr>
          <w:rPr>
            <w:rFonts w:ascii="Cambria Math" w:hAnsi="Cambria Math"/>
          </w:rPr>
          <m:t>Δ</m:t>
        </m:r>
      </m:oMath>
      <w:r w:rsidRPr="00457E42">
        <w:t xml:space="preserve"> HAZ= -0.51 (95% CI: -0.93, -0.08), Figure S4) in one study.</w:t>
      </w:r>
      <w:r w:rsidRPr="00457E42">
        <w:rPr>
          <w:vertAlign w:val="superscript"/>
        </w:rPr>
        <w:t>31</w:t>
      </w:r>
      <w:r w:rsidRPr="00457E42">
        <w:t xml:space="preserve"> Among individual pathogens, detection of </w:t>
      </w:r>
      <w:r w:rsidRPr="00457E42">
        <w:rPr>
          <w:i/>
          <w:iCs/>
        </w:rPr>
        <w:t>Ascaris</w:t>
      </w:r>
      <w:r w:rsidRPr="00457E42">
        <w:t xml:space="preserve"> in soil,</w:t>
      </w:r>
      <w:r w:rsidRPr="00457E42">
        <w:rPr>
          <w:vertAlign w:val="superscript"/>
        </w:rPr>
        <w:t>33</w:t>
      </w:r>
      <w:r w:rsidRPr="00457E42">
        <w:t xml:space="preserve"> </w:t>
      </w:r>
      <w:r w:rsidRPr="00457E42">
        <w:rPr>
          <w:i/>
          <w:iCs/>
        </w:rPr>
        <w:t>Giardia</w:t>
      </w:r>
      <w:r w:rsidRPr="00457E42">
        <w:t xml:space="preserve"> on child hands,</w:t>
      </w:r>
      <w:proofErr w:type="gramStart"/>
      <w:r w:rsidRPr="00457E42">
        <w:rPr>
          <w:vertAlign w:val="superscript"/>
        </w:rPr>
        <w:t>32</w:t>
      </w:r>
      <w:proofErr w:type="gramEnd"/>
      <w:r w:rsidRPr="00457E42">
        <w:t xml:space="preserve"> and rotavirus in soil</w:t>
      </w:r>
      <w:r w:rsidRPr="00457E42">
        <w:rPr>
          <w:vertAlign w:val="superscript"/>
        </w:rPr>
        <w:t>32</w:t>
      </w:r>
      <w:r w:rsidRPr="00457E42">
        <w:t xml:space="preserve"> was significantly associated with lower HAZ (</w:t>
      </w:r>
      <m:oMath>
        <m:r>
          <m:rPr>
            <m:sty m:val="p"/>
          </m:rPr>
          <w:rPr>
            <w:rFonts w:ascii="Cambria Math" w:hAnsi="Cambria Math"/>
          </w:rPr>
          <m:t>Δ</m:t>
        </m:r>
      </m:oMath>
      <w:r w:rsidRPr="00457E42">
        <w:t xml:space="preserve"> HAZ from -0.22 to -0.51, Figure S5). Many associations between individual pathogens and HAZ were null, </w:t>
      </w:r>
      <w:r w:rsidR="00765CC7" w:rsidRPr="00457E42">
        <w:t>and</w:t>
      </w:r>
      <w:r w:rsidRPr="00457E42">
        <w:t xml:space="preserve"> several pathogens in different sample types were associated with higher HAZ (Figure S5). Associations between the abundance of specific enteropathogens and HAZ, and between the presence/abundance of enteropathogens and WAZ, WHZ, stunting and wasting were inconsistent (Figures S5 and S6). For multiple pathogens, detection in environmental samples was associated or nearly associated with a higher prevalence of underweight children (Figure S5).</w:t>
      </w:r>
    </w:p>
    <w:p w14:paraId="46F19D91" w14:textId="278A6267" w:rsidR="00572B79" w:rsidRPr="000F4E2D" w:rsidRDefault="00860D32">
      <w:pPr>
        <w:pStyle w:val="BodyText"/>
      </w:pPr>
      <w:r w:rsidRPr="00354A11">
        <w:t xml:space="preserve">There was no association with HAZ for the detection of any MST marker (pooled </w:t>
      </w:r>
      <m:oMath>
        <m:r>
          <m:rPr>
            <m:sty m:val="p"/>
          </m:rPr>
          <w:rPr>
            <w:rFonts w:ascii="Cambria Math" w:hAnsi="Cambria Math"/>
          </w:rPr>
          <m:t>Δ</m:t>
        </m:r>
      </m:oMath>
      <w:r w:rsidRPr="00354A11">
        <w:t xml:space="preserve"> HAZ: -0.</w:t>
      </w:r>
      <w:ins w:id="182" w:author="Andrew Mertens" w:date="2022-10-20T11:32:00Z">
        <w:r w:rsidR="00457E42" w:rsidRPr="00354A11">
          <w:rPr>
            <w:rPrChange w:id="183" w:author="Andrew Mertens" w:date="2022-10-20T12:05:00Z">
              <w:rPr>
                <w:highlight w:val="yellow"/>
              </w:rPr>
            </w:rPrChange>
          </w:rPr>
          <w:t>0</w:t>
        </w:r>
      </w:ins>
      <w:ins w:id="184" w:author="Andrew Mertens" w:date="2022-11-10T13:21:00Z">
        <w:r w:rsidR="00D4313F">
          <w:t>2</w:t>
        </w:r>
      </w:ins>
      <w:del w:id="185" w:author="Andrew Mertens" w:date="2022-10-20T11:32:00Z">
        <w:r w:rsidRPr="00354A11" w:rsidDel="00457E42">
          <w:delText>1</w:delText>
        </w:r>
      </w:del>
      <w:del w:id="186" w:author="Andrew Mertens" w:date="2022-11-10T13:21:00Z">
        <w:r w:rsidRPr="00354A11" w:rsidDel="00D4313F">
          <w:delText>0</w:delText>
        </w:r>
      </w:del>
      <w:r w:rsidRPr="00354A11">
        <w:t xml:space="preserve"> (95% CI: -0.</w:t>
      </w:r>
      <w:ins w:id="187" w:author="Andrew Mertens" w:date="2022-11-10T13:21:00Z">
        <w:r w:rsidR="00D4313F">
          <w:t>27</w:t>
        </w:r>
      </w:ins>
      <w:del w:id="188" w:author="Andrew Mertens" w:date="2022-10-20T11:32:00Z">
        <w:r w:rsidRPr="00354A11" w:rsidDel="00457E42">
          <w:delText>40</w:delText>
        </w:r>
      </w:del>
      <w:r w:rsidRPr="00354A11">
        <w:t>, 0.</w:t>
      </w:r>
      <w:ins w:id="189" w:author="Andrew Mertens" w:date="2022-11-10T13:21:00Z">
        <w:r w:rsidR="00D4313F">
          <w:t>24</w:t>
        </w:r>
      </w:ins>
      <w:del w:id="190" w:author="Andrew Mertens" w:date="2022-10-20T11:32:00Z">
        <w:r w:rsidRPr="00354A11" w:rsidDel="00457E42">
          <w:delText>19</w:delText>
        </w:r>
      </w:del>
      <w:r w:rsidRPr="00354A11">
        <w:t xml:space="preserve">), Figure </w:t>
      </w:r>
      <w:ins w:id="191" w:author="Andrew Mertens" w:date="2022-11-22T08:46:00Z">
        <w:r w:rsidR="00CD10D9">
          <w:t>3</w:t>
        </w:r>
      </w:ins>
      <w:del w:id="192" w:author="Andrew Mertens" w:date="2022-11-22T08:46:00Z">
        <w:r w:rsidRPr="00354A11" w:rsidDel="00CD10D9">
          <w:delText>1</w:delText>
        </w:r>
      </w:del>
      <w:r w:rsidRPr="00354A11">
        <w:t xml:space="preserve">), any human-specific marker (pooled </w:t>
      </w:r>
      <m:oMath>
        <m:r>
          <m:rPr>
            <m:sty m:val="p"/>
          </m:rPr>
          <w:rPr>
            <w:rFonts w:ascii="Cambria Math" w:hAnsi="Cambria Math"/>
          </w:rPr>
          <m:t>Δ</m:t>
        </m:r>
      </m:oMath>
      <w:r w:rsidRPr="00354A11">
        <w:t xml:space="preserve"> HAZ: </w:t>
      </w:r>
      <w:del w:id="193" w:author="Andrew Mertens" w:date="2022-10-20T11:33:00Z">
        <w:r w:rsidRPr="00354A11" w:rsidDel="00457E42">
          <w:delText>-</w:delText>
        </w:r>
      </w:del>
      <w:r w:rsidRPr="00354A11">
        <w:t>0.0</w:t>
      </w:r>
      <w:ins w:id="194" w:author="Andrew Mertens" w:date="2022-11-10T13:22:00Z">
        <w:r w:rsidR="00D4313F">
          <w:t>0</w:t>
        </w:r>
      </w:ins>
      <w:del w:id="195" w:author="Andrew Mertens" w:date="2022-10-20T11:33:00Z">
        <w:r w:rsidRPr="00354A11" w:rsidDel="00457E42">
          <w:delText>2</w:delText>
        </w:r>
      </w:del>
      <w:r w:rsidRPr="00354A11">
        <w:t xml:space="preserve"> (95% CI: -0.1</w:t>
      </w:r>
      <w:ins w:id="196" w:author="Andrew Mertens" w:date="2022-11-10T13:22:00Z">
        <w:r w:rsidR="00D4313F">
          <w:t>3</w:t>
        </w:r>
      </w:ins>
      <w:del w:id="197" w:author="Andrew Mertens" w:date="2022-10-20T11:33:00Z">
        <w:r w:rsidRPr="00354A11" w:rsidDel="00457E42">
          <w:delText>5</w:delText>
        </w:r>
      </w:del>
      <w:r w:rsidRPr="00354A11">
        <w:t>, 0.1</w:t>
      </w:r>
      <w:ins w:id="198" w:author="Andrew Mertens" w:date="2022-11-10T13:22:00Z">
        <w:r w:rsidR="00D4313F">
          <w:t>4</w:t>
        </w:r>
      </w:ins>
      <w:del w:id="199" w:author="Andrew Mertens" w:date="2022-10-20T11:33:00Z">
        <w:r w:rsidRPr="00354A11" w:rsidDel="00457E42">
          <w:delText>1</w:delText>
        </w:r>
      </w:del>
      <w:r w:rsidRPr="00354A11">
        <w:t xml:space="preserve">), Figure S4) or animal-specific marker (pooled </w:t>
      </w:r>
      <m:oMath>
        <m:r>
          <m:rPr>
            <m:sty m:val="p"/>
          </m:rPr>
          <w:rPr>
            <w:rFonts w:ascii="Cambria Math" w:hAnsi="Cambria Math"/>
          </w:rPr>
          <m:t>Δ</m:t>
        </m:r>
      </m:oMath>
      <w:r w:rsidRPr="00354A11">
        <w:t xml:space="preserve"> HAZ: </w:t>
      </w:r>
      <w:del w:id="200" w:author="Andrew Mertens" w:date="2022-10-20T11:33:00Z">
        <w:r w:rsidRPr="00354A11" w:rsidDel="00457E42">
          <w:delText>-</w:delText>
        </w:r>
      </w:del>
      <w:r w:rsidRPr="00354A11">
        <w:t>0.0</w:t>
      </w:r>
      <w:ins w:id="201" w:author="Andrew Mertens" w:date="2022-11-10T13:22:00Z">
        <w:r w:rsidR="00D4313F">
          <w:t>0</w:t>
        </w:r>
      </w:ins>
      <w:del w:id="202" w:author="Andrew Mertens" w:date="2022-10-20T11:33:00Z">
        <w:r w:rsidRPr="00354A11" w:rsidDel="00457E42">
          <w:delText>6</w:delText>
        </w:r>
      </w:del>
      <w:r w:rsidRPr="00354A11">
        <w:t xml:space="preserve"> (95% CI: -0.2</w:t>
      </w:r>
      <w:ins w:id="203" w:author="Andrew Mertens" w:date="2022-11-10T13:22:00Z">
        <w:r w:rsidR="00D4313F">
          <w:t>1</w:t>
        </w:r>
      </w:ins>
      <w:del w:id="204" w:author="Andrew Mertens" w:date="2022-10-20T11:33:00Z">
        <w:r w:rsidRPr="00354A11" w:rsidDel="00457E42">
          <w:delText>9</w:delText>
        </w:r>
      </w:del>
      <w:r w:rsidRPr="00354A11">
        <w:t>, 0.</w:t>
      </w:r>
      <w:ins w:id="205" w:author="Andrew Mertens" w:date="2022-10-20T11:34:00Z">
        <w:r w:rsidR="00457E42" w:rsidRPr="00354A11">
          <w:rPr>
            <w:rPrChange w:id="206" w:author="Andrew Mertens" w:date="2022-10-20T12:05:00Z">
              <w:rPr>
                <w:highlight w:val="yellow"/>
              </w:rPr>
            </w:rPrChange>
          </w:rPr>
          <w:t>2</w:t>
        </w:r>
      </w:ins>
      <w:ins w:id="207" w:author="Andrew Mertens" w:date="2022-11-10T13:22:00Z">
        <w:r w:rsidR="00D4313F">
          <w:t>1</w:t>
        </w:r>
      </w:ins>
      <w:del w:id="208" w:author="Andrew Mertens" w:date="2022-10-20T11:34:00Z">
        <w:r w:rsidRPr="00354A11" w:rsidDel="00457E42">
          <w:delText>18</w:delText>
        </w:r>
      </w:del>
      <w:r w:rsidRPr="00354A11">
        <w:t>), Figure S4) in any environmental sample. In one study, detection of any MST marker in stored water was associated with lower HAZ (</w:t>
      </w:r>
      <m:oMath>
        <m:r>
          <m:rPr>
            <m:sty m:val="p"/>
          </m:rPr>
          <w:rPr>
            <w:rFonts w:ascii="Cambria Math" w:hAnsi="Cambria Math"/>
          </w:rPr>
          <m:t>Δ</m:t>
        </m:r>
      </m:oMath>
      <w:r w:rsidRPr="00354A11">
        <w:t xml:space="preserve"> HAZ: -0.23 (95% CI: -0.45, -0.0</w:t>
      </w:r>
      <w:ins w:id="209" w:author="Andrew Mertens" w:date="2022-11-10T13:23:00Z">
        <w:r w:rsidR="00D4313F">
          <w:t>1</w:t>
        </w:r>
      </w:ins>
      <w:del w:id="210" w:author="Andrew Mertens" w:date="2022-11-10T13:23:00Z">
        <w:r w:rsidRPr="00354A11" w:rsidDel="00D4313F">
          <w:delText>2</w:delText>
        </w:r>
      </w:del>
      <w:r w:rsidRPr="00354A11">
        <w:t>), Figure 3),</w:t>
      </w:r>
      <w:r w:rsidRPr="00354A11">
        <w:rPr>
          <w:vertAlign w:val="superscript"/>
        </w:rPr>
        <w:t>29</w:t>
      </w:r>
      <w:r w:rsidRPr="00354A11">
        <w:t xml:space="preserve"> this was driven by animal markers (Figure S4) and specifically the avian GFD marker (Figure S7). Associations between the presence/abundance of individual MST markers and growth measures were inconsistent and mostly null (Figures S4, S7, S8). </w:t>
      </w:r>
      <w:r w:rsidRPr="00D4313F">
        <w:rPr>
          <w:highlight w:val="yellow"/>
          <w:rPrChange w:id="211" w:author="Andrew Mertens" w:date="2022-11-10T13:24:00Z">
            <w:rPr/>
          </w:rPrChange>
        </w:rPr>
        <w:t>Within individual studies, some markers were repeatedly associated with reduced growth across multiple metrics (</w:t>
      </w:r>
      <m:oMath>
        <m:r>
          <m:rPr>
            <m:sty m:val="p"/>
          </m:rPr>
          <w:rPr>
            <w:rFonts w:ascii="Cambria Math" w:hAnsi="Cambria Math"/>
            <w:highlight w:val="yellow"/>
            <w:rPrChange w:id="212" w:author="Andrew Mertens" w:date="2022-11-10T13:24:00Z">
              <w:rPr>
                <w:rFonts w:ascii="Cambria Math" w:hAnsi="Cambria Math"/>
              </w:rPr>
            </w:rPrChange>
          </w:rPr>
          <m:t>Δ</m:t>
        </m:r>
      </m:oMath>
      <w:r w:rsidRPr="00D4313F">
        <w:rPr>
          <w:highlight w:val="yellow"/>
          <w:rPrChange w:id="213" w:author="Andrew Mertens" w:date="2022-11-10T13:24:00Z">
            <w:rPr/>
          </w:rPrChange>
        </w:rPr>
        <w:t xml:space="preserve"> z from -0.24 to -0.40), such as animal markers (BacCow) in soil, and avian (GFD) and ruminant (BacR) markers in stored water (Figure S7). The abundance of MST markers had similar associations with health outcomes as the corresponding </w:t>
      </w:r>
      <w:proofErr w:type="spellStart"/>
      <w:r w:rsidRPr="00D4313F">
        <w:rPr>
          <w:highlight w:val="yellow"/>
          <w:rPrChange w:id="214" w:author="Andrew Mertens" w:date="2022-11-10T13:24:00Z">
            <w:rPr/>
          </w:rPrChange>
        </w:rPr>
        <w:t>prevalences</w:t>
      </w:r>
      <w:proofErr w:type="spellEnd"/>
      <w:r w:rsidRPr="00D4313F">
        <w:rPr>
          <w:highlight w:val="yellow"/>
          <w:rPrChange w:id="215" w:author="Andrew Mertens" w:date="2022-11-10T13:24:00Z">
            <w:rPr/>
          </w:rPrChange>
        </w:rPr>
        <w:t xml:space="preserve">, though the abundance but not presence of </w:t>
      </w:r>
      <w:proofErr w:type="spellStart"/>
      <w:r w:rsidRPr="00D4313F">
        <w:rPr>
          <w:highlight w:val="yellow"/>
          <w:rPrChange w:id="216" w:author="Andrew Mertens" w:date="2022-11-10T13:24:00Z">
            <w:rPr/>
          </w:rPrChange>
        </w:rPr>
        <w:t>BacCow</w:t>
      </w:r>
      <w:proofErr w:type="spellEnd"/>
      <w:r w:rsidRPr="00D4313F">
        <w:rPr>
          <w:highlight w:val="yellow"/>
          <w:rPrChange w:id="217" w:author="Andrew Mertens" w:date="2022-11-10T13:24:00Z">
            <w:rPr/>
          </w:rPrChange>
        </w:rPr>
        <w:t xml:space="preserve"> in household soil and stored water was associated with lower HAZ and higher prevalence of stunting, and the abundance but not presence of HumM2 in household soil was associated with higher prevalence of stunting and wasting (Figures S7, S8).</w:t>
      </w:r>
    </w:p>
    <w:p w14:paraId="3E368B62" w14:textId="77777777" w:rsidR="00572B79" w:rsidRPr="000F4E2D" w:rsidRDefault="00860D32" w:rsidP="00873B13">
      <w:pPr>
        <w:pStyle w:val="Heading4"/>
        <w:ind w:firstLine="0"/>
      </w:pPr>
      <w:bookmarkStart w:id="218" w:name="subgroup-analyses"/>
      <w:bookmarkEnd w:id="178"/>
      <w:r w:rsidRPr="000F4E2D">
        <w:t>Subgroup analyses</w:t>
      </w:r>
    </w:p>
    <w:p w14:paraId="4D8E01EC" w14:textId="5A32BF88" w:rsidR="00572B79" w:rsidRDefault="00860D32">
      <w:pPr>
        <w:pStyle w:val="FirstParagraph"/>
        <w:rPr>
          <w:ins w:id="219" w:author="Andrew Mertens" w:date="2022-10-20T11:43:00Z"/>
        </w:rPr>
      </w:pPr>
      <w:r w:rsidRPr="00DE515F">
        <w:rPr>
          <w:highlight w:val="yellow"/>
          <w:rPrChange w:id="220" w:author="Andrew Mertens" w:date="2022-11-10T14:27:00Z">
            <w:rPr/>
          </w:rPrChange>
        </w:rPr>
        <w:t xml:space="preserve">Associations between enteropathogens/MST markers and diarrhoea/HAZ did not vary consistently with child age (Figures S9, S10). However, most studies did not have children measured in all age categories. Child sex did not modify associations between pathogens/MST markers and diarrhoea, or between MST markers and HAZ (Figure S11). However, pathogen detection in environmental samples was associated with a </w:t>
      </w:r>
      <w:ins w:id="221" w:author="Andrew Mertens" w:date="2022-10-20T11:36:00Z">
        <w:r w:rsidR="00457E42" w:rsidRPr="00DE515F">
          <w:rPr>
            <w:highlight w:val="yellow"/>
          </w:rPr>
          <w:t xml:space="preserve">slightly </w:t>
        </w:r>
      </w:ins>
      <w:r w:rsidRPr="00DE515F">
        <w:rPr>
          <w:highlight w:val="yellow"/>
          <w:rPrChange w:id="222" w:author="Andrew Mertens" w:date="2022-11-10T14:27:00Z">
            <w:rPr/>
          </w:rPrChange>
        </w:rPr>
        <w:t>larger growth deficit in boys (</w:t>
      </w:r>
      <m:oMath>
        <m:r>
          <m:rPr>
            <m:sty m:val="p"/>
          </m:rPr>
          <w:rPr>
            <w:rFonts w:ascii="Cambria Math" w:hAnsi="Cambria Math"/>
            <w:highlight w:val="yellow"/>
            <w:rPrChange w:id="223" w:author="Andrew Mertens" w:date="2022-11-10T14:27:00Z">
              <w:rPr>
                <w:rFonts w:ascii="Cambria Math" w:hAnsi="Cambria Math"/>
              </w:rPr>
            </w:rPrChange>
          </w:rPr>
          <m:t>Δ</m:t>
        </m:r>
      </m:oMath>
      <w:del w:id="224" w:author="Andrew Mertens" w:date="2022-10-20T11:36:00Z">
        <w:r w:rsidRPr="00DE515F" w:rsidDel="00457E42">
          <w:rPr>
            <w:highlight w:val="yellow"/>
            <w:rPrChange w:id="225" w:author="Andrew Mertens" w:date="2022-11-10T14:27:00Z">
              <w:rPr/>
            </w:rPrChange>
          </w:rPr>
          <w:delText xml:space="preserve"> </w:delText>
        </w:r>
      </w:del>
      <w:ins w:id="226" w:author="Andrew Mertens" w:date="2022-10-20T11:36:00Z">
        <w:r w:rsidR="00457E42" w:rsidRPr="00DE515F">
          <w:rPr>
            <w:highlight w:val="yellow"/>
            <w:rPrChange w:id="227" w:author="Andrew Mertens" w:date="2022-11-10T14:27:00Z">
              <w:rPr/>
            </w:rPrChange>
          </w:rPr>
          <w:lastRenderedPageBreak/>
          <w:t>HAZ: -0.11 (95% CI: -0.23, 0.01)) than in girls (</w:t>
        </w:r>
      </w:ins>
      <m:oMath>
        <m:r>
          <w:ins w:id="228" w:author="Andrew Mertens" w:date="2022-10-20T11:36:00Z">
            <m:rPr>
              <m:sty m:val="p"/>
            </m:rPr>
            <w:rPr>
              <w:rFonts w:ascii="Cambria Math" w:hAnsi="Cambria Math"/>
              <w:highlight w:val="yellow"/>
              <w:rPrChange w:id="229" w:author="Andrew Mertens" w:date="2022-11-10T14:27:00Z">
                <w:rPr>
                  <w:rFonts w:ascii="Cambria Math" w:hAnsi="Cambria Math"/>
                </w:rPr>
              </w:rPrChange>
            </w:rPr>
            <m:t>Δ</m:t>
          </w:ins>
        </m:r>
      </m:oMath>
      <w:ins w:id="230" w:author="Andrew Mertens" w:date="2022-10-20T11:36:00Z">
        <w:r w:rsidR="00457E42" w:rsidRPr="00DE515F">
          <w:rPr>
            <w:highlight w:val="yellow"/>
            <w:rPrChange w:id="231" w:author="Andrew Mertens" w:date="2022-11-10T14:27:00Z">
              <w:rPr/>
            </w:rPrChange>
          </w:rPr>
          <w:t xml:space="preserve"> HAZ -0.06 (95% CI: -0.18, 0.06), Figure S12).</w:t>
        </w:r>
      </w:ins>
      <w:del w:id="232" w:author="Andrew Mertens" w:date="2022-10-20T11:36:00Z">
        <w:r w:rsidRPr="00DE515F" w:rsidDel="00457E42">
          <w:rPr>
            <w:highlight w:val="yellow"/>
            <w:rPrChange w:id="233" w:author="Andrew Mertens" w:date="2022-11-10T14:27:00Z">
              <w:rPr/>
            </w:rPrChange>
          </w:rPr>
          <w:delText>HAZ: -0.12 (95% CI: -0.24, 0.00)) than in girls (</w:delText>
        </w:r>
      </w:del>
      <m:oMath>
        <m:r>
          <w:del w:id="234" w:author="Andrew Mertens" w:date="2022-10-20T11:36:00Z">
            <m:rPr>
              <m:sty m:val="p"/>
            </m:rPr>
            <w:rPr>
              <w:rFonts w:ascii="Cambria Math" w:hAnsi="Cambria Math"/>
              <w:highlight w:val="yellow"/>
              <w:rPrChange w:id="235" w:author="Andrew Mertens" w:date="2022-11-10T14:27:00Z">
                <w:rPr>
                  <w:rFonts w:ascii="Cambria Math" w:hAnsi="Cambria Math"/>
                </w:rPr>
              </w:rPrChange>
            </w:rPr>
            <m:t>Δ</m:t>
          </w:del>
        </m:r>
      </m:oMath>
      <w:del w:id="236" w:author="Andrew Mertens" w:date="2022-10-20T11:36:00Z">
        <w:r w:rsidRPr="00DE515F" w:rsidDel="00457E42">
          <w:rPr>
            <w:highlight w:val="yellow"/>
            <w:rPrChange w:id="237" w:author="Andrew Mertens" w:date="2022-11-10T14:27:00Z">
              <w:rPr/>
            </w:rPrChange>
          </w:rPr>
          <w:delText xml:space="preserve"> HAZ -0.05 (95% CI: -0.17, 0.08), Figure S12)</w:delText>
        </w:r>
      </w:del>
      <w:r w:rsidRPr="00DE515F">
        <w:rPr>
          <w:highlight w:val="yellow"/>
          <w:rPrChange w:id="238" w:author="Andrew Mertens" w:date="2022-11-10T14:27:00Z">
            <w:rPr/>
          </w:rPrChange>
        </w:rPr>
        <w:t>. This pattern was supported in individual studies (Figure S12). Animal ownership did not modify associations between pathogens/MST markers and HAZ (Figure S13); diarrhoea data were too sparse to assess effect modification by animal ownership. Pathogen presence in environmental samples was associated with higher diarrhoea prevalence in the wet season (PD: 0.0</w:t>
      </w:r>
      <w:ins w:id="239" w:author="Andrew Mertens" w:date="2022-10-20T11:43:00Z">
        <w:r w:rsidR="006B7EFC" w:rsidRPr="00DE515F">
          <w:rPr>
            <w:highlight w:val="yellow"/>
          </w:rPr>
          <w:t>4</w:t>
        </w:r>
      </w:ins>
      <w:del w:id="240" w:author="Andrew Mertens" w:date="2022-10-20T11:43:00Z">
        <w:r w:rsidRPr="00DE515F" w:rsidDel="006B7EFC">
          <w:rPr>
            <w:highlight w:val="yellow"/>
            <w:rPrChange w:id="241" w:author="Andrew Mertens" w:date="2022-11-10T14:27:00Z">
              <w:rPr/>
            </w:rPrChange>
          </w:rPr>
          <w:delText>5</w:delText>
        </w:r>
      </w:del>
      <w:r w:rsidRPr="00DE515F">
        <w:rPr>
          <w:highlight w:val="yellow"/>
          <w:rPrChange w:id="242" w:author="Andrew Mertens" w:date="2022-11-10T14:27:00Z">
            <w:rPr/>
          </w:rPrChange>
        </w:rPr>
        <w:t xml:space="preserve"> (95% CI: 0.0</w:t>
      </w:r>
      <w:ins w:id="243" w:author="Andrew Mertens" w:date="2022-10-20T11:43:00Z">
        <w:r w:rsidR="006B7EFC" w:rsidRPr="00DE515F">
          <w:rPr>
            <w:highlight w:val="yellow"/>
          </w:rPr>
          <w:t>0</w:t>
        </w:r>
      </w:ins>
      <w:del w:id="244" w:author="Andrew Mertens" w:date="2022-10-20T11:43:00Z">
        <w:r w:rsidRPr="00DE515F" w:rsidDel="006B7EFC">
          <w:rPr>
            <w:highlight w:val="yellow"/>
            <w:rPrChange w:id="245" w:author="Andrew Mertens" w:date="2022-11-10T14:27:00Z">
              <w:rPr/>
            </w:rPrChange>
          </w:rPr>
          <w:delText>1</w:delText>
        </w:r>
      </w:del>
      <w:r w:rsidRPr="00DE515F">
        <w:rPr>
          <w:highlight w:val="yellow"/>
          <w:rPrChange w:id="246" w:author="Andrew Mertens" w:date="2022-11-10T14:27:00Z">
            <w:rPr/>
          </w:rPrChange>
        </w:rPr>
        <w:t>, 0.0</w:t>
      </w:r>
      <w:ins w:id="247" w:author="Andrew Mertens" w:date="2022-10-20T11:43:00Z">
        <w:r w:rsidR="006B7EFC" w:rsidRPr="00DE515F">
          <w:rPr>
            <w:highlight w:val="yellow"/>
          </w:rPr>
          <w:t>7</w:t>
        </w:r>
      </w:ins>
      <w:del w:id="248" w:author="Andrew Mertens" w:date="2022-10-20T11:43:00Z">
        <w:r w:rsidRPr="00DE515F" w:rsidDel="006B7EFC">
          <w:rPr>
            <w:highlight w:val="yellow"/>
            <w:rPrChange w:id="249" w:author="Andrew Mertens" w:date="2022-11-10T14:27:00Z">
              <w:rPr/>
            </w:rPrChange>
          </w:rPr>
          <w:delText>9</w:delText>
        </w:r>
      </w:del>
      <w:r w:rsidRPr="00DE515F">
        <w:rPr>
          <w:highlight w:val="yellow"/>
          <w:rPrChange w:id="250" w:author="Andrew Mertens" w:date="2022-11-10T14:27:00Z">
            <w:rPr/>
          </w:rPrChange>
        </w:rPr>
        <w:t>)) but not the dry season (Figure S14). MST markers were not associated with diarrhoea in either season. Estimates did not differ between urban and rural studies for any combination of exposures and outcomes.</w:t>
      </w:r>
    </w:p>
    <w:p w14:paraId="2FC271EE" w14:textId="77777777" w:rsidR="006B7EFC" w:rsidRPr="006B7EFC" w:rsidRDefault="006B7EFC">
      <w:pPr>
        <w:pStyle w:val="BodyText"/>
        <w:pPrChange w:id="251" w:author="Andrew Mertens" w:date="2022-10-20T11:43:00Z">
          <w:pPr>
            <w:pStyle w:val="FirstParagraph"/>
          </w:pPr>
        </w:pPrChange>
      </w:pPr>
    </w:p>
    <w:p w14:paraId="5BEC93F9" w14:textId="77777777" w:rsidR="00572B79" w:rsidRPr="000F4E2D" w:rsidRDefault="00860D32" w:rsidP="00873B13">
      <w:pPr>
        <w:pStyle w:val="Heading4"/>
        <w:ind w:firstLine="0"/>
      </w:pPr>
      <w:bookmarkStart w:id="252" w:name="sensitivity-analyses"/>
      <w:bookmarkEnd w:id="218"/>
      <w:r w:rsidRPr="000F4E2D">
        <w:t>Sensitivity analyses</w:t>
      </w:r>
    </w:p>
    <w:p w14:paraId="1DF59E1C" w14:textId="565CBEC7" w:rsidR="00572B79" w:rsidRDefault="00860D32">
      <w:pPr>
        <w:pStyle w:val="FirstParagraph"/>
      </w:pPr>
      <w:r w:rsidRPr="000F4E2D">
        <w:t>Most covariates were not strongly associated with enteropathogen/MST marker presence in the environment, suggesting they are not strong confounders of the relationship between these exposures and child health (Figure S15). Covariate adjustment had small effects on the results; adjusted estimates were slightly larger in magnitude than unadjusted estimates, and the effect of adjustment was slightly more pronounced when a larger number of covariates was used for adjustment (Figures S16-S17). Estimates from parametric models vs. TMLE were similar (Figures S18-S19). Results were similar when we used environmental data collected up to four months prior, one month prior or at any time with respect to diarrhoea measurements (Figure S20).</w:t>
      </w:r>
    </w:p>
    <w:p w14:paraId="3F0FB594" w14:textId="77777777" w:rsidR="000F4E2D" w:rsidRPr="000F4E2D" w:rsidRDefault="000F4E2D" w:rsidP="000F4E2D">
      <w:pPr>
        <w:pStyle w:val="BodyText"/>
      </w:pPr>
    </w:p>
    <w:p w14:paraId="72BF6C2A" w14:textId="77777777" w:rsidR="00572B79" w:rsidRPr="000F4E2D" w:rsidRDefault="00860D32">
      <w:pPr>
        <w:pStyle w:val="Heading2"/>
      </w:pPr>
      <w:bookmarkStart w:id="253" w:name="discussion"/>
      <w:bookmarkEnd w:id="75"/>
      <w:bookmarkEnd w:id="98"/>
      <w:bookmarkEnd w:id="252"/>
      <w:r w:rsidRPr="000F4E2D">
        <w:t>Discussion</w:t>
      </w:r>
    </w:p>
    <w:p w14:paraId="34A578DA" w14:textId="1EE59F79" w:rsidR="00572B79" w:rsidRPr="000F4E2D" w:rsidRDefault="00860D32">
      <w:pPr>
        <w:pStyle w:val="FirstParagraph"/>
      </w:pPr>
      <w:r w:rsidRPr="00B2567E">
        <w:rPr>
          <w:highlight w:val="yellow"/>
          <w:rPrChange w:id="254" w:author="Andrew Mertens" w:date="2022-10-20T09:11:00Z">
            <w:rPr/>
          </w:rPrChange>
        </w:rPr>
        <w:t xml:space="preserve">Detection of enteropathogens in the domestic environment was associated with higher prevalence of subsequent infection with the same pathogen and lower HAZ (pooled </w:t>
      </w:r>
      <m:oMath>
        <m:r>
          <m:rPr>
            <m:sty m:val="p"/>
          </m:rPr>
          <w:rPr>
            <w:rFonts w:ascii="Cambria Math" w:hAnsi="Cambria Math"/>
            <w:highlight w:val="yellow"/>
            <w:rPrChange w:id="255" w:author="Andrew Mertens" w:date="2022-10-20T09:11:00Z">
              <w:rPr>
                <w:rFonts w:ascii="Cambria Math" w:hAnsi="Cambria Math"/>
              </w:rPr>
            </w:rPrChange>
          </w:rPr>
          <m:t>Δ</m:t>
        </m:r>
      </m:oMath>
      <w:r w:rsidRPr="00B2567E">
        <w:rPr>
          <w:highlight w:val="yellow"/>
          <w:rPrChange w:id="256" w:author="Andrew Mertens" w:date="2022-10-20T09:11:00Z">
            <w:rPr/>
          </w:rPrChange>
        </w:rPr>
        <w:t xml:space="preserve"> HAZ: -0.09 (95% CI: -0.17, -0.01)) but not diarrhoea (pooled PR: 1.17 (95% CI: 0.94, 1.46)) among children. However, some individual pathogens were associated with increased diarrhoea. Overall, human or animal MST markers were not associated with diarrhoea (pooled PR: 1.01 (95% CI: 0.83, 1.24) for human markers, 1.21 (95% CI: 0.53, 2.77) for animal markers) or child growth (pooled </w:t>
      </w:r>
      <m:oMath>
        <m:r>
          <m:rPr>
            <m:sty m:val="p"/>
          </m:rPr>
          <w:rPr>
            <w:rFonts w:ascii="Cambria Math" w:hAnsi="Cambria Math"/>
            <w:highlight w:val="yellow"/>
            <w:rPrChange w:id="257" w:author="Andrew Mertens" w:date="2022-10-20T09:11:00Z">
              <w:rPr>
                <w:rFonts w:ascii="Cambria Math" w:hAnsi="Cambria Math"/>
              </w:rPr>
            </w:rPrChange>
          </w:rPr>
          <m:t>Δ</m:t>
        </m:r>
      </m:oMath>
      <w:r w:rsidRPr="00B2567E">
        <w:rPr>
          <w:highlight w:val="yellow"/>
          <w:rPrChange w:id="258" w:author="Andrew Mertens" w:date="2022-10-20T09:11:00Z">
            <w:rPr/>
          </w:rPrChange>
        </w:rPr>
        <w:t xml:space="preserve"> HAZ: -0.02 (95% CI: -0.15, 0.11) for human markers, -0.06 (95% CI: -0.29, 0.18) for animal markers). </w:t>
      </w:r>
      <w:commentRangeStart w:id="259"/>
      <w:commentRangeStart w:id="260"/>
      <w:r w:rsidRPr="00B2567E">
        <w:rPr>
          <w:highlight w:val="yellow"/>
          <w:rPrChange w:id="261" w:author="Andrew Mertens" w:date="2022-10-20T09:11:00Z">
            <w:rPr/>
          </w:rPrChange>
        </w:rPr>
        <w:t xml:space="preserve">In </w:t>
      </w:r>
      <w:commentRangeEnd w:id="259"/>
      <w:r w:rsidR="00E10F19" w:rsidRPr="00B2567E">
        <w:rPr>
          <w:rStyle w:val="CommentReference"/>
          <w:highlight w:val="yellow"/>
          <w:rPrChange w:id="262" w:author="Andrew Mertens" w:date="2022-10-20T09:11:00Z">
            <w:rPr>
              <w:rStyle w:val="CommentReference"/>
            </w:rPr>
          </w:rPrChange>
        </w:rPr>
        <w:commentReference w:id="259"/>
      </w:r>
      <w:r w:rsidRPr="00B2567E">
        <w:rPr>
          <w:highlight w:val="yellow"/>
          <w:rPrChange w:id="263" w:author="Andrew Mertens" w:date="2022-10-20T09:11:00Z">
            <w:rPr/>
          </w:rPrChange>
        </w:rPr>
        <w:t xml:space="preserve">individual studies, </w:t>
      </w:r>
      <w:del w:id="264" w:author="Arnold, Benjamin" w:date="2022-10-07T10:41:00Z">
        <w:r w:rsidRPr="00B2567E" w:rsidDel="008C2CFE">
          <w:rPr>
            <w:highlight w:val="yellow"/>
            <w:rPrChange w:id="265" w:author="Andrew Mertens" w:date="2022-10-20T09:11:00Z">
              <w:rPr/>
            </w:rPrChange>
          </w:rPr>
          <w:delText xml:space="preserve">though, </w:delText>
        </w:r>
      </w:del>
      <w:r w:rsidRPr="00B2567E">
        <w:rPr>
          <w:highlight w:val="yellow"/>
          <w:rPrChange w:id="266" w:author="Andrew Mertens" w:date="2022-10-20T09:11:00Z">
            <w:rPr/>
          </w:rPrChange>
        </w:rPr>
        <w:t xml:space="preserve">the avian GFD marker was associated with increased diarrhoea, and the </w:t>
      </w:r>
      <w:proofErr w:type="spellStart"/>
      <w:r w:rsidRPr="00B2567E">
        <w:rPr>
          <w:highlight w:val="yellow"/>
          <w:rPrChange w:id="267" w:author="Andrew Mertens" w:date="2022-10-20T09:11:00Z">
            <w:rPr/>
          </w:rPrChange>
        </w:rPr>
        <w:t>BacCow</w:t>
      </w:r>
      <w:proofErr w:type="spellEnd"/>
      <w:r w:rsidRPr="00B2567E">
        <w:rPr>
          <w:highlight w:val="yellow"/>
          <w:rPrChange w:id="268" w:author="Andrew Mertens" w:date="2022-10-20T09:11:00Z">
            <w:rPr/>
          </w:rPrChange>
        </w:rPr>
        <w:t xml:space="preserve">, avian GFD, and ruminant </w:t>
      </w:r>
      <w:proofErr w:type="spellStart"/>
      <w:r w:rsidRPr="00B2567E">
        <w:rPr>
          <w:highlight w:val="yellow"/>
          <w:rPrChange w:id="269" w:author="Andrew Mertens" w:date="2022-10-20T09:11:00Z">
            <w:rPr/>
          </w:rPrChange>
        </w:rPr>
        <w:t>BacR</w:t>
      </w:r>
      <w:proofErr w:type="spellEnd"/>
      <w:r w:rsidRPr="00B2567E">
        <w:rPr>
          <w:highlight w:val="yellow"/>
          <w:rPrChange w:id="270" w:author="Andrew Mertens" w:date="2022-10-20T09:11:00Z">
            <w:rPr/>
          </w:rPrChange>
        </w:rPr>
        <w:t xml:space="preserve"> markers were associated with reduced growth across multiple </w:t>
      </w:r>
      <w:del w:id="271" w:author="Arnold, Benjamin" w:date="2022-10-07T10:51:00Z">
        <w:r w:rsidRPr="00B2567E" w:rsidDel="00E10F19">
          <w:rPr>
            <w:highlight w:val="yellow"/>
            <w:rPrChange w:id="272" w:author="Andrew Mertens" w:date="2022-10-20T09:11:00Z">
              <w:rPr/>
            </w:rPrChange>
          </w:rPr>
          <w:delText>metrics</w:delText>
        </w:r>
      </w:del>
      <w:ins w:id="273" w:author="Arnold, Benjamin" w:date="2022-10-07T10:51:00Z">
        <w:r w:rsidR="00E10F19" w:rsidRPr="00B2567E">
          <w:rPr>
            <w:highlight w:val="yellow"/>
            <w:rPrChange w:id="274" w:author="Andrew Mertens" w:date="2022-10-20T09:11:00Z">
              <w:rPr/>
            </w:rPrChange>
          </w:rPr>
          <w:t>measures</w:t>
        </w:r>
      </w:ins>
      <w:r w:rsidRPr="00B2567E">
        <w:rPr>
          <w:highlight w:val="yellow"/>
          <w:rPrChange w:id="275" w:author="Andrew Mertens" w:date="2022-10-20T09:11:00Z">
            <w:rPr/>
          </w:rPrChange>
        </w:rPr>
        <w:t>.</w:t>
      </w:r>
      <w:commentRangeEnd w:id="260"/>
      <w:r w:rsidR="00D62798">
        <w:rPr>
          <w:rStyle w:val="CommentReference"/>
        </w:rPr>
        <w:commentReference w:id="260"/>
      </w:r>
    </w:p>
    <w:p w14:paraId="4B1A04C2" w14:textId="194F501A" w:rsidR="00572B79" w:rsidRPr="000F4E2D" w:rsidRDefault="00860D32">
      <w:pPr>
        <w:pStyle w:val="BodyText"/>
      </w:pPr>
      <w:r w:rsidRPr="000F4E2D">
        <w:t xml:space="preserve">Our findings support a causal chain between environmental contamination, enteric </w:t>
      </w:r>
      <w:proofErr w:type="gramStart"/>
      <w:r w:rsidRPr="000F4E2D">
        <w:t>infection</w:t>
      </w:r>
      <w:proofErr w:type="gramEnd"/>
      <w:r w:rsidRPr="000F4E2D">
        <w:t xml:space="preserve"> and growth faltering. However, few pathogens were measured in both environmental and stool samples. Also, while stool was sampled prospectively after environmental sampling, associations between pathogens in the environment and in stool could be due to reverse causation from chronic shedding by colonized children contaminating the environment. Notably, there was no overall association between pathogens in the environment and diarrhoea. In settings where children are frequently exposed to pathogens, asymptomatic colonization and subclinical infections are common. A study in 8 birth cohorts from sub-Saharan Africa, Asia and South America detected </w:t>
      </w:r>
      <m:oMath>
        <m:r>
          <m:rPr>
            <m:sty m:val="p"/>
          </m:rPr>
          <w:rPr>
            <w:rFonts w:ascii="Cambria Math" w:hAnsi="Cambria Math"/>
          </w:rPr>
          <m:t>≥</m:t>
        </m:r>
      </m:oMath>
      <w:r w:rsidRPr="000F4E2D">
        <w:t xml:space="preserve"> 1 pathogen in 65% of non-diarrhoeal stools vs. 77% of diarrhoeal stools.</w:t>
      </w:r>
      <w:r w:rsidRPr="000F4E2D">
        <w:rPr>
          <w:vertAlign w:val="superscript"/>
        </w:rPr>
        <w:t>35</w:t>
      </w:r>
      <w:r w:rsidRPr="000F4E2D">
        <w:t xml:space="preserve"> In our analysis, diarrhoea prevalence was 8-26% while pathogen prevalence in stool was 19-87%, indicating gut colonization without</w:t>
      </w:r>
      <w:ins w:id="276" w:author="Steve Luby" w:date="2022-10-07T09:05:00Z">
        <w:r w:rsidR="001D4D2F">
          <w:t xml:space="preserve"> ongoing</w:t>
        </w:r>
      </w:ins>
      <w:r w:rsidRPr="000F4E2D">
        <w:t xml:space="preserve"> symptomatic diarrhoea. Acquired pathogen-specific immunity and vaccines can affect the manifestation of symptoms following pathogen exposure,</w:t>
      </w:r>
      <w:r w:rsidRPr="000F4E2D">
        <w:rPr>
          <w:vertAlign w:val="superscript"/>
        </w:rPr>
        <w:t>36</w:t>
      </w:r>
      <w:r w:rsidRPr="000F4E2D">
        <w:t xml:space="preserve"> and non-pathogenic etiologies can cause diarrhoea symptoms. Caregiver-reported diarrhoea is also subject </w:t>
      </w:r>
      <w:r w:rsidRPr="000F4E2D">
        <w:lastRenderedPageBreak/>
        <w:t>to poor recall and potential misclassification.</w:t>
      </w:r>
      <w:r w:rsidRPr="000F4E2D">
        <w:rPr>
          <w:vertAlign w:val="superscript"/>
        </w:rPr>
        <w:t>37</w:t>
      </w:r>
      <w:r w:rsidRPr="000F4E2D">
        <w:t xml:space="preserve"> In a study in Bangladesh, survey questions on diarrhoea symptoms, pictorial surveys and visual assessment of stool had poor agreement with each other and low sensitivity and specificity against pathogen detection in stool.</w:t>
      </w:r>
      <w:r w:rsidRPr="000F4E2D">
        <w:rPr>
          <w:vertAlign w:val="superscript"/>
        </w:rPr>
        <w:t>38</w:t>
      </w:r>
      <w:r w:rsidRPr="000F4E2D">
        <w:t xml:space="preserve"> Our findings support recommendations to augment self-reported diarrhoea measurements with stool testing for enteric pathogens in future studies.</w:t>
      </w:r>
      <w:r w:rsidRPr="000F4E2D">
        <w:rPr>
          <w:vertAlign w:val="superscript"/>
        </w:rPr>
        <w:t>39</w:t>
      </w:r>
    </w:p>
    <w:p w14:paraId="40355DD8" w14:textId="52119A2B" w:rsidR="00572B79" w:rsidRPr="000F4E2D" w:rsidRDefault="00860D32">
      <w:pPr>
        <w:pStyle w:val="BodyText"/>
      </w:pPr>
      <w:r w:rsidRPr="00F84DB9">
        <w:t xml:space="preserve">Pathogens in the environment that were associated with increased diarrhoea in individual studies in our analysis included </w:t>
      </w:r>
      <w:r w:rsidRPr="00F84DB9">
        <w:rPr>
          <w:i/>
          <w:iCs/>
        </w:rPr>
        <w:t>Ascaris</w:t>
      </w:r>
      <w:r w:rsidRPr="00F84DB9">
        <w:t xml:space="preserve">, </w:t>
      </w:r>
      <w:r w:rsidRPr="00F84DB9">
        <w:rPr>
          <w:i/>
          <w:iCs/>
        </w:rPr>
        <w:t>Giardia</w:t>
      </w:r>
      <w:r w:rsidRPr="00F84DB9">
        <w:t xml:space="preserve">, astrovirus, and rotavirus. These associations could be due to prolonged survival of these pathogens in the environment (e.g., </w:t>
      </w:r>
      <w:r w:rsidRPr="00F84DB9">
        <w:rPr>
          <w:i/>
          <w:iCs/>
        </w:rPr>
        <w:t>Giardia</w:t>
      </w:r>
      <w:r w:rsidRPr="00F84DB9">
        <w:t xml:space="preserve"> cysts, </w:t>
      </w:r>
      <w:r w:rsidRPr="00F84DB9">
        <w:rPr>
          <w:i/>
          <w:iCs/>
        </w:rPr>
        <w:t>Ascaris</w:t>
      </w:r>
      <w:r w:rsidRPr="00F84DB9">
        <w:t xml:space="preserve"> eggs, astrovirus, and rotavirus are resilient to environmental stress</w:t>
      </w:r>
      <w:r w:rsidRPr="00F84DB9">
        <w:rPr>
          <w:vertAlign w:val="superscript"/>
        </w:rPr>
        <w:t>40–42</w:t>
      </w:r>
      <w:r w:rsidR="00765CC7" w:rsidRPr="00F84DB9">
        <w:t xml:space="preserve">). </w:t>
      </w:r>
      <w:r w:rsidRPr="00F84DB9">
        <w:t>Among these, rotavirus and astrovirus have been identified in multi-country case-control studies among the pathogens with the highest attributable burden of child diarrhoea in low-income countries.</w:t>
      </w:r>
      <w:r w:rsidRPr="00F84DB9">
        <w:rPr>
          <w:vertAlign w:val="superscript"/>
        </w:rPr>
        <w:t>35,43</w:t>
      </w:r>
      <w:r w:rsidRPr="00B2567E">
        <w:rPr>
          <w:highlight w:val="yellow"/>
          <w:rPrChange w:id="277" w:author="Andrew Mertens" w:date="2022-10-20T09:11:00Z">
            <w:rPr/>
          </w:rPrChange>
        </w:rPr>
        <w:t xml:space="preserve"> Other dominant pathogens in the studies included </w:t>
      </w:r>
      <w:r w:rsidRPr="00B2567E">
        <w:rPr>
          <w:i/>
          <w:iCs/>
          <w:highlight w:val="yellow"/>
          <w:rPrChange w:id="278" w:author="Andrew Mertens" w:date="2022-10-20T09:11:00Z">
            <w:rPr>
              <w:i/>
              <w:iCs/>
            </w:rPr>
          </w:rPrChange>
        </w:rPr>
        <w:t>Cryptosporidium</w:t>
      </w:r>
      <w:r w:rsidRPr="00B2567E">
        <w:rPr>
          <w:highlight w:val="yellow"/>
          <w:rPrChange w:id="279" w:author="Andrew Mertens" w:date="2022-10-20T09:11:00Z">
            <w:rPr/>
          </w:rPrChange>
        </w:rPr>
        <w:t xml:space="preserve">, </w:t>
      </w:r>
      <w:r w:rsidRPr="00B2567E">
        <w:rPr>
          <w:i/>
          <w:iCs/>
          <w:highlight w:val="yellow"/>
          <w:rPrChange w:id="280" w:author="Andrew Mertens" w:date="2022-10-20T09:11:00Z">
            <w:rPr>
              <w:i/>
              <w:iCs/>
            </w:rPr>
          </w:rPrChange>
        </w:rPr>
        <w:t>Shigella</w:t>
      </w:r>
      <w:r w:rsidRPr="00B2567E">
        <w:rPr>
          <w:highlight w:val="yellow"/>
          <w:rPrChange w:id="281" w:author="Andrew Mertens" w:date="2022-10-20T09:11:00Z">
            <w:rPr/>
          </w:rPrChange>
        </w:rPr>
        <w:t xml:space="preserve">, </w:t>
      </w:r>
      <w:r w:rsidRPr="00B2567E">
        <w:rPr>
          <w:i/>
          <w:iCs/>
          <w:highlight w:val="yellow"/>
          <w:rPrChange w:id="282" w:author="Andrew Mertens" w:date="2022-10-20T09:11:00Z">
            <w:rPr>
              <w:i/>
              <w:iCs/>
            </w:rPr>
          </w:rPrChange>
        </w:rPr>
        <w:t>Campylobacter</w:t>
      </w:r>
      <w:r w:rsidRPr="00B2567E">
        <w:rPr>
          <w:highlight w:val="yellow"/>
          <w:rPrChange w:id="283" w:author="Andrew Mertens" w:date="2022-10-20T09:11:00Z">
            <w:rPr/>
          </w:rPrChange>
        </w:rPr>
        <w:t xml:space="preserve"> and norovirus; we did not have sufficient time-matched environmental data to estimate associations with diarrhoea for these pathogens except for a null association with </w:t>
      </w:r>
      <w:r w:rsidRPr="00B2567E">
        <w:rPr>
          <w:i/>
          <w:iCs/>
          <w:highlight w:val="yellow"/>
          <w:rPrChange w:id="284" w:author="Andrew Mertens" w:date="2022-10-20T09:11:00Z">
            <w:rPr>
              <w:i/>
              <w:iCs/>
            </w:rPr>
          </w:rPrChange>
        </w:rPr>
        <w:t>Shigella</w:t>
      </w:r>
      <w:r w:rsidRPr="00B2567E">
        <w:rPr>
          <w:highlight w:val="yellow"/>
          <w:rPrChange w:id="285" w:author="Andrew Mertens" w:date="2022-10-20T09:11:00Z">
            <w:rPr/>
          </w:rPrChange>
        </w:rPr>
        <w:t xml:space="preserve"> in one study. </w:t>
      </w:r>
      <w:r w:rsidRPr="00F84DB9">
        <w:t xml:space="preserve">We also note that </w:t>
      </w:r>
      <w:r w:rsidRPr="00F84DB9">
        <w:rPr>
          <w:i/>
          <w:iCs/>
        </w:rPr>
        <w:t>Ascaris</w:t>
      </w:r>
      <w:r w:rsidRPr="00F84DB9">
        <w:t xml:space="preserve"> infections typically do not lead to diarrhoeal symptoms</w:t>
      </w:r>
      <w:r w:rsidRPr="00F84DB9">
        <w:rPr>
          <w:vertAlign w:val="superscript"/>
        </w:rPr>
        <w:t>44</w:t>
      </w:r>
      <w:r w:rsidRPr="00F84DB9">
        <w:t xml:space="preserve"> and the observed association in our analysis could reflect a chance finding, co-occurrence of other pathogens in the soil samples, or residual confounding</w:t>
      </w:r>
      <w:r w:rsidRPr="00B2567E">
        <w:rPr>
          <w:highlight w:val="yellow"/>
          <w:rPrChange w:id="286" w:author="Andrew Mertens" w:date="2022-10-20T09:11:00Z">
            <w:rPr/>
          </w:rPrChange>
        </w:rPr>
        <w:t xml:space="preserve">. Detection of </w:t>
      </w:r>
      <w:r w:rsidRPr="00B2567E">
        <w:rPr>
          <w:i/>
          <w:iCs/>
          <w:highlight w:val="yellow"/>
          <w:rPrChange w:id="287" w:author="Andrew Mertens" w:date="2022-10-20T09:11:00Z">
            <w:rPr>
              <w:i/>
              <w:iCs/>
            </w:rPr>
          </w:rPrChange>
        </w:rPr>
        <w:t>Ascaris</w:t>
      </w:r>
      <w:r w:rsidRPr="00B2567E">
        <w:rPr>
          <w:highlight w:val="yellow"/>
          <w:rPrChange w:id="288" w:author="Andrew Mertens" w:date="2022-10-20T09:11:00Z">
            <w:rPr/>
          </w:rPrChange>
        </w:rPr>
        <w:t xml:space="preserve">, </w:t>
      </w:r>
      <w:r w:rsidRPr="00B2567E">
        <w:rPr>
          <w:i/>
          <w:iCs/>
          <w:highlight w:val="yellow"/>
          <w:rPrChange w:id="289" w:author="Andrew Mertens" w:date="2022-10-20T09:11:00Z">
            <w:rPr>
              <w:i/>
              <w:iCs/>
            </w:rPr>
          </w:rPrChange>
        </w:rPr>
        <w:t>Giardia</w:t>
      </w:r>
      <w:r w:rsidRPr="00B2567E">
        <w:rPr>
          <w:highlight w:val="yellow"/>
          <w:rPrChange w:id="290" w:author="Andrew Mertens" w:date="2022-10-20T09:11:00Z">
            <w:rPr/>
          </w:rPrChange>
        </w:rPr>
        <w:t>, and rotavirus in environmental samples was also associated with reduced HAZ, and astrovirus and rotavirus detection was associated with reduced WAZ and WHZ, providing internal consistency for a causal mechanism between environmental pathogen exposure, diarrhoea, and growth faltering.</w:t>
      </w:r>
    </w:p>
    <w:p w14:paraId="5A5DF95D" w14:textId="32C70E10" w:rsidR="00572B79" w:rsidRPr="000F4E2D" w:rsidRDefault="00860D32">
      <w:pPr>
        <w:pStyle w:val="BodyText"/>
      </w:pPr>
      <w:r w:rsidRPr="00B2567E">
        <w:rPr>
          <w:highlight w:val="yellow"/>
          <w:rPrChange w:id="291" w:author="Andrew Mertens" w:date="2022-10-20T09:11:00Z">
            <w:rPr/>
          </w:rPrChange>
        </w:rPr>
        <w:t xml:space="preserve">The MST markers in our analysis, including human (HumM2, HF183, </w:t>
      </w:r>
      <w:proofErr w:type="spellStart"/>
      <w:r w:rsidRPr="00B2567E">
        <w:rPr>
          <w:highlight w:val="yellow"/>
          <w:rPrChange w:id="292" w:author="Andrew Mertens" w:date="2022-10-20T09:11:00Z">
            <w:rPr/>
          </w:rPrChange>
        </w:rPr>
        <w:t>BacHum</w:t>
      </w:r>
      <w:proofErr w:type="spellEnd"/>
      <w:r w:rsidRPr="00B2567E">
        <w:rPr>
          <w:highlight w:val="yellow"/>
          <w:rPrChange w:id="293" w:author="Andrew Mertens" w:date="2022-10-20T09:11:00Z">
            <w:rPr/>
          </w:rPrChange>
        </w:rPr>
        <w:t xml:space="preserve">, </w:t>
      </w:r>
      <w:r w:rsidRPr="00B2567E">
        <w:rPr>
          <w:i/>
          <w:iCs/>
          <w:highlight w:val="yellow"/>
          <w:rPrChange w:id="294" w:author="Andrew Mertens" w:date="2022-10-20T09:11:00Z">
            <w:rPr>
              <w:i/>
              <w:iCs/>
            </w:rPr>
          </w:rPrChange>
        </w:rPr>
        <w:t xml:space="preserve">M. </w:t>
      </w:r>
      <w:proofErr w:type="spellStart"/>
      <w:r w:rsidRPr="00B2567E">
        <w:rPr>
          <w:i/>
          <w:iCs/>
          <w:highlight w:val="yellow"/>
          <w:rPrChange w:id="295" w:author="Andrew Mertens" w:date="2022-10-20T09:11:00Z">
            <w:rPr>
              <w:i/>
              <w:iCs/>
            </w:rPr>
          </w:rPrChange>
        </w:rPr>
        <w:t>smithii</w:t>
      </w:r>
      <w:proofErr w:type="spellEnd"/>
      <w:r w:rsidRPr="00B2567E">
        <w:rPr>
          <w:highlight w:val="yellow"/>
          <w:rPrChange w:id="296" w:author="Andrew Mertens" w:date="2022-10-20T09:11:00Z">
            <w:rPr/>
          </w:rPrChange>
        </w:rPr>
        <w:t>), animal (</w:t>
      </w:r>
      <w:proofErr w:type="spellStart"/>
      <w:r w:rsidRPr="00B2567E">
        <w:rPr>
          <w:highlight w:val="yellow"/>
          <w:rPrChange w:id="297" w:author="Andrew Mertens" w:date="2022-10-20T09:11:00Z">
            <w:rPr/>
          </w:rPrChange>
        </w:rPr>
        <w:t>BacCan</w:t>
      </w:r>
      <w:proofErr w:type="spellEnd"/>
      <w:r w:rsidRPr="00B2567E">
        <w:rPr>
          <w:highlight w:val="yellow"/>
          <w:rPrChange w:id="298" w:author="Andrew Mertens" w:date="2022-10-20T09:11:00Z">
            <w:rPr/>
          </w:rPrChange>
        </w:rPr>
        <w:t xml:space="preserve">, </w:t>
      </w:r>
      <w:proofErr w:type="spellStart"/>
      <w:r w:rsidRPr="00B2567E">
        <w:rPr>
          <w:highlight w:val="yellow"/>
          <w:rPrChange w:id="299" w:author="Andrew Mertens" w:date="2022-10-20T09:11:00Z">
            <w:rPr/>
          </w:rPrChange>
        </w:rPr>
        <w:t>BacCow</w:t>
      </w:r>
      <w:proofErr w:type="spellEnd"/>
      <w:r w:rsidRPr="00B2567E">
        <w:rPr>
          <w:highlight w:val="yellow"/>
          <w:rPrChange w:id="300" w:author="Andrew Mertens" w:date="2022-10-20T09:11:00Z">
            <w:rPr/>
          </w:rPrChange>
        </w:rPr>
        <w:t>), ruminant (</w:t>
      </w:r>
      <w:proofErr w:type="spellStart"/>
      <w:r w:rsidRPr="00B2567E">
        <w:rPr>
          <w:highlight w:val="yellow"/>
          <w:rPrChange w:id="301" w:author="Andrew Mertens" w:date="2022-10-20T09:11:00Z">
            <w:rPr/>
          </w:rPrChange>
        </w:rPr>
        <w:t>BacR</w:t>
      </w:r>
      <w:proofErr w:type="spellEnd"/>
      <w:r w:rsidRPr="00B2567E">
        <w:rPr>
          <w:highlight w:val="yellow"/>
          <w:rPrChange w:id="302" w:author="Andrew Mertens" w:date="2022-10-20T09:11:00Z">
            <w:rPr/>
          </w:rPrChange>
        </w:rPr>
        <w:t>) and avian (GFD) markers, were not associated with child diarrhoea or growth.</w:t>
      </w:r>
      <w:r w:rsidRPr="000F4E2D">
        <w:t xml:space="preserve"> The accuracy of MST markers in identifying host </w:t>
      </w:r>
      <w:proofErr w:type="spellStart"/>
      <w:r w:rsidRPr="000F4E2D">
        <w:t>faeces</w:t>
      </w:r>
      <w:proofErr w:type="spellEnd"/>
      <w:r w:rsidRPr="000F4E2D">
        <w:t xml:space="preserve"> is imperfect, and sensitivity/specificity values &gt;80% are considered adequate.</w:t>
      </w:r>
      <w:r w:rsidRPr="000F4E2D">
        <w:rPr>
          <w:vertAlign w:val="superscript"/>
        </w:rPr>
        <w:t>45</w:t>
      </w:r>
      <w:r w:rsidRPr="000F4E2D">
        <w:t xml:space="preserve"> These values are regionally variable, and markers need to be validated to determine their sensitivity and specificity before use in new areas. The sensitivity and specificity of human MST markers is limited in low-income country settings where </w:t>
      </w:r>
      <w:proofErr w:type="spellStart"/>
      <w:r w:rsidRPr="000F4E2D">
        <w:t>faecal</w:t>
      </w:r>
      <w:proofErr w:type="spellEnd"/>
      <w:r w:rsidRPr="000F4E2D">
        <w:t xml:space="preserve"> contamination is widespread in the environment and humans share microbiota with animals.</w:t>
      </w:r>
      <w:r w:rsidRPr="000F4E2D">
        <w:rPr>
          <w:vertAlign w:val="superscript"/>
        </w:rPr>
        <w:t>46,47</w:t>
      </w:r>
      <w:r w:rsidRPr="000F4E2D">
        <w:t xml:space="preserve"> A validation study from 16 countries on six continents found that that the sensitivity of </w:t>
      </w:r>
      <w:proofErr w:type="spellStart"/>
      <w:r w:rsidRPr="000F4E2D">
        <w:t>BacHum</w:t>
      </w:r>
      <w:proofErr w:type="spellEnd"/>
      <w:r w:rsidRPr="000F4E2D">
        <w:t xml:space="preserve">, </w:t>
      </w:r>
      <w:proofErr w:type="spellStart"/>
      <w:r w:rsidRPr="000F4E2D">
        <w:t>BacCow</w:t>
      </w:r>
      <w:proofErr w:type="spellEnd"/>
      <w:r w:rsidRPr="000F4E2D">
        <w:t xml:space="preserve"> and </w:t>
      </w:r>
      <w:proofErr w:type="spellStart"/>
      <w:r w:rsidRPr="000F4E2D">
        <w:t>BacR</w:t>
      </w:r>
      <w:proofErr w:type="spellEnd"/>
      <w:r w:rsidRPr="000F4E2D">
        <w:t xml:space="preserve"> was 87-92%, while host-specificity was 69% for </w:t>
      </w:r>
      <w:proofErr w:type="spellStart"/>
      <w:r w:rsidRPr="000F4E2D">
        <w:t>BacHum</w:t>
      </w:r>
      <w:proofErr w:type="spellEnd"/>
      <w:r w:rsidRPr="000F4E2D">
        <w:t xml:space="preserve">, 57% for </w:t>
      </w:r>
      <w:proofErr w:type="spellStart"/>
      <w:r w:rsidRPr="000F4E2D">
        <w:t>BacCow</w:t>
      </w:r>
      <w:proofErr w:type="spellEnd"/>
      <w:r w:rsidRPr="000F4E2D">
        <w:t xml:space="preserve"> and 84% for BacR.</w:t>
      </w:r>
      <w:r w:rsidRPr="000F4E2D">
        <w:rPr>
          <w:vertAlign w:val="superscript"/>
        </w:rPr>
        <w:t>48</w:t>
      </w:r>
      <w:r w:rsidRPr="000F4E2D">
        <w:t xml:space="preserve"> The studies in our analysis performed setting-specific validation to select the markers with the best demonstrated local performance. For the T</w:t>
      </w:r>
      <w:ins w:id="303" w:author="Andrew Mertens" w:date="2022-11-22T10:33:00Z">
        <w:r w:rsidR="009B41E1">
          <w:t xml:space="preserve">otal </w:t>
        </w:r>
      </w:ins>
      <w:r w:rsidRPr="000F4E2D">
        <w:t>S</w:t>
      </w:r>
      <w:ins w:id="304" w:author="Andrew Mertens" w:date="2022-11-22T10:33:00Z">
        <w:r w:rsidR="009B41E1">
          <w:t xml:space="preserve">anitation </w:t>
        </w:r>
      </w:ins>
      <w:del w:id="305" w:author="Andrew Mertens" w:date="2022-11-22T10:33:00Z">
        <w:r w:rsidRPr="000F4E2D" w:rsidDel="009B41E1">
          <w:delText>C</w:delText>
        </w:r>
      </w:del>
      <w:ins w:id="306" w:author="Andrew Mertens" w:date="2022-11-22T10:33:00Z">
        <w:r w:rsidR="009B41E1" w:rsidRPr="000F4E2D">
          <w:t>C</w:t>
        </w:r>
        <w:r w:rsidR="009B41E1">
          <w:t>ampaign</w:t>
        </w:r>
      </w:ins>
      <w:r w:rsidRPr="000F4E2D">
        <w:t xml:space="preserve"> trial, the selected human marker (</w:t>
      </w:r>
      <w:proofErr w:type="spellStart"/>
      <w:r w:rsidRPr="000F4E2D">
        <w:t>BacHum</w:t>
      </w:r>
      <w:proofErr w:type="spellEnd"/>
      <w:r w:rsidRPr="000F4E2D">
        <w:t>) had &lt;50% sensitivity and 78-80% specificity, and it cross-reacted with chicken feces.</w:t>
      </w:r>
      <w:r w:rsidRPr="000F4E2D">
        <w:rPr>
          <w:vertAlign w:val="superscript"/>
        </w:rPr>
        <w:t>49</w:t>
      </w:r>
      <w:r w:rsidRPr="000F4E2D">
        <w:t xml:space="preserve"> The selected animal marker (</w:t>
      </w:r>
      <w:proofErr w:type="spellStart"/>
      <w:r w:rsidRPr="000F4E2D">
        <w:t>BacCow</w:t>
      </w:r>
      <w:proofErr w:type="spellEnd"/>
      <w:r w:rsidRPr="000F4E2D">
        <w:t>) had 95% sensitivity and 100% specificity.</w:t>
      </w:r>
      <w:r w:rsidRPr="000F4E2D">
        <w:rPr>
          <w:vertAlign w:val="superscript"/>
        </w:rPr>
        <w:t>49</w:t>
      </w:r>
      <w:r w:rsidRPr="000F4E2D">
        <w:t xml:space="preserve"> For WASH Benefits Bangladesh, the selected HumM2, </w:t>
      </w:r>
      <w:proofErr w:type="spellStart"/>
      <w:r w:rsidRPr="000F4E2D">
        <w:t>BacR</w:t>
      </w:r>
      <w:proofErr w:type="spellEnd"/>
      <w:r w:rsidRPr="000F4E2D">
        <w:t xml:space="preserve"> and GFD markers had &gt;80% sensitivity and specificity tested against local human, chicken/duck, cow and goat </w:t>
      </w:r>
      <w:proofErr w:type="spellStart"/>
      <w:r w:rsidRPr="000F4E2D">
        <w:t>faeces</w:t>
      </w:r>
      <w:proofErr w:type="spellEnd"/>
      <w:r w:rsidRPr="000F4E2D">
        <w:t xml:space="preserve">. For </w:t>
      </w:r>
      <w:proofErr w:type="spellStart"/>
      <w:r w:rsidRPr="000F4E2D">
        <w:t>MapSan</w:t>
      </w:r>
      <w:proofErr w:type="spellEnd"/>
      <w:r w:rsidRPr="000F4E2D">
        <w:t xml:space="preserve">, the selected human markers (HF183, </w:t>
      </w:r>
      <w:r w:rsidRPr="000F4E2D">
        <w:rPr>
          <w:i/>
          <w:iCs/>
        </w:rPr>
        <w:t xml:space="preserve">M. </w:t>
      </w:r>
      <w:proofErr w:type="spellStart"/>
      <w:r w:rsidRPr="000F4E2D">
        <w:rPr>
          <w:i/>
          <w:iCs/>
        </w:rPr>
        <w:t>smithii</w:t>
      </w:r>
      <w:proofErr w:type="spellEnd"/>
      <w:r w:rsidRPr="000F4E2D">
        <w:t>) had 64-71% sensitivity and 67-71% specificity, and they cross-reacted with avian feces.</w:t>
      </w:r>
      <w:r w:rsidRPr="000F4E2D">
        <w:rPr>
          <w:vertAlign w:val="superscript"/>
        </w:rPr>
        <w:t>50</w:t>
      </w:r>
      <w:r w:rsidRPr="000F4E2D">
        <w:t xml:space="preserve"> The avian GFD marker had 78% sensitivity and 100% specificity.</w:t>
      </w:r>
      <w:r w:rsidRPr="000F4E2D">
        <w:rPr>
          <w:vertAlign w:val="superscript"/>
        </w:rPr>
        <w:t>50</w:t>
      </w:r>
      <w:r w:rsidRPr="000F4E2D">
        <w:t xml:space="preserve"> A large body of research focused on recreational waters in high-income countries indicates that human MST markers in environmental matrices do not predict gastrointestinal illness.</w:t>
      </w:r>
      <w:r w:rsidRPr="000F4E2D">
        <w:rPr>
          <w:vertAlign w:val="superscript"/>
        </w:rPr>
        <w:t>51</w:t>
      </w:r>
      <w:r w:rsidRPr="000F4E2D">
        <w:t xml:space="preserve"> Our finding that human or animal markers in the domestic environment were not overall associated with child health outcomes in low-income countries supports recommendations for developing better-performing MST markers that can better distinguish human and specific animal </w:t>
      </w:r>
      <w:proofErr w:type="spellStart"/>
      <w:r w:rsidRPr="000F4E2D">
        <w:t>faecal</w:t>
      </w:r>
      <w:proofErr w:type="spellEnd"/>
      <w:r w:rsidRPr="000F4E2D">
        <w:t xml:space="preserve"> sources in different settings.</w:t>
      </w:r>
      <w:r w:rsidRPr="000F4E2D">
        <w:rPr>
          <w:vertAlign w:val="superscript"/>
        </w:rPr>
        <w:t>48</w:t>
      </w:r>
      <w:r w:rsidRPr="000F4E2D">
        <w:t xml:space="preserve"> Notably, the avian GFD marker was the only MST marker associated with increased diarrhoea in our analysis, while multiple animal markers (GFD, </w:t>
      </w:r>
      <w:proofErr w:type="spellStart"/>
      <w:r w:rsidRPr="000F4E2D">
        <w:t>BacCow</w:t>
      </w:r>
      <w:proofErr w:type="spellEnd"/>
      <w:r w:rsidRPr="000F4E2D">
        <w:t xml:space="preserve">, </w:t>
      </w:r>
      <w:proofErr w:type="spellStart"/>
      <w:r w:rsidRPr="000F4E2D">
        <w:t>BacR</w:t>
      </w:r>
      <w:proofErr w:type="spellEnd"/>
      <w:r w:rsidRPr="000F4E2D">
        <w:t xml:space="preserve">) were associated with reduced linear and ponderal child growth in individual studies. Our findings support growing evidence that exposure </w:t>
      </w:r>
      <w:r w:rsidRPr="000F4E2D">
        <w:lastRenderedPageBreak/>
        <w:t>to animals, specifically poultry, is a</w:t>
      </w:r>
      <w:ins w:id="307" w:author="Steve Luby" w:date="2022-10-07T09:25:00Z">
        <w:r w:rsidR="00024289">
          <w:t>n important</w:t>
        </w:r>
      </w:ins>
      <w:del w:id="308" w:author="Steve Luby" w:date="2022-10-07T09:25:00Z">
        <w:r w:rsidRPr="000F4E2D" w:rsidDel="00024289">
          <w:delText xml:space="preserve"> major</w:delText>
        </w:r>
      </w:del>
      <w:r w:rsidRPr="000F4E2D">
        <w:t xml:space="preserve"> source of enteric pathogen transmission and </w:t>
      </w:r>
      <w:del w:id="309" w:author="Steve Luby" w:date="2022-10-07T09:25:00Z">
        <w:r w:rsidRPr="000F4E2D" w:rsidDel="00024289">
          <w:delText xml:space="preserve">can </w:delText>
        </w:r>
      </w:del>
      <w:ins w:id="310" w:author="Steve Luby" w:date="2022-10-07T09:25:00Z">
        <w:r w:rsidR="00024289">
          <w:t>may</w:t>
        </w:r>
        <w:r w:rsidR="00024289" w:rsidRPr="000F4E2D">
          <w:t xml:space="preserve"> </w:t>
        </w:r>
      </w:ins>
      <w:r w:rsidRPr="000F4E2D">
        <w:t>contribute to growth faltering in low-income countries.</w:t>
      </w:r>
      <w:r w:rsidRPr="000F4E2D">
        <w:rPr>
          <w:vertAlign w:val="superscript"/>
        </w:rPr>
        <w:t>52–58</w:t>
      </w:r>
      <w:r w:rsidRPr="000F4E2D">
        <w:t xml:space="preserve"> Our findings of health associations with avian </w:t>
      </w:r>
      <w:proofErr w:type="spellStart"/>
      <w:r w:rsidRPr="000F4E2D">
        <w:t>faecal</w:t>
      </w:r>
      <w:proofErr w:type="spellEnd"/>
      <w:r w:rsidRPr="000F4E2D">
        <w:t xml:space="preserve"> markers also suggest that well-performing MST markers can be a useful tool for detecting zoonotic health risks.</w:t>
      </w:r>
    </w:p>
    <w:p w14:paraId="62345314" w14:textId="7FB06C02" w:rsidR="00572B79" w:rsidRPr="000F4E2D" w:rsidRDefault="00860D32">
      <w:pPr>
        <w:pStyle w:val="BodyText"/>
      </w:pPr>
      <w:r w:rsidRPr="000F4E2D">
        <w:t xml:space="preserve">Our analysis adds to a body of research on the relationship between environmental </w:t>
      </w:r>
      <w:proofErr w:type="spellStart"/>
      <w:r w:rsidRPr="000F4E2D">
        <w:t>faecal</w:t>
      </w:r>
      <w:proofErr w:type="spellEnd"/>
      <w:r w:rsidRPr="000F4E2D">
        <w:t xml:space="preserve"> contamination and child health. One of the studies included in our analysis found that detection of any pathogen (rotavirus, adenovirus, pathogenic </w:t>
      </w:r>
      <w:r w:rsidRPr="000F4E2D">
        <w:rPr>
          <w:i/>
          <w:iCs/>
        </w:rPr>
        <w:t>E. coli</w:t>
      </w:r>
      <w:r w:rsidRPr="000F4E2D">
        <w:t xml:space="preserve">, </w:t>
      </w:r>
      <w:r w:rsidRPr="000F4E2D">
        <w:rPr>
          <w:i/>
          <w:iCs/>
        </w:rPr>
        <w:t>Cryptosporidium</w:t>
      </w:r>
      <w:r w:rsidRPr="000F4E2D">
        <w:t xml:space="preserve"> or </w:t>
      </w:r>
      <w:r w:rsidRPr="000F4E2D">
        <w:rPr>
          <w:i/>
          <w:iCs/>
        </w:rPr>
        <w:t>Giardia</w:t>
      </w:r>
      <w:r w:rsidRPr="000F4E2D">
        <w:t>) was associated with increased risk of child diarrhoea for improved water sources but not for surface water sources in India.</w:t>
      </w:r>
      <w:r w:rsidRPr="000F4E2D">
        <w:rPr>
          <w:vertAlign w:val="superscript"/>
        </w:rPr>
        <w:t>59</w:t>
      </w:r>
      <w:r w:rsidRPr="000F4E2D">
        <w:t xml:space="preserve"> The same study found that detection of human or animal markers in household samples was each associated with &gt;4-fold increase in diarrhoea when the marker was detected in all tested pathways (stored drinking water, child and caregiver hands) vs. none of these pathways.</w:t>
      </w:r>
      <w:r w:rsidRPr="000F4E2D">
        <w:rPr>
          <w:vertAlign w:val="superscript"/>
        </w:rPr>
        <w:t>59</w:t>
      </w:r>
      <w:r w:rsidRPr="000F4E2D">
        <w:t xml:space="preserve"> Most other studies in low-income countries have characterized environmental </w:t>
      </w:r>
      <w:proofErr w:type="spellStart"/>
      <w:r w:rsidRPr="000F4E2D">
        <w:t>faecal</w:t>
      </w:r>
      <w:proofErr w:type="spellEnd"/>
      <w:r w:rsidRPr="000F4E2D">
        <w:t xml:space="preserve"> contamination using FIB. Meta-analyses indicate that </w:t>
      </w:r>
      <w:r w:rsidRPr="000F4E2D">
        <w:rPr>
          <w:i/>
          <w:iCs/>
        </w:rPr>
        <w:t>E. coli</w:t>
      </w:r>
      <w:r w:rsidRPr="000F4E2D">
        <w:t xml:space="preserve"> and thermotolerant coliforms in drinking water are associated with increased risk of diarrhoea.</w:t>
      </w:r>
      <w:r w:rsidRPr="000F4E2D">
        <w:rPr>
          <w:vertAlign w:val="superscript"/>
        </w:rPr>
        <w:t>13,60</w:t>
      </w:r>
      <w:r w:rsidRPr="000F4E2D">
        <w:t xml:space="preserve"> An IPD analysis found that the odds of diarrhoea increased by 9% for each log</w:t>
      </w:r>
      <w:r w:rsidRPr="000F4E2D">
        <w:rPr>
          <w:vertAlign w:val="subscript"/>
        </w:rPr>
        <w:t>10</w:t>
      </w:r>
      <w:r w:rsidRPr="000F4E2D">
        <w:t xml:space="preserve"> FIB increase in drinking water and by 11% for each log</w:t>
      </w:r>
      <w:r w:rsidRPr="000F4E2D">
        <w:rPr>
          <w:vertAlign w:val="subscript"/>
        </w:rPr>
        <w:t>10</w:t>
      </w:r>
      <w:r w:rsidRPr="000F4E2D">
        <w:t xml:space="preserve"> FIB increase on child hands.</w:t>
      </w:r>
      <w:r w:rsidRPr="000F4E2D">
        <w:rPr>
          <w:vertAlign w:val="superscript"/>
        </w:rPr>
        <w:t>10</w:t>
      </w:r>
      <w:r w:rsidRPr="000F4E2D">
        <w:t xml:space="preserve"> In the same analysis, a log</w:t>
      </w:r>
      <w:r w:rsidRPr="000F4E2D">
        <w:rPr>
          <w:vertAlign w:val="subscript"/>
        </w:rPr>
        <w:t>10</w:t>
      </w:r>
      <w:r w:rsidRPr="000F4E2D">
        <w:t xml:space="preserve"> increase in FIB in drinking water and on fomites was associated with slightly lower HAZ (</w:t>
      </w:r>
      <m:oMath>
        <m:r>
          <w:rPr>
            <w:rFonts w:ascii="Cambria Math" w:hAnsi="Cambria Math"/>
          </w:rPr>
          <m:t>Δ</m:t>
        </m:r>
      </m:oMath>
      <w:r w:rsidRPr="000F4E2D">
        <w:t xml:space="preserve"> z = -0.04 and -0.06, respectively).</w:t>
      </w:r>
      <w:r w:rsidRPr="000F4E2D">
        <w:rPr>
          <w:vertAlign w:val="superscript"/>
        </w:rPr>
        <w:t>10</w:t>
      </w:r>
      <w:r w:rsidRPr="000F4E2D">
        <w:t xml:space="preserve"> The reduction in HAZ associated with enteropathogens in the environment in our analysis (</w:t>
      </w:r>
      <m:oMath>
        <m:r>
          <w:rPr>
            <w:rFonts w:ascii="Cambria Math" w:hAnsi="Cambria Math"/>
          </w:rPr>
          <m:t>Δ</m:t>
        </m:r>
      </m:oMath>
      <w:r w:rsidRPr="000F4E2D">
        <w:t xml:space="preserve"> z = -0.0</w:t>
      </w:r>
      <w:r w:rsidR="00155B57">
        <w:t>9</w:t>
      </w:r>
      <w:r w:rsidRPr="000F4E2D">
        <w:t>) was similar in magnitude to what has been reported for FIB. Thus, advanced measures to characterize environmental contamination did not yield any clearer insights over FIB with respect to predicting child health outcomes. However, our finding of increased risk of infection with a pathogen following its detection in the environment indicates that measuring pathogens in the environment is useful for assessing transmission for a specific organism and consequently designing and evaluating interventions targeting it.</w:t>
      </w:r>
    </w:p>
    <w:p w14:paraId="0C640E7F" w14:textId="25DAFBB9" w:rsidR="00572B79" w:rsidRPr="000F4E2D" w:rsidRDefault="00860D32">
      <w:pPr>
        <w:pStyle w:val="BodyText"/>
      </w:pPr>
      <w:r w:rsidRPr="000F4E2D">
        <w:t xml:space="preserve">Regardless of the analytical target used, measuring environmental contamination is subject to limitations when the goal is to predict health risks. Measuring FIB, enteric </w:t>
      </w:r>
      <w:proofErr w:type="gramStart"/>
      <w:r w:rsidRPr="000F4E2D">
        <w:t>pathogens</w:t>
      </w:r>
      <w:proofErr w:type="gramEnd"/>
      <w:r w:rsidRPr="000F4E2D">
        <w:t xml:space="preserve"> and MST markers in the environment each have specific strengths and weaknesses. While FIB can come from non-</w:t>
      </w:r>
      <w:proofErr w:type="spellStart"/>
      <w:r w:rsidRPr="000F4E2D">
        <w:t>faecal</w:t>
      </w:r>
      <w:proofErr w:type="spellEnd"/>
      <w:r w:rsidRPr="000F4E2D">
        <w:t xml:space="preserve"> sources, </w:t>
      </w:r>
      <w:del w:id="311" w:author="Steve Luby" w:date="2022-10-07T09:28:00Z">
        <w:r w:rsidRPr="000F4E2D" w:rsidDel="004156C3">
          <w:delText xml:space="preserve">do not </w:delText>
        </w:r>
      </w:del>
      <w:r w:rsidRPr="000F4E2D">
        <w:t xml:space="preserve">correlate </w:t>
      </w:r>
      <w:ins w:id="312" w:author="Steve Luby" w:date="2022-10-07T09:28:00Z">
        <w:r w:rsidR="004156C3">
          <w:t xml:space="preserve">imperfectly </w:t>
        </w:r>
      </w:ins>
      <w:r w:rsidRPr="000F4E2D">
        <w:t xml:space="preserve">with pathogens and cannot differentiate between </w:t>
      </w:r>
      <w:proofErr w:type="spellStart"/>
      <w:r w:rsidRPr="000F4E2D">
        <w:t>faecal</w:t>
      </w:r>
      <w:proofErr w:type="spellEnd"/>
      <w:r w:rsidRPr="000F4E2D">
        <w:t xml:space="preserve"> hosts,</w:t>
      </w:r>
      <w:r w:rsidRPr="000F4E2D">
        <w:rPr>
          <w:vertAlign w:val="superscript"/>
        </w:rPr>
        <w:t>11–13</w:t>
      </w:r>
      <w:r w:rsidRPr="000F4E2D">
        <w:t xml:space="preserve"> they can be measured inexpensively with minimal equipment. They also indicate viable organisms because they are typically enumerated with culture-based methods. Measuring pathogens/MST markers is more expensive and requires more extensive facilities. Therefore, the number of samples tested is typically small while the prevalence and abundance of enteropathogens in the environment is low, limiting statistical precision. Also, molecular methods </w:t>
      </w:r>
      <w:commentRangeStart w:id="313"/>
      <w:r w:rsidRPr="000F4E2D">
        <w:t>typically used to detect these targets cannot determine viability</w:t>
      </w:r>
      <w:commentRangeEnd w:id="313"/>
      <w:r w:rsidR="009B41E1">
        <w:rPr>
          <w:rStyle w:val="CommentReference"/>
        </w:rPr>
        <w:commentReference w:id="313"/>
      </w:r>
      <w:r w:rsidRPr="000F4E2D">
        <w:t xml:space="preserve">. Additionally, </w:t>
      </w:r>
      <w:proofErr w:type="spellStart"/>
      <w:r w:rsidRPr="000F4E2D">
        <w:t>faecal</w:t>
      </w:r>
      <w:proofErr w:type="spellEnd"/>
      <w:r w:rsidRPr="000F4E2D">
        <w:t xml:space="preserve"> organisms in the environment have substantial temporal and spatial variability</w:t>
      </w:r>
      <w:r w:rsidRPr="000F4E2D">
        <w:rPr>
          <w:vertAlign w:val="superscript"/>
        </w:rPr>
        <w:t>61,62</w:t>
      </w:r>
      <w:r w:rsidRPr="000F4E2D">
        <w:t xml:space="preserve"> so grab samples capturing one point in time and space are unlikely to adequately characterize contamination. In an analysis among beachgoers in the US, averaging repeated </w:t>
      </w:r>
      <w:r w:rsidRPr="000F4E2D">
        <w:rPr>
          <w:i/>
          <w:iCs/>
        </w:rPr>
        <w:t>Enterococcus</w:t>
      </w:r>
      <w:r w:rsidRPr="000F4E2D">
        <w:t xml:space="preserve"> measurements in recreational waters revealed associations with gastrointestinal illness among swimmers</w:t>
      </w:r>
      <w:r w:rsidRPr="000F4E2D">
        <w:rPr>
          <w:vertAlign w:val="superscript"/>
        </w:rPr>
        <w:t>63</w:t>
      </w:r>
      <w:r w:rsidRPr="000F4E2D">
        <w:t xml:space="preserve">. Fine-grained longitudinal sampling of the domestic environment can better characterize </w:t>
      </w:r>
      <w:proofErr w:type="spellStart"/>
      <w:r w:rsidRPr="000F4E2D">
        <w:t>faecal</w:t>
      </w:r>
      <w:proofErr w:type="spellEnd"/>
      <w:r w:rsidRPr="000F4E2D">
        <w:t xml:space="preserve"> contamination in low-income countries; such sampling is more feasible using inexpensive and widely available FIB methods. Additionally, measuring the environmental concentration of an organism gives little information about the dose ingested by children, which is determined by the duration and frequency of exposure in addition to the level of contamination.</w:t>
      </w:r>
      <w:r w:rsidRPr="000F4E2D">
        <w:rPr>
          <w:vertAlign w:val="superscript"/>
        </w:rPr>
        <w:t>64</w:t>
      </w:r>
      <w:r w:rsidRPr="000F4E2D">
        <w:t xml:space="preserve"> Children’s contact patterns with environmental matrices vary with age and setting.</w:t>
      </w:r>
      <w:r w:rsidRPr="000F4E2D">
        <w:rPr>
          <w:vertAlign w:val="superscript"/>
        </w:rPr>
        <w:t>65,66</w:t>
      </w:r>
      <w:r w:rsidRPr="000F4E2D">
        <w:t xml:space="preserve"> Combining assessments of these patterns with environmental measurements may better predict health risks.</w:t>
      </w:r>
      <w:r w:rsidRPr="000F4E2D">
        <w:rPr>
          <w:vertAlign w:val="superscript"/>
        </w:rPr>
        <w:t>67,68</w:t>
      </w:r>
    </w:p>
    <w:p w14:paraId="758CC4A6" w14:textId="77777777" w:rsidR="00572B79" w:rsidRPr="000F4E2D" w:rsidRDefault="00860D32">
      <w:pPr>
        <w:pStyle w:val="BodyText"/>
      </w:pPr>
      <w:commentRangeStart w:id="314"/>
      <w:r w:rsidRPr="000F4E2D">
        <w:lastRenderedPageBreak/>
        <w:t>Our analysis had several limitations.</w:t>
      </w:r>
      <w:commentRangeEnd w:id="314"/>
      <w:r w:rsidR="00B2567E">
        <w:rPr>
          <w:rStyle w:val="CommentReference"/>
        </w:rPr>
        <w:commentReference w:id="314"/>
      </w:r>
      <w:r w:rsidRPr="000F4E2D">
        <w:t xml:space="preserve"> We only identified a small number of eligible studies. Due to the smaller sample size of the environmental samples within these studies, rare detection of many of the targets and low diarrhoea prevalence in most studies, we could not estimate all exposure-outcome associations, and our estimates may have failed to detect some associations due to data sparsity. The IPD meta-analysis approach allowed us combine data across studies to increase our statistical precision; meta-analyses with additional data from future studies may detect associations we missed. We could also only adjust for a small subset of potentially confounding covariates in some analyses due to the small number of observations. However, most covariates were weakly associated with measures of environmental contamination, and our unadjusted and adjusted estimates were similar even when controlling for a larger number of covariates. Flexible covariate adjustment through TMLE did not change associations between environmental contamination and diarrhoea or HAZ. Therefore, we believe we adequately adjusted for measured </w:t>
      </w:r>
      <w:proofErr w:type="gramStart"/>
      <w:r w:rsidRPr="000F4E2D">
        <w:t>confounding</w:t>
      </w:r>
      <w:proofErr w:type="gramEnd"/>
      <w:r w:rsidRPr="000F4E2D">
        <w:t xml:space="preserve"> but unmeasured confounding may remain.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studies may have also led to inconsistencies in associations between studies. However, shrinking or expanding the window we allowed between environmental and diarrhoea measurements in our analyses did not change our findings.</w:t>
      </w:r>
    </w:p>
    <w:p w14:paraId="3460FC15" w14:textId="7FD77CDE" w:rsidR="00572B79" w:rsidRPr="000F4E2D" w:rsidRDefault="00860D32">
      <w:pPr>
        <w:pStyle w:val="BodyText"/>
      </w:pPr>
      <w:r w:rsidRPr="000F4E2D">
        <w:t xml:space="preserve">In conclusion, enteropathogen detection in the environment was associated with increased risk of child enteric infections and slightly lower linear growth but not symptomatic diarrhoea in our analysis. Our findings support a causal chain between environmental </w:t>
      </w:r>
      <w:proofErr w:type="spellStart"/>
      <w:r w:rsidRPr="000F4E2D">
        <w:t>faecal</w:t>
      </w:r>
      <w:proofErr w:type="spellEnd"/>
      <w:r w:rsidRPr="000F4E2D">
        <w:t xml:space="preserve"> contamination</w:t>
      </w:r>
      <w:ins w:id="315" w:author="Steve Luby" w:date="2022-10-07T09:31:00Z">
        <w:r w:rsidR="004156C3">
          <w:t>, child infection</w:t>
        </w:r>
      </w:ins>
      <w:r w:rsidRPr="000F4E2D">
        <w:t xml:space="preserve"> and child health outcomes. Our results also indicate a need for better MST markers. Future research should incorporate longitudinal and spatial environmental sampling to measure a combination of FIB and a common set of pathogens and/</w:t>
      </w:r>
      <w:commentRangeStart w:id="316"/>
      <w:commentRangeStart w:id="317"/>
      <w:r w:rsidRPr="000F4E2D">
        <w:t xml:space="preserve">or well-performing MST markers </w:t>
      </w:r>
      <w:commentRangeEnd w:id="316"/>
      <w:r w:rsidR="004156C3">
        <w:rPr>
          <w:rStyle w:val="CommentReference"/>
        </w:rPr>
        <w:commentReference w:id="316"/>
      </w:r>
      <w:commentRangeEnd w:id="317"/>
      <w:r w:rsidR="009B41E1">
        <w:rPr>
          <w:rStyle w:val="CommentReference"/>
        </w:rPr>
        <w:commentReference w:id="317"/>
      </w:r>
      <w:r w:rsidRPr="000F4E2D">
        <w:t xml:space="preserve">in the environment as well as test for pathogens in stool to assess links between environmental </w:t>
      </w:r>
      <w:proofErr w:type="spellStart"/>
      <w:r w:rsidRPr="000F4E2D">
        <w:t>faecal</w:t>
      </w:r>
      <w:proofErr w:type="spellEnd"/>
      <w:r w:rsidRPr="000F4E2D">
        <w:t xml:space="preserve"> exposure and child health.</w:t>
      </w:r>
    </w:p>
    <w:p w14:paraId="51AF8A8A" w14:textId="77777777" w:rsidR="000F4E2D" w:rsidRDefault="000F4E2D">
      <w:pPr>
        <w:pStyle w:val="Heading2"/>
      </w:pPr>
      <w:bookmarkStart w:id="318" w:name="references"/>
      <w:bookmarkEnd w:id="253"/>
    </w:p>
    <w:p w14:paraId="07B37B23" w14:textId="58B5CE13" w:rsidR="00572B79" w:rsidRPr="000F4E2D" w:rsidRDefault="00860D32">
      <w:pPr>
        <w:pStyle w:val="Heading2"/>
      </w:pPr>
      <w:r w:rsidRPr="000F4E2D">
        <w:t>References</w:t>
      </w:r>
    </w:p>
    <w:p w14:paraId="0B87A876" w14:textId="77777777" w:rsidR="00572B79" w:rsidRPr="00BF7765" w:rsidRDefault="00860D32" w:rsidP="000F4E2D">
      <w:pPr>
        <w:pStyle w:val="Bibliography"/>
        <w:ind w:hanging="720"/>
      </w:pPr>
      <w:bookmarkStart w:id="319" w:name="Xf17b49cc78c32e3d36c7fc5f444e955c1e88c50"/>
      <w:bookmarkStart w:id="320" w:name="refs"/>
      <w:r w:rsidRPr="00BF7765">
        <w:t xml:space="preserve">1 </w:t>
      </w:r>
      <w:r w:rsidRPr="00BF7765">
        <w:tab/>
        <w:t xml:space="preserve">Prendergast A, Kelly P. </w:t>
      </w:r>
      <w:hyperlink r:id="rId13">
        <w:r w:rsidRPr="00BF7765">
          <w:rPr>
            <w:rStyle w:val="Hyperlink"/>
            <w:b w:val="0"/>
            <w:bCs w:val="0"/>
            <w:color w:val="auto"/>
            <w:sz w:val="22"/>
            <w:szCs w:val="22"/>
          </w:rPr>
          <w:t>Enteropathies in the Developing World: Neglected Effects on Global Health</w:t>
        </w:r>
      </w:hyperlink>
      <w:r w:rsidRPr="00BF7765">
        <w:t xml:space="preserve">. </w:t>
      </w:r>
      <w:r w:rsidRPr="00BF7765">
        <w:rPr>
          <w:i/>
          <w:iCs/>
        </w:rPr>
        <w:t>The American Journal of Tropical Medicine and Hygiene</w:t>
      </w:r>
      <w:r w:rsidRPr="00BF7765">
        <w:t xml:space="preserve"> 2012; 86: 756–63.</w:t>
      </w:r>
    </w:p>
    <w:p w14:paraId="6E5679ED" w14:textId="77777777" w:rsidR="00572B79" w:rsidRPr="00BF7765" w:rsidRDefault="00860D32" w:rsidP="000F4E2D">
      <w:pPr>
        <w:pStyle w:val="Bibliography"/>
        <w:ind w:hanging="720"/>
      </w:pPr>
      <w:bookmarkStart w:id="321" w:name="ref-changChildrenSuccessfullyTreated2013"/>
      <w:bookmarkEnd w:id="319"/>
      <w:r w:rsidRPr="00BF7765">
        <w:t xml:space="preserve">2 </w:t>
      </w:r>
      <w:r w:rsidRPr="00BF7765">
        <w:tab/>
        <w:t xml:space="preserve">Chang CY, Trehan I, Wang RJ, </w:t>
      </w:r>
      <w:r w:rsidRPr="00BF7765">
        <w:rPr>
          <w:i/>
          <w:iCs/>
        </w:rPr>
        <w:t>et al.</w:t>
      </w:r>
      <w:r w:rsidRPr="00BF7765">
        <w:t xml:space="preserve"> </w:t>
      </w:r>
      <w:hyperlink r:id="rId14">
        <w:r w:rsidRPr="00BF7765">
          <w:rPr>
            <w:rStyle w:val="Hyperlink"/>
            <w:b w:val="0"/>
            <w:bCs w:val="0"/>
            <w:color w:val="auto"/>
            <w:sz w:val="22"/>
            <w:szCs w:val="22"/>
          </w:rPr>
          <w:t>Children successfully treated for moderate acute malnutrition remain at risk for malnutrition and death in the subsequent year after recovery</w:t>
        </w:r>
      </w:hyperlink>
      <w:r w:rsidRPr="00BF7765">
        <w:t xml:space="preserve">. </w:t>
      </w:r>
      <w:r w:rsidRPr="00BF7765">
        <w:rPr>
          <w:i/>
          <w:iCs/>
        </w:rPr>
        <w:t>The Journal of Nutrition</w:t>
      </w:r>
      <w:r w:rsidRPr="00BF7765">
        <w:t xml:space="preserve"> 2013; 143: 215–20.</w:t>
      </w:r>
    </w:p>
    <w:p w14:paraId="069068BF" w14:textId="77777777" w:rsidR="00572B79" w:rsidRPr="00BF7765" w:rsidRDefault="00860D32" w:rsidP="000F4E2D">
      <w:pPr>
        <w:pStyle w:val="Bibliography"/>
        <w:ind w:hanging="720"/>
      </w:pPr>
      <w:bookmarkStart w:id="322" w:name="Xeae0d16d8610c81907f4313a9d0175613f201be"/>
      <w:bookmarkEnd w:id="321"/>
      <w:r w:rsidRPr="00BF7765">
        <w:t xml:space="preserve">3 </w:t>
      </w:r>
      <w:r w:rsidRPr="00BF7765">
        <w:tab/>
        <w:t xml:space="preserve">McDonald CM, </w:t>
      </w:r>
      <w:proofErr w:type="spellStart"/>
      <w:r w:rsidRPr="00BF7765">
        <w:t>Olofin</w:t>
      </w:r>
      <w:proofErr w:type="spellEnd"/>
      <w:r w:rsidRPr="00BF7765">
        <w:t xml:space="preserve"> I, Flaxman S, </w:t>
      </w:r>
      <w:r w:rsidRPr="00BF7765">
        <w:rPr>
          <w:i/>
          <w:iCs/>
        </w:rPr>
        <w:t>et al.</w:t>
      </w:r>
      <w:r w:rsidRPr="00BF7765">
        <w:t xml:space="preserve"> </w:t>
      </w:r>
      <w:hyperlink r:id="rId15">
        <w:r w:rsidRPr="00BF7765">
          <w:rPr>
            <w:rStyle w:val="Hyperlink"/>
            <w:b w:val="0"/>
            <w:bCs w:val="0"/>
            <w:color w:val="auto"/>
            <w:sz w:val="22"/>
            <w:szCs w:val="22"/>
          </w:rPr>
          <w:t>The effect of multiple anthropometric deficits on child mortality: Meta-analysis of individual data in 10 prospective studies from developing countries</w:t>
        </w:r>
      </w:hyperlink>
      <w:r w:rsidRPr="00BF7765">
        <w:t xml:space="preserve">. </w:t>
      </w:r>
      <w:r w:rsidRPr="00BF7765">
        <w:rPr>
          <w:i/>
          <w:iCs/>
        </w:rPr>
        <w:t>The American Journal of Clinical Nutrition</w:t>
      </w:r>
      <w:r w:rsidRPr="00BF7765">
        <w:t xml:space="preserve"> 2013; 97: 896–901.</w:t>
      </w:r>
    </w:p>
    <w:p w14:paraId="6D0F0D5F" w14:textId="77777777" w:rsidR="00572B79" w:rsidRPr="00BF7765" w:rsidRDefault="00860D32" w:rsidP="000F4E2D">
      <w:pPr>
        <w:pStyle w:val="Bibliography"/>
        <w:ind w:hanging="720"/>
      </w:pPr>
      <w:bookmarkStart w:id="323" w:name="ref-jamesGlobalRegionalNational2018"/>
      <w:bookmarkEnd w:id="322"/>
      <w:r w:rsidRPr="00BF7765">
        <w:t xml:space="preserve">4 </w:t>
      </w:r>
      <w:r w:rsidRPr="00BF7765">
        <w:tab/>
        <w:t xml:space="preserve">James SL, Abate D, Abate KH, </w:t>
      </w:r>
      <w:r w:rsidRPr="00BF7765">
        <w:rPr>
          <w:i/>
          <w:iCs/>
        </w:rPr>
        <w:t>et al.</w:t>
      </w:r>
      <w:r w:rsidRPr="00BF7765">
        <w:t xml:space="preserve"> </w:t>
      </w:r>
      <w:hyperlink r:id="rId16">
        <w:r w:rsidRPr="00BF7765">
          <w:rPr>
            <w:rStyle w:val="Hyperlink"/>
            <w:b w:val="0"/>
            <w:bCs w:val="0"/>
            <w:color w:val="auto"/>
            <w:sz w:val="22"/>
            <w:szCs w:val="22"/>
          </w:rPr>
          <w:t>Global, regional, and national incidence, prevalence, and years lived with disability for 354 diseases and injuries for 195 countries and territories, 1990: A systematic analysis for the Global Burden of Disease Study 2017</w:t>
        </w:r>
      </w:hyperlink>
      <w:r w:rsidRPr="00BF7765">
        <w:t xml:space="preserve">. </w:t>
      </w:r>
      <w:r w:rsidRPr="00BF7765">
        <w:rPr>
          <w:i/>
          <w:iCs/>
        </w:rPr>
        <w:t>The Lancet</w:t>
      </w:r>
      <w:r w:rsidRPr="00BF7765">
        <w:t xml:space="preserve"> 2018; 392: 1789–858.</w:t>
      </w:r>
    </w:p>
    <w:p w14:paraId="7580F93C" w14:textId="77777777" w:rsidR="00572B79" w:rsidRPr="00BF7765" w:rsidRDefault="00860D32" w:rsidP="000F4E2D">
      <w:pPr>
        <w:pStyle w:val="Bibliography"/>
        <w:ind w:hanging="720"/>
      </w:pPr>
      <w:bookmarkStart w:id="324" w:name="ref-blackEarlyChildhoodDevelopment2017"/>
      <w:bookmarkEnd w:id="323"/>
      <w:r w:rsidRPr="00BF7765">
        <w:t xml:space="preserve">5 </w:t>
      </w:r>
      <w:r w:rsidRPr="00BF7765">
        <w:tab/>
        <w:t xml:space="preserve">Black MM, Walker SP, Fernald LCH, </w:t>
      </w:r>
      <w:r w:rsidRPr="00BF7765">
        <w:rPr>
          <w:i/>
          <w:iCs/>
        </w:rPr>
        <w:t>et al.</w:t>
      </w:r>
      <w:r w:rsidRPr="00BF7765">
        <w:t xml:space="preserve"> </w:t>
      </w:r>
      <w:hyperlink r:id="rId17">
        <w:r w:rsidRPr="00BF7765">
          <w:rPr>
            <w:rStyle w:val="Hyperlink"/>
            <w:b w:val="0"/>
            <w:bCs w:val="0"/>
            <w:color w:val="auto"/>
            <w:sz w:val="22"/>
            <w:szCs w:val="22"/>
          </w:rPr>
          <w:t>Early childhood development coming of age: Science through the life course</w:t>
        </w:r>
      </w:hyperlink>
      <w:r w:rsidRPr="00BF7765">
        <w:t xml:space="preserve">. </w:t>
      </w:r>
      <w:r w:rsidRPr="00BF7765">
        <w:rPr>
          <w:i/>
          <w:iCs/>
        </w:rPr>
        <w:t>Lancet (London, England)</w:t>
      </w:r>
      <w:r w:rsidRPr="00BF7765">
        <w:t xml:space="preserve"> 2017; 389: 77–90.</w:t>
      </w:r>
    </w:p>
    <w:p w14:paraId="6FE65939" w14:textId="77777777" w:rsidR="00572B79" w:rsidRPr="00BF7765" w:rsidRDefault="00860D32" w:rsidP="000F4E2D">
      <w:pPr>
        <w:pStyle w:val="Bibliography"/>
        <w:ind w:hanging="720"/>
      </w:pPr>
      <w:bookmarkStart w:id="325" w:name="X1e436f972bd9eccdd07789b16bdf3806ea9b00a"/>
      <w:bookmarkEnd w:id="324"/>
      <w:r w:rsidRPr="00BF7765">
        <w:lastRenderedPageBreak/>
        <w:t xml:space="preserve">6 </w:t>
      </w:r>
      <w:r w:rsidRPr="00BF7765">
        <w:tab/>
      </w:r>
      <w:proofErr w:type="spellStart"/>
      <w:r w:rsidRPr="00BF7765">
        <w:t>Prüss-Ustün</w:t>
      </w:r>
      <w:proofErr w:type="spellEnd"/>
      <w:r w:rsidRPr="00BF7765">
        <w:t xml:space="preserve"> A, Wolf J, Bartram J, </w:t>
      </w:r>
      <w:r w:rsidRPr="00BF7765">
        <w:rPr>
          <w:i/>
          <w:iCs/>
        </w:rPr>
        <w:t>et al.</w:t>
      </w:r>
      <w:r w:rsidRPr="00BF7765">
        <w:t xml:space="preserve"> </w:t>
      </w:r>
      <w:hyperlink r:id="rId18">
        <w:r w:rsidRPr="00BF7765">
          <w:rPr>
            <w:rStyle w:val="Hyperlink"/>
            <w:b w:val="0"/>
            <w:bCs w:val="0"/>
            <w:color w:val="auto"/>
            <w:sz w:val="22"/>
            <w:szCs w:val="22"/>
          </w:rPr>
          <w:t>Burden of disease from inadequate water, sanitation and hygiene for selected adverse health outcomes: An updated analysis with a focus on low- and middle-income countries</w:t>
        </w:r>
      </w:hyperlink>
      <w:r w:rsidRPr="00BF7765">
        <w:t xml:space="preserve">. </w:t>
      </w:r>
      <w:r w:rsidRPr="00BF7765">
        <w:rPr>
          <w:i/>
          <w:iCs/>
        </w:rPr>
        <w:t>International Journal of Hygiene and Environmental Health</w:t>
      </w:r>
      <w:r w:rsidRPr="00BF7765">
        <w:t xml:space="preserve"> 2019; 222: 765–77.</w:t>
      </w:r>
    </w:p>
    <w:p w14:paraId="72F9C53B" w14:textId="77777777" w:rsidR="00572B79" w:rsidRPr="00BF7765" w:rsidRDefault="00860D32" w:rsidP="000F4E2D">
      <w:pPr>
        <w:pStyle w:val="Bibliography"/>
        <w:ind w:hanging="720"/>
      </w:pPr>
      <w:bookmarkStart w:id="326" w:name="Xfdc957128323568b573ae0fcc258014cd910e65"/>
      <w:bookmarkEnd w:id="325"/>
      <w:r w:rsidRPr="00BF7765">
        <w:t xml:space="preserve">7 </w:t>
      </w:r>
      <w:r w:rsidRPr="00BF7765">
        <w:tab/>
        <w:t xml:space="preserve">Humphrey JH, Mbuya MNN, </w:t>
      </w:r>
      <w:proofErr w:type="spellStart"/>
      <w:r w:rsidRPr="00BF7765">
        <w:t>Ntozini</w:t>
      </w:r>
      <w:proofErr w:type="spellEnd"/>
      <w:r w:rsidRPr="00BF7765">
        <w:t xml:space="preserve"> R, </w:t>
      </w:r>
      <w:r w:rsidRPr="00BF7765">
        <w:rPr>
          <w:i/>
          <w:iCs/>
        </w:rPr>
        <w:t>et al.</w:t>
      </w:r>
      <w:r w:rsidRPr="00BF7765">
        <w:t xml:space="preserve"> </w:t>
      </w:r>
      <w:hyperlink r:id="rId19">
        <w:r w:rsidRPr="00BF7765">
          <w:rPr>
            <w:rStyle w:val="Hyperlink"/>
            <w:b w:val="0"/>
            <w:bCs w:val="0"/>
            <w:color w:val="auto"/>
            <w:sz w:val="22"/>
            <w:szCs w:val="22"/>
          </w:rPr>
          <w:t xml:space="preserve">Independent and combined effects of improved water, sanitation, and hygiene, and improved complementary feeding, on child stunting and </w:t>
        </w:r>
        <w:proofErr w:type="spellStart"/>
        <w:r w:rsidRPr="00BF7765">
          <w:rPr>
            <w:rStyle w:val="Hyperlink"/>
            <w:b w:val="0"/>
            <w:bCs w:val="0"/>
            <w:color w:val="auto"/>
            <w:sz w:val="22"/>
            <w:szCs w:val="22"/>
          </w:rPr>
          <w:t>anaemia</w:t>
        </w:r>
        <w:proofErr w:type="spellEnd"/>
        <w:r w:rsidRPr="00BF7765">
          <w:rPr>
            <w:rStyle w:val="Hyperlink"/>
            <w:b w:val="0"/>
            <w:bCs w:val="0"/>
            <w:color w:val="auto"/>
            <w:sz w:val="22"/>
            <w:szCs w:val="22"/>
          </w:rPr>
          <w:t xml:space="preserve"> in rural Zimbabwe: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2019; 7: e132–47.</w:t>
      </w:r>
    </w:p>
    <w:p w14:paraId="73106D6E" w14:textId="77777777" w:rsidR="00572B79" w:rsidRPr="00BF7765" w:rsidRDefault="00860D32" w:rsidP="000F4E2D">
      <w:pPr>
        <w:pStyle w:val="Bibliography"/>
        <w:ind w:hanging="720"/>
      </w:pPr>
      <w:bookmarkStart w:id="327" w:name="ref-lubyEffectsWaterQuality2018"/>
      <w:bookmarkEnd w:id="326"/>
      <w:r w:rsidRPr="00BF7765">
        <w:t xml:space="preserve">8 </w:t>
      </w:r>
      <w:r w:rsidRPr="00BF7765">
        <w:tab/>
        <w:t xml:space="preserve">Luby SP, Rahman M, Arnold BF, </w:t>
      </w:r>
      <w:r w:rsidRPr="00BF7765">
        <w:rPr>
          <w:i/>
          <w:iCs/>
        </w:rPr>
        <w:t>et al.</w:t>
      </w:r>
      <w:r w:rsidRPr="00BF7765">
        <w:t xml:space="preserve"> </w:t>
      </w:r>
      <w:hyperlink r:id="rId20">
        <w:r w:rsidRPr="00BF7765">
          <w:rPr>
            <w:rStyle w:val="Hyperlink"/>
            <w:b w:val="0"/>
            <w:bCs w:val="0"/>
            <w:color w:val="auto"/>
            <w:sz w:val="22"/>
            <w:szCs w:val="22"/>
          </w:rPr>
          <w:t xml:space="preserve">Effects of water quality, sanitation, handwashing, and nutritional interventions on diarrhoea and child growth in rural Bangladesh: A cluster </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e302–15.</w:t>
      </w:r>
    </w:p>
    <w:p w14:paraId="5842FEAF" w14:textId="77777777" w:rsidR="00572B79" w:rsidRPr="00BF7765" w:rsidRDefault="00860D32" w:rsidP="000F4E2D">
      <w:pPr>
        <w:pStyle w:val="Bibliography"/>
        <w:ind w:hanging="720"/>
      </w:pPr>
      <w:bookmarkStart w:id="328" w:name="ref-nullEffectsWaterQuality2018"/>
      <w:bookmarkEnd w:id="327"/>
      <w:r w:rsidRPr="00BF7765">
        <w:t xml:space="preserve">9 </w:t>
      </w:r>
      <w:r w:rsidRPr="00BF7765">
        <w:tab/>
        <w:t xml:space="preserve">Null C, Stewart CP, Pickering AJ, </w:t>
      </w:r>
      <w:r w:rsidRPr="00BF7765">
        <w:rPr>
          <w:i/>
          <w:iCs/>
        </w:rPr>
        <w:t>et al.</w:t>
      </w:r>
      <w:r w:rsidRPr="00BF7765">
        <w:t xml:space="preserve"> </w:t>
      </w:r>
      <w:hyperlink r:id="rId21">
        <w:r w:rsidRPr="00BF7765">
          <w:rPr>
            <w:rStyle w:val="Hyperlink"/>
            <w:b w:val="0"/>
            <w:bCs w:val="0"/>
            <w:color w:val="auto"/>
            <w:sz w:val="22"/>
            <w:szCs w:val="22"/>
          </w:rPr>
          <w:t>Effects of water quality, sanitation, handwashing, and nutritional interventions on diarrhoea and child growth in rural Kenya: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controlled trial</w:t>
        </w:r>
      </w:hyperlink>
      <w:r w:rsidRPr="00BF7765">
        <w:t xml:space="preserve">. </w:t>
      </w:r>
      <w:r w:rsidRPr="00BF7765">
        <w:rPr>
          <w:i/>
          <w:iCs/>
        </w:rPr>
        <w:t>The Lancet Global Health</w:t>
      </w:r>
      <w:r w:rsidRPr="00BF7765">
        <w:t xml:space="preserve"> 2018; 6: e316–29.</w:t>
      </w:r>
    </w:p>
    <w:p w14:paraId="1D3164CE" w14:textId="77777777" w:rsidR="00572B79" w:rsidRPr="00BF7765" w:rsidRDefault="00860D32" w:rsidP="000F4E2D">
      <w:pPr>
        <w:pStyle w:val="Bibliography"/>
        <w:ind w:hanging="720"/>
      </w:pPr>
      <w:bookmarkStart w:id="329" w:name="X18461787e9834ac857e3ebb2d1f89ed11ef0d7f"/>
      <w:bookmarkEnd w:id="328"/>
      <w:r w:rsidRPr="00BF7765">
        <w:t xml:space="preserve">10 </w:t>
      </w:r>
      <w:r w:rsidRPr="00BF7765">
        <w:tab/>
        <w:t xml:space="preserve">Goddard FGB, Pickering AJ, </w:t>
      </w:r>
      <w:proofErr w:type="spellStart"/>
      <w:r w:rsidRPr="00BF7765">
        <w:t>Ercumen</w:t>
      </w:r>
      <w:proofErr w:type="spellEnd"/>
      <w:r w:rsidRPr="00BF7765">
        <w:t xml:space="preserve"> A, Brown J, Chang HH, Clasen T. </w:t>
      </w:r>
      <w:hyperlink r:id="rId22">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contamination of the environment and child health: A systematic review and individual participant data meta-analysis</w:t>
        </w:r>
      </w:hyperlink>
      <w:r w:rsidRPr="00BF7765">
        <w:t xml:space="preserve">. </w:t>
      </w:r>
      <w:r w:rsidRPr="00BF7765">
        <w:rPr>
          <w:i/>
          <w:iCs/>
        </w:rPr>
        <w:t>The Lancet Planetary Health</w:t>
      </w:r>
      <w:r w:rsidRPr="00BF7765">
        <w:t xml:space="preserve"> 2020; 4: e405–15.</w:t>
      </w:r>
    </w:p>
    <w:p w14:paraId="0AF4F587" w14:textId="77777777" w:rsidR="00572B79" w:rsidRPr="00BF7765" w:rsidRDefault="00860D32" w:rsidP="000F4E2D">
      <w:pPr>
        <w:pStyle w:val="Bibliography"/>
        <w:ind w:hanging="720"/>
      </w:pPr>
      <w:bookmarkStart w:id="330" w:name="ref-hardinaSoilEnvironmentalSource1991"/>
      <w:bookmarkEnd w:id="329"/>
      <w:r w:rsidRPr="00BF7765">
        <w:t xml:space="preserve">11 </w:t>
      </w:r>
      <w:r w:rsidRPr="00BF7765">
        <w:tab/>
        <w:t xml:space="preserve">Hardina CM, Fujioka RS. </w:t>
      </w:r>
      <w:hyperlink r:id="rId23">
        <w:r w:rsidRPr="00BF7765">
          <w:rPr>
            <w:rStyle w:val="Hyperlink"/>
            <w:b w:val="0"/>
            <w:bCs w:val="0"/>
            <w:color w:val="auto"/>
            <w:sz w:val="22"/>
            <w:szCs w:val="22"/>
          </w:rPr>
          <w:t>Soil: The environmental source of Escherichia coli and enterococci in Hawaii’s streams</w:t>
        </w:r>
      </w:hyperlink>
      <w:r w:rsidRPr="00BF7765">
        <w:t xml:space="preserve">. </w:t>
      </w:r>
      <w:r w:rsidRPr="00BF7765">
        <w:rPr>
          <w:i/>
          <w:iCs/>
        </w:rPr>
        <w:t>Environmental Toxicology and Water Quality</w:t>
      </w:r>
      <w:r w:rsidRPr="00BF7765">
        <w:t xml:space="preserve"> 1991; 6: 185–95.</w:t>
      </w:r>
    </w:p>
    <w:p w14:paraId="727BE27A" w14:textId="77777777" w:rsidR="00572B79" w:rsidRPr="00BF7765" w:rsidRDefault="00860D32" w:rsidP="000F4E2D">
      <w:pPr>
        <w:pStyle w:val="Bibliography"/>
        <w:ind w:hanging="720"/>
      </w:pPr>
      <w:bookmarkStart w:id="331" w:name="ref-wuAreMicrobialIndicators2011"/>
      <w:bookmarkEnd w:id="330"/>
      <w:r w:rsidRPr="00BF7765">
        <w:t xml:space="preserve">12 </w:t>
      </w:r>
      <w:r w:rsidRPr="00BF7765">
        <w:tab/>
        <w:t xml:space="preserve">Wu J, Long SC, Das D, Dorner SM. </w:t>
      </w:r>
      <w:hyperlink r:id="rId24">
        <w:r w:rsidRPr="00BF7765">
          <w:rPr>
            <w:rStyle w:val="Hyperlink"/>
            <w:b w:val="0"/>
            <w:bCs w:val="0"/>
            <w:color w:val="auto"/>
            <w:sz w:val="22"/>
            <w:szCs w:val="22"/>
          </w:rPr>
          <w:t>Are microbial indicators and pathogens correlated? A statistical analysis of 40 years of research</w:t>
        </w:r>
      </w:hyperlink>
      <w:r w:rsidRPr="00BF7765">
        <w:t xml:space="preserve">. </w:t>
      </w:r>
      <w:r w:rsidRPr="00BF7765">
        <w:rPr>
          <w:i/>
          <w:iCs/>
        </w:rPr>
        <w:t>Journal of Water and Health</w:t>
      </w:r>
      <w:r w:rsidRPr="00BF7765">
        <w:t xml:space="preserve"> 2011; 9: 265–78.</w:t>
      </w:r>
    </w:p>
    <w:p w14:paraId="15AC697E" w14:textId="77777777" w:rsidR="00572B79" w:rsidRPr="00BF7765" w:rsidRDefault="00860D32" w:rsidP="000F4E2D">
      <w:pPr>
        <w:pStyle w:val="Bibliography"/>
        <w:ind w:hanging="720"/>
      </w:pPr>
      <w:bookmarkStart w:id="332" w:name="ref-gruberColiformBacteriaIndicators2014"/>
      <w:bookmarkEnd w:id="331"/>
      <w:r w:rsidRPr="00BF7765">
        <w:t xml:space="preserve">13 </w:t>
      </w:r>
      <w:r w:rsidRPr="00BF7765">
        <w:tab/>
        <w:t xml:space="preserve">Gruber JS, </w:t>
      </w:r>
      <w:proofErr w:type="spellStart"/>
      <w:r w:rsidRPr="00BF7765">
        <w:t>Ercumen</w:t>
      </w:r>
      <w:proofErr w:type="spellEnd"/>
      <w:r w:rsidRPr="00BF7765">
        <w:t xml:space="preserve"> A, Colford JM. </w:t>
      </w:r>
      <w:hyperlink r:id="rId25">
        <w:r w:rsidRPr="00BF7765">
          <w:rPr>
            <w:rStyle w:val="Hyperlink"/>
            <w:b w:val="0"/>
            <w:bCs w:val="0"/>
            <w:color w:val="auto"/>
            <w:sz w:val="22"/>
            <w:szCs w:val="22"/>
          </w:rPr>
          <w:t>Coliform bacteria as indicators of diarrheal risk in household drinking water: Systematic review and meta-analysis</w:t>
        </w:r>
      </w:hyperlink>
      <w:r w:rsidRPr="00BF7765">
        <w:t xml:space="preserve">. </w:t>
      </w:r>
      <w:proofErr w:type="spellStart"/>
      <w:r w:rsidRPr="00BF7765">
        <w:rPr>
          <w:i/>
          <w:iCs/>
        </w:rPr>
        <w:t>PloS</w:t>
      </w:r>
      <w:proofErr w:type="spellEnd"/>
      <w:r w:rsidRPr="00BF7765">
        <w:rPr>
          <w:i/>
          <w:iCs/>
        </w:rPr>
        <w:t xml:space="preserve"> One</w:t>
      </w:r>
      <w:r w:rsidRPr="00BF7765">
        <w:t xml:space="preserve"> 2014; 9: e107429.</w:t>
      </w:r>
    </w:p>
    <w:p w14:paraId="1257D454" w14:textId="77777777" w:rsidR="00572B79" w:rsidRPr="00BF7765" w:rsidRDefault="00860D32" w:rsidP="000F4E2D">
      <w:pPr>
        <w:pStyle w:val="Bibliography"/>
        <w:ind w:hanging="720"/>
      </w:pPr>
      <w:bookmarkStart w:id="333" w:name="ref-schoenEvaluatingImportanceFaecal2011"/>
      <w:bookmarkEnd w:id="332"/>
      <w:r w:rsidRPr="00BF7765">
        <w:t xml:space="preserve">14 </w:t>
      </w:r>
      <w:r w:rsidRPr="00BF7765">
        <w:tab/>
        <w:t xml:space="preserve">Schoen ME, Soller JA, </w:t>
      </w:r>
      <w:proofErr w:type="spellStart"/>
      <w:r w:rsidRPr="00BF7765">
        <w:t>Ashbolt</w:t>
      </w:r>
      <w:proofErr w:type="spellEnd"/>
      <w:r w:rsidRPr="00BF7765">
        <w:t xml:space="preserve"> NJ. </w:t>
      </w:r>
      <w:hyperlink r:id="rId26">
        <w:r w:rsidRPr="00BF7765">
          <w:rPr>
            <w:rStyle w:val="Hyperlink"/>
            <w:b w:val="0"/>
            <w:bCs w:val="0"/>
            <w:color w:val="auto"/>
            <w:sz w:val="22"/>
            <w:szCs w:val="22"/>
          </w:rPr>
          <w:t xml:space="preserve">Evaluating the importance of </w:t>
        </w:r>
        <w:proofErr w:type="spellStart"/>
        <w:r w:rsidRPr="00BF7765">
          <w:rPr>
            <w:rStyle w:val="Hyperlink"/>
            <w:b w:val="0"/>
            <w:bCs w:val="0"/>
            <w:color w:val="auto"/>
            <w:sz w:val="22"/>
            <w:szCs w:val="22"/>
          </w:rPr>
          <w:t>faecal</w:t>
        </w:r>
        <w:proofErr w:type="spellEnd"/>
        <w:r w:rsidRPr="00BF7765">
          <w:rPr>
            <w:rStyle w:val="Hyperlink"/>
            <w:b w:val="0"/>
            <w:bCs w:val="0"/>
            <w:color w:val="auto"/>
            <w:sz w:val="22"/>
            <w:szCs w:val="22"/>
          </w:rPr>
          <w:t xml:space="preserve"> sources in human-impacted waters</w:t>
        </w:r>
      </w:hyperlink>
      <w:r w:rsidRPr="00BF7765">
        <w:t xml:space="preserve">. </w:t>
      </w:r>
      <w:r w:rsidRPr="00BF7765">
        <w:rPr>
          <w:i/>
          <w:iCs/>
        </w:rPr>
        <w:t>Water Research</w:t>
      </w:r>
      <w:r w:rsidRPr="00BF7765">
        <w:t xml:space="preserve"> 2011; 45: 2670–80.</w:t>
      </w:r>
    </w:p>
    <w:p w14:paraId="4E794DEA" w14:textId="77777777" w:rsidR="00572B79" w:rsidRPr="00BF7765" w:rsidRDefault="00860D32" w:rsidP="000F4E2D">
      <w:pPr>
        <w:pStyle w:val="Bibliography"/>
        <w:ind w:hanging="720"/>
      </w:pPr>
      <w:bookmarkStart w:id="334" w:name="ref-mertensEffectWaterSanitation"/>
      <w:bookmarkEnd w:id="333"/>
      <w:r w:rsidRPr="00BF7765">
        <w:t xml:space="preserve">15 </w:t>
      </w:r>
      <w:r w:rsidRPr="00BF7765">
        <w:tab/>
        <w:t xml:space="preserve">Mertens A, Jack Colford, Oliver Cumming, Joe Brown, Jill Stewart, David Holcomb, Drew Capone, Jackie Knee, Tom Clasen, Heather Reese, Amy Pickering, Clair Null, Steve Luby, Jessica </w:t>
      </w:r>
      <w:proofErr w:type="spellStart"/>
      <w:r w:rsidRPr="00BF7765">
        <w:t>Grembi</w:t>
      </w:r>
      <w:proofErr w:type="spellEnd"/>
      <w:r w:rsidRPr="00BF7765">
        <w:t xml:space="preserve">, Ben Arnold, Audrie Lin, Jade Benjamin-Chung, Laura Kwong, Lauren Steinbaum, Ali Boehm, Kara Nelson, Erica Fuhrmeister, Mahbubur Rahman, Sammy Njenga, </w:t>
      </w:r>
      <w:proofErr w:type="spellStart"/>
      <w:r w:rsidRPr="00BF7765">
        <w:t>Rassul</w:t>
      </w:r>
      <w:proofErr w:type="spellEnd"/>
      <w:r w:rsidRPr="00BF7765">
        <w:t xml:space="preserve"> Nala, Ruwan </w:t>
      </w:r>
      <w:proofErr w:type="spellStart"/>
      <w:r w:rsidRPr="00BF7765">
        <w:t>Thilakaratne</w:t>
      </w:r>
      <w:proofErr w:type="spellEnd"/>
      <w:r w:rsidRPr="00BF7765">
        <w:t xml:space="preserve">, Ayse </w:t>
      </w:r>
      <w:proofErr w:type="spellStart"/>
      <w:r w:rsidRPr="00BF7765">
        <w:t>Ercumen</w:t>
      </w:r>
      <w:proofErr w:type="spellEnd"/>
      <w:r w:rsidRPr="00BF7765">
        <w:t xml:space="preserve">. Effect of water, sanitation, and hygiene interventions on enteropathogen detection in the environment: An individual data meta-analysis. </w:t>
      </w:r>
      <w:r w:rsidRPr="00BF7765">
        <w:rPr>
          <w:i/>
          <w:iCs/>
        </w:rPr>
        <w:t xml:space="preserve">(In </w:t>
      </w:r>
      <w:proofErr w:type="spellStart"/>
      <w:r w:rsidRPr="00BF7765">
        <w:rPr>
          <w:i/>
          <w:iCs/>
        </w:rPr>
        <w:t>preperation</w:t>
      </w:r>
      <w:proofErr w:type="spellEnd"/>
      <w:r w:rsidRPr="00BF7765">
        <w:rPr>
          <w:i/>
          <w:iCs/>
        </w:rPr>
        <w:t>)</w:t>
      </w:r>
      <w:r w:rsidRPr="00BF7765">
        <w:t>.</w:t>
      </w:r>
    </w:p>
    <w:p w14:paraId="1EAEFB14" w14:textId="77777777" w:rsidR="00572B79" w:rsidRPr="00BF7765" w:rsidRDefault="00860D32" w:rsidP="000F4E2D">
      <w:pPr>
        <w:pStyle w:val="Bibliography"/>
        <w:ind w:hanging="720"/>
      </w:pPr>
      <w:bookmarkStart w:id="335" w:name="X4ea7256b642a81e90b5df5e4071b9e34f6788d7"/>
      <w:bookmarkEnd w:id="334"/>
      <w:r w:rsidRPr="00BF7765">
        <w:t xml:space="preserve">16 </w:t>
      </w:r>
      <w:r w:rsidRPr="00BF7765">
        <w:tab/>
        <w:t xml:space="preserve">Wells S G. The Newcastle-Ottawa Scale (NOS) for assessing the quality of </w:t>
      </w:r>
      <w:proofErr w:type="spellStart"/>
      <w:r w:rsidRPr="00BF7765">
        <w:t>nonrandomised</w:t>
      </w:r>
      <w:proofErr w:type="spellEnd"/>
      <w:r w:rsidRPr="00BF7765">
        <w:t xml:space="preserve"> studies in meta-analyses. Ottawa Hospital Research Institute.</w:t>
      </w:r>
    </w:p>
    <w:p w14:paraId="39E2E56A" w14:textId="77777777" w:rsidR="00572B79" w:rsidRPr="00BF7765" w:rsidRDefault="00860D32" w:rsidP="000F4E2D">
      <w:pPr>
        <w:pStyle w:val="Bibliography"/>
        <w:ind w:hanging="720"/>
      </w:pPr>
      <w:bookmarkStart w:id="336" w:name="Xb085e99df1676528103e53921e4b5a693e2fb9a"/>
      <w:bookmarkEnd w:id="335"/>
      <w:r w:rsidRPr="00BF7765">
        <w:t xml:space="preserve">17 </w:t>
      </w:r>
      <w:r w:rsidRPr="00BF7765">
        <w:tab/>
        <w:t xml:space="preserve">WHO </w:t>
      </w:r>
      <w:proofErr w:type="spellStart"/>
      <w:r w:rsidRPr="00BF7765">
        <w:t>Multicentre</w:t>
      </w:r>
      <w:proofErr w:type="spellEnd"/>
      <w:r w:rsidRPr="00BF7765">
        <w:t xml:space="preserve"> Growth Reference Study Group. </w:t>
      </w:r>
      <w:hyperlink r:id="rId27">
        <w:r w:rsidRPr="00BF7765">
          <w:rPr>
            <w:rStyle w:val="Hyperlink"/>
            <w:b w:val="0"/>
            <w:bCs w:val="0"/>
            <w:color w:val="auto"/>
            <w:sz w:val="22"/>
            <w:szCs w:val="22"/>
          </w:rPr>
          <w:t xml:space="preserve">WHO Child Growth Standards based on length/height, </w:t>
        </w:r>
        <w:proofErr w:type="gramStart"/>
        <w:r w:rsidRPr="00BF7765">
          <w:rPr>
            <w:rStyle w:val="Hyperlink"/>
            <w:b w:val="0"/>
            <w:bCs w:val="0"/>
            <w:color w:val="auto"/>
            <w:sz w:val="22"/>
            <w:szCs w:val="22"/>
          </w:rPr>
          <w:t>weight</w:t>
        </w:r>
        <w:proofErr w:type="gramEnd"/>
        <w:r w:rsidRPr="00BF7765">
          <w:rPr>
            <w:rStyle w:val="Hyperlink"/>
            <w:b w:val="0"/>
            <w:bCs w:val="0"/>
            <w:color w:val="auto"/>
            <w:sz w:val="22"/>
            <w:szCs w:val="22"/>
          </w:rPr>
          <w:t xml:space="preserve"> and age</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76–85.</w:t>
      </w:r>
    </w:p>
    <w:p w14:paraId="5087E15C" w14:textId="77777777" w:rsidR="00572B79" w:rsidRPr="00BF7765" w:rsidRDefault="00860D32" w:rsidP="000F4E2D">
      <w:pPr>
        <w:pStyle w:val="Bibliography"/>
        <w:ind w:hanging="720"/>
      </w:pPr>
      <w:bookmarkStart w:id="337" w:name="X325faf369aa13b3d7167bcca72f53c68b904f73"/>
      <w:bookmarkEnd w:id="336"/>
      <w:r w:rsidRPr="00BF7765">
        <w:t xml:space="preserve">18 </w:t>
      </w:r>
      <w:r w:rsidRPr="00BF7765">
        <w:tab/>
        <w:t xml:space="preserve">Luby SP, Halder AK, Huda </w:t>
      </w:r>
      <w:proofErr w:type="spellStart"/>
      <w:r w:rsidRPr="00BF7765">
        <w:t>TMd</w:t>
      </w:r>
      <w:proofErr w:type="spellEnd"/>
      <w:r w:rsidRPr="00BF7765">
        <w:t xml:space="preserve">, </w:t>
      </w:r>
      <w:r w:rsidRPr="00BF7765">
        <w:rPr>
          <w:i/>
          <w:iCs/>
        </w:rPr>
        <w:t>et al.</w:t>
      </w:r>
      <w:r w:rsidRPr="00BF7765">
        <w:t xml:space="preserve"> </w:t>
      </w:r>
      <w:hyperlink r:id="rId28">
        <w:r w:rsidRPr="00BF7765">
          <w:rPr>
            <w:rStyle w:val="Hyperlink"/>
            <w:b w:val="0"/>
            <w:bCs w:val="0"/>
            <w:color w:val="auto"/>
            <w:sz w:val="22"/>
            <w:szCs w:val="22"/>
          </w:rPr>
          <w:t>Microbiological Contamination of Drinking Water Associated with Subsequent Child Diarrhea</w:t>
        </w:r>
      </w:hyperlink>
      <w:r w:rsidRPr="00BF7765">
        <w:t xml:space="preserve">. </w:t>
      </w:r>
      <w:r w:rsidRPr="00BF7765">
        <w:rPr>
          <w:i/>
          <w:iCs/>
        </w:rPr>
        <w:t>The American Journal of Tropical Medicine and Hygiene</w:t>
      </w:r>
      <w:r w:rsidRPr="00BF7765">
        <w:t xml:space="preserve"> 2015; 93: 904–11.</w:t>
      </w:r>
    </w:p>
    <w:p w14:paraId="07DD55B3" w14:textId="77777777" w:rsidR="00572B79" w:rsidRPr="00BF7765" w:rsidRDefault="00860D32" w:rsidP="000F4E2D">
      <w:pPr>
        <w:pStyle w:val="Bibliography"/>
        <w:ind w:hanging="720"/>
      </w:pPr>
      <w:bookmarkStart w:id="338" w:name="ref-zouModifiedPoissonRegression2004"/>
      <w:bookmarkEnd w:id="337"/>
      <w:r w:rsidRPr="00BF7765">
        <w:t xml:space="preserve">19 </w:t>
      </w:r>
      <w:r w:rsidRPr="00BF7765">
        <w:tab/>
        <w:t xml:space="preserve">Zou G. </w:t>
      </w:r>
      <w:hyperlink r:id="rId29">
        <w:r w:rsidRPr="00BF7765">
          <w:rPr>
            <w:rStyle w:val="Hyperlink"/>
            <w:b w:val="0"/>
            <w:bCs w:val="0"/>
            <w:color w:val="auto"/>
            <w:sz w:val="22"/>
            <w:szCs w:val="22"/>
          </w:rPr>
          <w:t xml:space="preserve">A modified </w:t>
        </w:r>
        <w:proofErr w:type="spellStart"/>
        <w:r w:rsidRPr="00BF7765">
          <w:rPr>
            <w:rStyle w:val="Hyperlink"/>
            <w:b w:val="0"/>
            <w:bCs w:val="0"/>
            <w:color w:val="auto"/>
            <w:sz w:val="22"/>
            <w:szCs w:val="22"/>
          </w:rPr>
          <w:t>poisson</w:t>
        </w:r>
        <w:proofErr w:type="spellEnd"/>
        <w:r w:rsidRPr="00BF7765">
          <w:rPr>
            <w:rStyle w:val="Hyperlink"/>
            <w:b w:val="0"/>
            <w:bCs w:val="0"/>
            <w:color w:val="auto"/>
            <w:sz w:val="22"/>
            <w:szCs w:val="22"/>
          </w:rPr>
          <w:t xml:space="preserve"> regression approach to prospective studies with binary data</w:t>
        </w:r>
      </w:hyperlink>
      <w:r w:rsidRPr="00BF7765">
        <w:t xml:space="preserve">. </w:t>
      </w:r>
      <w:r w:rsidRPr="00BF7765">
        <w:rPr>
          <w:i/>
          <w:iCs/>
        </w:rPr>
        <w:t>American Journal of Epidemiology</w:t>
      </w:r>
      <w:r w:rsidRPr="00BF7765">
        <w:t xml:space="preserve"> 2004; 159: 702–6.</w:t>
      </w:r>
    </w:p>
    <w:p w14:paraId="512D6E3F" w14:textId="77777777" w:rsidR="00572B79" w:rsidRPr="00BF7765" w:rsidRDefault="00860D32" w:rsidP="000F4E2D">
      <w:pPr>
        <w:pStyle w:val="Bibliography"/>
        <w:ind w:hanging="720"/>
      </w:pPr>
      <w:bookmarkStart w:id="339" w:name="X04fc24c9e84bb9ecddf82005ed2d8be64e788e3"/>
      <w:bookmarkEnd w:id="338"/>
      <w:r w:rsidRPr="00BF7765">
        <w:lastRenderedPageBreak/>
        <w:t xml:space="preserve">20 </w:t>
      </w:r>
      <w:r w:rsidRPr="00BF7765">
        <w:tab/>
      </w:r>
      <w:proofErr w:type="spellStart"/>
      <w:r w:rsidRPr="00BF7765">
        <w:t>Zeileis</w:t>
      </w:r>
      <w:proofErr w:type="spellEnd"/>
      <w:r w:rsidRPr="00BF7765">
        <w:t xml:space="preserve"> A. </w:t>
      </w:r>
      <w:hyperlink r:id="rId30">
        <w:r w:rsidRPr="00BF7765">
          <w:rPr>
            <w:rStyle w:val="Hyperlink"/>
            <w:b w:val="0"/>
            <w:bCs w:val="0"/>
            <w:color w:val="auto"/>
            <w:sz w:val="22"/>
            <w:szCs w:val="22"/>
          </w:rPr>
          <w:t>Object-oriented Computation of Sandwich Estimators</w:t>
        </w:r>
      </w:hyperlink>
      <w:r w:rsidRPr="00BF7765">
        <w:t xml:space="preserve">. </w:t>
      </w:r>
      <w:r w:rsidRPr="00BF7765">
        <w:rPr>
          <w:i/>
          <w:iCs/>
        </w:rPr>
        <w:t>Journal of Statistical Software</w:t>
      </w:r>
      <w:r w:rsidRPr="00BF7765">
        <w:t xml:space="preserve"> 2006; 16: 1–6.</w:t>
      </w:r>
    </w:p>
    <w:p w14:paraId="56EB45E5" w14:textId="77777777" w:rsidR="00572B79" w:rsidRPr="00BF7765" w:rsidRDefault="00860D32" w:rsidP="000F4E2D">
      <w:pPr>
        <w:pStyle w:val="Bibliography"/>
        <w:ind w:hanging="720"/>
      </w:pPr>
      <w:bookmarkStart w:id="340" w:name="X0d8fe7285a459ef2a123c0bbff98fb4aa7c6fc5"/>
      <w:bookmarkEnd w:id="339"/>
      <w:r w:rsidRPr="00BF7765">
        <w:t xml:space="preserve">21 </w:t>
      </w:r>
      <w:r w:rsidRPr="00BF7765">
        <w:tab/>
        <w:t xml:space="preserve">Cochran WG. </w:t>
      </w:r>
      <w:hyperlink r:id="rId31">
        <w:r w:rsidRPr="00BF7765">
          <w:rPr>
            <w:rStyle w:val="Hyperlink"/>
            <w:b w:val="0"/>
            <w:bCs w:val="0"/>
            <w:color w:val="auto"/>
            <w:sz w:val="22"/>
            <w:szCs w:val="22"/>
          </w:rPr>
          <w:t>The Combination of Estimates from Different Experiments</w:t>
        </w:r>
      </w:hyperlink>
      <w:r w:rsidRPr="00BF7765">
        <w:t xml:space="preserve">. </w:t>
      </w:r>
      <w:r w:rsidRPr="00BF7765">
        <w:rPr>
          <w:i/>
          <w:iCs/>
        </w:rPr>
        <w:t>Biometrics</w:t>
      </w:r>
      <w:r w:rsidRPr="00BF7765">
        <w:t xml:space="preserve"> 1954; 10: 101–29.</w:t>
      </w:r>
    </w:p>
    <w:p w14:paraId="1AE54852" w14:textId="77777777" w:rsidR="00572B79" w:rsidRPr="00BF7765" w:rsidRDefault="00860D32" w:rsidP="000F4E2D">
      <w:pPr>
        <w:pStyle w:val="Bibliography"/>
        <w:ind w:hanging="720"/>
      </w:pPr>
      <w:bookmarkStart w:id="341" w:name="X2b757688074e61078315a9b965c91fa89ad5f8d"/>
      <w:bookmarkEnd w:id="340"/>
      <w:r w:rsidRPr="00BF7765">
        <w:t xml:space="preserve">22 </w:t>
      </w:r>
      <w:r w:rsidRPr="00BF7765">
        <w:tab/>
        <w:t xml:space="preserve">WHO </w:t>
      </w:r>
      <w:proofErr w:type="spellStart"/>
      <w:r w:rsidRPr="00BF7765">
        <w:t>Multicentre</w:t>
      </w:r>
      <w:proofErr w:type="spellEnd"/>
      <w:r w:rsidRPr="00BF7765">
        <w:t xml:space="preserve"> Growth Reference Study Group. </w:t>
      </w:r>
      <w:hyperlink r:id="rId32">
        <w:r w:rsidRPr="00BF7765">
          <w:rPr>
            <w:rStyle w:val="Hyperlink"/>
            <w:b w:val="0"/>
            <w:bCs w:val="0"/>
            <w:color w:val="auto"/>
            <w:sz w:val="22"/>
            <w:szCs w:val="22"/>
          </w:rPr>
          <w:t>WHO Motor Development Study: Windows of achievement for six gross motor development milestones</w:t>
        </w:r>
      </w:hyperlink>
      <w:r w:rsidRPr="00BF7765">
        <w:t xml:space="preserve">. </w:t>
      </w:r>
      <w:r w:rsidRPr="00BF7765">
        <w:rPr>
          <w:i/>
          <w:iCs/>
        </w:rPr>
        <w:t xml:space="preserve">Acta </w:t>
      </w:r>
      <w:proofErr w:type="spellStart"/>
      <w:r w:rsidRPr="00BF7765">
        <w:rPr>
          <w:i/>
          <w:iCs/>
        </w:rPr>
        <w:t>Paediatrica</w:t>
      </w:r>
      <w:proofErr w:type="spellEnd"/>
      <w:r w:rsidRPr="00BF7765">
        <w:rPr>
          <w:i/>
          <w:iCs/>
        </w:rPr>
        <w:t xml:space="preserve"> (Oslo, Norway: 1992) Supplement</w:t>
      </w:r>
      <w:r w:rsidRPr="00BF7765">
        <w:t xml:space="preserve"> 2006; 450: 86–95.</w:t>
      </w:r>
    </w:p>
    <w:p w14:paraId="69143B5E" w14:textId="77777777" w:rsidR="00572B79" w:rsidRPr="00BF7765" w:rsidRDefault="00860D32" w:rsidP="000F4E2D">
      <w:pPr>
        <w:pStyle w:val="Bibliography"/>
        <w:ind w:hanging="720"/>
      </w:pPr>
      <w:bookmarkStart w:id="342" w:name="ref-d.o.oWeatherAtlasWeather"/>
      <w:bookmarkEnd w:id="341"/>
      <w:r w:rsidRPr="00BF7765">
        <w:t xml:space="preserve">23 </w:t>
      </w:r>
      <w:r w:rsidRPr="00BF7765">
        <w:tab/>
      </w:r>
      <w:proofErr w:type="spellStart"/>
      <w:r w:rsidRPr="00BF7765">
        <w:t>d.</w:t>
      </w:r>
      <w:proofErr w:type="gramStart"/>
      <w:r w:rsidRPr="00BF7765">
        <w:t>o.o</w:t>
      </w:r>
      <w:proofErr w:type="spellEnd"/>
      <w:proofErr w:type="gramEnd"/>
      <w:r w:rsidRPr="00BF7765">
        <w:t xml:space="preserve"> YMG. Weather Atlas | Weather forecast and Climate information for cities all over the Globe. Weather Atlas.</w:t>
      </w:r>
    </w:p>
    <w:p w14:paraId="48366D39" w14:textId="77777777" w:rsidR="00572B79" w:rsidRPr="00BF7765" w:rsidRDefault="00860D32" w:rsidP="000F4E2D">
      <w:pPr>
        <w:pStyle w:val="Bibliography"/>
        <w:ind w:hanging="720"/>
      </w:pPr>
      <w:bookmarkStart w:id="343" w:name="ref-vanderweeleTutorialInteraction2014"/>
      <w:bookmarkEnd w:id="342"/>
      <w:r w:rsidRPr="00BF7765">
        <w:t xml:space="preserve">24 </w:t>
      </w:r>
      <w:r w:rsidRPr="00BF7765">
        <w:tab/>
        <w:t xml:space="preserve">VanderWeele TJ, Knol MJ. </w:t>
      </w:r>
      <w:hyperlink r:id="rId33">
        <w:r w:rsidRPr="00BF7765">
          <w:rPr>
            <w:rStyle w:val="Hyperlink"/>
            <w:b w:val="0"/>
            <w:bCs w:val="0"/>
            <w:color w:val="auto"/>
            <w:sz w:val="22"/>
            <w:szCs w:val="22"/>
          </w:rPr>
          <w:t>A Tutorial on Interaction</w:t>
        </w:r>
      </w:hyperlink>
      <w:r w:rsidRPr="00BF7765">
        <w:t xml:space="preserve">. </w:t>
      </w:r>
      <w:r w:rsidRPr="00BF7765">
        <w:rPr>
          <w:i/>
          <w:iCs/>
        </w:rPr>
        <w:t>Epidemiologic Methods</w:t>
      </w:r>
      <w:r w:rsidRPr="00BF7765">
        <w:t xml:space="preserve"> 2014; 3: 33–72.</w:t>
      </w:r>
    </w:p>
    <w:p w14:paraId="6B090902" w14:textId="77777777" w:rsidR="00572B79" w:rsidRPr="00BF7765" w:rsidRDefault="00860D32" w:rsidP="000F4E2D">
      <w:pPr>
        <w:pStyle w:val="Bibliography"/>
        <w:ind w:hanging="720"/>
      </w:pPr>
      <w:bookmarkStart w:id="344" w:name="ref-schulerTargetedMaximumLikelihood2017"/>
      <w:bookmarkEnd w:id="343"/>
      <w:r w:rsidRPr="00BF7765">
        <w:t xml:space="preserve">25 </w:t>
      </w:r>
      <w:r w:rsidRPr="00BF7765">
        <w:tab/>
        <w:t xml:space="preserve">Schuler MS, Rose S. </w:t>
      </w:r>
      <w:hyperlink r:id="rId34">
        <w:r w:rsidRPr="00BF7765">
          <w:rPr>
            <w:rStyle w:val="Hyperlink"/>
            <w:b w:val="0"/>
            <w:bCs w:val="0"/>
            <w:color w:val="auto"/>
            <w:sz w:val="22"/>
            <w:szCs w:val="22"/>
          </w:rPr>
          <w:t>Targeted Maximum Likelihood Estimation for Causal Inference in Observational Studies</w:t>
        </w:r>
      </w:hyperlink>
      <w:r w:rsidRPr="00BF7765">
        <w:t xml:space="preserve">. </w:t>
      </w:r>
      <w:r w:rsidRPr="00BF7765">
        <w:rPr>
          <w:i/>
          <w:iCs/>
        </w:rPr>
        <w:t>American Journal of Epidemiology</w:t>
      </w:r>
      <w:r w:rsidRPr="00BF7765">
        <w:t xml:space="preserve"> 2017; 185: 65–73.</w:t>
      </w:r>
    </w:p>
    <w:p w14:paraId="54AB81BE" w14:textId="77777777" w:rsidR="00572B79" w:rsidRPr="00BF7765" w:rsidRDefault="00860D32" w:rsidP="000F4E2D">
      <w:pPr>
        <w:pStyle w:val="Bibliography"/>
        <w:ind w:hanging="720"/>
      </w:pPr>
      <w:bookmarkStart w:id="345" w:name="ref-kneeEffectsUrbanSanitation2021"/>
      <w:bookmarkEnd w:id="344"/>
      <w:r w:rsidRPr="00BF7765">
        <w:t xml:space="preserve">26 </w:t>
      </w:r>
      <w:r w:rsidRPr="00BF7765">
        <w:tab/>
        <w:t xml:space="preserve">Knee J, Sumner T, Adriano Z, </w:t>
      </w:r>
      <w:r w:rsidRPr="00BF7765">
        <w:rPr>
          <w:i/>
          <w:iCs/>
        </w:rPr>
        <w:t>et al.</w:t>
      </w:r>
      <w:r w:rsidRPr="00BF7765">
        <w:t xml:space="preserve"> </w:t>
      </w:r>
      <w:hyperlink r:id="rId35">
        <w:r w:rsidRPr="00BF7765">
          <w:rPr>
            <w:rStyle w:val="Hyperlink"/>
            <w:b w:val="0"/>
            <w:bCs w:val="0"/>
            <w:color w:val="auto"/>
            <w:sz w:val="22"/>
            <w:szCs w:val="22"/>
          </w:rPr>
          <w:t>Effects of an urban sanitation intervention on childhood enteric infection and diarrhea in Maputo, Mozambique: A controlled before-and-after trial</w:t>
        </w:r>
      </w:hyperlink>
      <w:r w:rsidRPr="00BF7765">
        <w:t xml:space="preserve">. </w:t>
      </w:r>
      <w:proofErr w:type="spellStart"/>
      <w:r w:rsidRPr="00BF7765">
        <w:rPr>
          <w:i/>
          <w:iCs/>
        </w:rPr>
        <w:t>eLife</w:t>
      </w:r>
      <w:proofErr w:type="spellEnd"/>
      <w:r w:rsidRPr="00BF7765">
        <w:t xml:space="preserve"> 2021; 10: e62278.</w:t>
      </w:r>
    </w:p>
    <w:p w14:paraId="529D4524" w14:textId="77777777" w:rsidR="00572B79" w:rsidRPr="00BF7765" w:rsidRDefault="00860D32" w:rsidP="000F4E2D">
      <w:pPr>
        <w:pStyle w:val="Bibliography"/>
        <w:ind w:hanging="720"/>
      </w:pPr>
      <w:bookmarkStart w:id="346" w:name="X5228fa985af5ce71b0c533e44873ca75e261300"/>
      <w:bookmarkEnd w:id="345"/>
      <w:r w:rsidRPr="00BF7765">
        <w:t xml:space="preserve">27 </w:t>
      </w:r>
      <w:r w:rsidRPr="00BF7765">
        <w:tab/>
        <w:t xml:space="preserve">Reese H, Routray P, </w:t>
      </w:r>
      <w:proofErr w:type="spellStart"/>
      <w:r w:rsidRPr="00BF7765">
        <w:t>Torondel</w:t>
      </w:r>
      <w:proofErr w:type="spellEnd"/>
      <w:r w:rsidRPr="00BF7765">
        <w:t xml:space="preserve"> B, </w:t>
      </w:r>
      <w:r w:rsidRPr="00BF7765">
        <w:rPr>
          <w:i/>
          <w:iCs/>
        </w:rPr>
        <w:t>et al.</w:t>
      </w:r>
      <w:r w:rsidRPr="00BF7765">
        <w:t xml:space="preserve"> </w:t>
      </w:r>
      <w:hyperlink r:id="rId36">
        <w:r w:rsidRPr="00BF7765">
          <w:rPr>
            <w:rStyle w:val="Hyperlink"/>
            <w:b w:val="0"/>
            <w:bCs w:val="0"/>
            <w:color w:val="auto"/>
            <w:sz w:val="22"/>
            <w:szCs w:val="22"/>
          </w:rPr>
          <w:t>Assessing longer-term effectiveness of a combined household-level piped water and sanitation intervention on child diarrhoea, acute respiratory infection, soil-transmitted helminth infection and nutritional status: A matched cohort study in rural Odisha, India</w:t>
        </w:r>
      </w:hyperlink>
      <w:r w:rsidRPr="00BF7765">
        <w:t xml:space="preserve">. </w:t>
      </w:r>
      <w:r w:rsidRPr="00BF7765">
        <w:rPr>
          <w:i/>
          <w:iCs/>
        </w:rPr>
        <w:t>International Journal of Epidemiology</w:t>
      </w:r>
      <w:r w:rsidRPr="00BF7765">
        <w:t xml:space="preserve"> 2019; 48: 1757–67.</w:t>
      </w:r>
    </w:p>
    <w:p w14:paraId="76725E3A" w14:textId="77777777" w:rsidR="00572B79" w:rsidRPr="00BF7765" w:rsidRDefault="00860D32" w:rsidP="000F4E2D">
      <w:pPr>
        <w:pStyle w:val="Bibliography"/>
        <w:ind w:hanging="720"/>
      </w:pPr>
      <w:bookmarkStart w:id="347" w:name="Xd991f8dfcb33adf9c25dec389b3b0d8e33f406d"/>
      <w:bookmarkEnd w:id="346"/>
      <w:r w:rsidRPr="00BF7765">
        <w:t xml:space="preserve">28 </w:t>
      </w:r>
      <w:r w:rsidRPr="00BF7765">
        <w:tab/>
        <w:t xml:space="preserve">Clasen T, Boisson S, Routray P, </w:t>
      </w:r>
      <w:r w:rsidRPr="00BF7765">
        <w:rPr>
          <w:i/>
          <w:iCs/>
        </w:rPr>
        <w:t>et al.</w:t>
      </w:r>
      <w:r w:rsidRPr="00BF7765">
        <w:t xml:space="preserve"> </w:t>
      </w:r>
      <w:hyperlink r:id="rId37">
        <w:r w:rsidRPr="00BF7765">
          <w:rPr>
            <w:rStyle w:val="Hyperlink"/>
            <w:b w:val="0"/>
            <w:bCs w:val="0"/>
            <w:color w:val="auto"/>
            <w:sz w:val="22"/>
            <w:szCs w:val="22"/>
          </w:rPr>
          <w:t xml:space="preserve">Effectiveness of a rural sanitation </w:t>
        </w:r>
        <w:proofErr w:type="spellStart"/>
        <w:r w:rsidRPr="00BF7765">
          <w:rPr>
            <w:rStyle w:val="Hyperlink"/>
            <w:b w:val="0"/>
            <w:bCs w:val="0"/>
            <w:color w:val="auto"/>
            <w:sz w:val="22"/>
            <w:szCs w:val="22"/>
          </w:rPr>
          <w:t>programme</w:t>
        </w:r>
        <w:proofErr w:type="spellEnd"/>
        <w:r w:rsidRPr="00BF7765">
          <w:rPr>
            <w:rStyle w:val="Hyperlink"/>
            <w:b w:val="0"/>
            <w:bCs w:val="0"/>
            <w:color w:val="auto"/>
            <w:sz w:val="22"/>
            <w:szCs w:val="22"/>
          </w:rPr>
          <w:t xml:space="preserve"> on diarrhoea, soil-transmitted helminth infection, and child malnutrition in Odisha, India: A cluster-</w:t>
        </w:r>
        <w:proofErr w:type="spellStart"/>
        <w:r w:rsidRPr="00BF7765">
          <w:rPr>
            <w:rStyle w:val="Hyperlink"/>
            <w:b w:val="0"/>
            <w:bCs w:val="0"/>
            <w:color w:val="auto"/>
            <w:sz w:val="22"/>
            <w:szCs w:val="22"/>
          </w:rPr>
          <w:t>randomised</w:t>
        </w:r>
        <w:proofErr w:type="spellEnd"/>
        <w:r w:rsidRPr="00BF7765">
          <w:rPr>
            <w:rStyle w:val="Hyperlink"/>
            <w:b w:val="0"/>
            <w:bCs w:val="0"/>
            <w:color w:val="auto"/>
            <w:sz w:val="22"/>
            <w:szCs w:val="22"/>
          </w:rPr>
          <w:t xml:space="preserve"> trial</w:t>
        </w:r>
      </w:hyperlink>
      <w:r w:rsidRPr="00BF7765">
        <w:t xml:space="preserve">. </w:t>
      </w:r>
      <w:r w:rsidRPr="00BF7765">
        <w:rPr>
          <w:i/>
          <w:iCs/>
        </w:rPr>
        <w:t>The Lancet Global Health</w:t>
      </w:r>
      <w:r w:rsidRPr="00BF7765">
        <w:t xml:space="preserve"> 2014; 2: e645–653.</w:t>
      </w:r>
    </w:p>
    <w:p w14:paraId="1C95C358" w14:textId="77777777" w:rsidR="00572B79" w:rsidRPr="00BF7765" w:rsidRDefault="00860D32" w:rsidP="000F4E2D">
      <w:pPr>
        <w:pStyle w:val="Bibliography"/>
        <w:ind w:hanging="720"/>
      </w:pPr>
      <w:bookmarkStart w:id="348" w:name="Xf2a03ad0ba8e597b78cac8eb44474a2515beb21"/>
      <w:bookmarkEnd w:id="347"/>
      <w:r w:rsidRPr="00BF7765">
        <w:t xml:space="preserve">29 </w:t>
      </w:r>
      <w:r w:rsidRPr="00BF7765">
        <w:tab/>
        <w:t xml:space="preserve">Boehm AB, Wang D, </w:t>
      </w:r>
      <w:proofErr w:type="spellStart"/>
      <w:r w:rsidRPr="00BF7765">
        <w:t>Ercumen</w:t>
      </w:r>
      <w:proofErr w:type="spellEnd"/>
      <w:r w:rsidRPr="00BF7765">
        <w:t xml:space="preserve"> A, </w:t>
      </w:r>
      <w:r w:rsidRPr="00BF7765">
        <w:rPr>
          <w:i/>
          <w:iCs/>
        </w:rPr>
        <w:t>et al.</w:t>
      </w:r>
      <w:r w:rsidRPr="00BF7765">
        <w:t xml:space="preserve"> </w:t>
      </w:r>
      <w:hyperlink r:id="rId38">
        <w:r w:rsidRPr="00BF7765">
          <w:rPr>
            <w:rStyle w:val="Hyperlink"/>
            <w:b w:val="0"/>
            <w:bCs w:val="0"/>
            <w:color w:val="auto"/>
            <w:sz w:val="22"/>
            <w:szCs w:val="22"/>
          </w:rPr>
          <w:t>Occurrence of Host-Associated Fecal Markers on Child Hands, Household Soil, and Drinking Water in Rural Bangladeshi Households</w:t>
        </w:r>
      </w:hyperlink>
      <w:r w:rsidRPr="00BF7765">
        <w:t xml:space="preserve">. </w:t>
      </w:r>
      <w:r w:rsidRPr="00BF7765">
        <w:rPr>
          <w:i/>
          <w:iCs/>
        </w:rPr>
        <w:t>Environmental Science &amp; Technology Letters</w:t>
      </w:r>
      <w:r w:rsidRPr="00BF7765">
        <w:t xml:space="preserve"> 2016; 3: 393–8.</w:t>
      </w:r>
    </w:p>
    <w:p w14:paraId="3873CC94" w14:textId="77777777" w:rsidR="00572B79" w:rsidRPr="00BF7765" w:rsidRDefault="00860D32" w:rsidP="000F4E2D">
      <w:pPr>
        <w:pStyle w:val="Bibliography"/>
        <w:ind w:hanging="720"/>
      </w:pPr>
      <w:bookmarkStart w:id="349" w:name="Xda33b900c79b319f16c7caa64a1c94f62a2b60d"/>
      <w:bookmarkEnd w:id="348"/>
      <w:r w:rsidRPr="00BF7765">
        <w:t xml:space="preserve">30 </w:t>
      </w:r>
      <w:r w:rsidRPr="00BF7765">
        <w:tab/>
        <w:t xml:space="preserve">Kwong LH, Sen D, Islam S, </w:t>
      </w:r>
      <w:r w:rsidRPr="00BF7765">
        <w:rPr>
          <w:i/>
          <w:iCs/>
        </w:rPr>
        <w:t>et al.</w:t>
      </w:r>
      <w:r w:rsidRPr="00BF7765">
        <w:t xml:space="preserve"> </w:t>
      </w:r>
      <w:hyperlink r:id="rId39">
        <w:r w:rsidRPr="00BF7765">
          <w:rPr>
            <w:rStyle w:val="Hyperlink"/>
            <w:b w:val="0"/>
            <w:bCs w:val="0"/>
            <w:color w:val="auto"/>
            <w:sz w:val="22"/>
            <w:szCs w:val="22"/>
          </w:rPr>
          <w:t>Effect of sanitation improvements on soil-transmitted helminth eggs in courtyard soil from rural Bangladesh: Evidence from a cluster-randomized controlled trial</w:t>
        </w:r>
      </w:hyperlink>
      <w:r w:rsidRPr="00BF7765">
        <w:t xml:space="preserve">. </w:t>
      </w:r>
      <w:proofErr w:type="spellStart"/>
      <w:r w:rsidRPr="00BF7765">
        <w:rPr>
          <w:i/>
          <w:iCs/>
        </w:rPr>
        <w:t>bioRxiv</w:t>
      </w:r>
      <w:proofErr w:type="spellEnd"/>
      <w:r w:rsidRPr="00BF7765">
        <w:t xml:space="preserve"> 2020</w:t>
      </w:r>
      <w:proofErr w:type="gramStart"/>
      <w:r w:rsidRPr="00BF7765">
        <w:t>; :</w:t>
      </w:r>
      <w:proofErr w:type="gramEnd"/>
      <w:r w:rsidRPr="00BF7765">
        <w:t xml:space="preserve"> 2020.09.29.318097.</w:t>
      </w:r>
    </w:p>
    <w:p w14:paraId="4D7C19CA" w14:textId="77777777" w:rsidR="00572B79" w:rsidRPr="00BF7765" w:rsidRDefault="00860D32" w:rsidP="000F4E2D">
      <w:pPr>
        <w:pStyle w:val="Bibliography"/>
        <w:ind w:hanging="720"/>
      </w:pPr>
      <w:bookmarkStart w:id="350" w:name="X9dcf9420471408d0f247188f0ab66b2bab98776"/>
      <w:bookmarkEnd w:id="349"/>
      <w:r w:rsidRPr="00BF7765">
        <w:t xml:space="preserve">31 </w:t>
      </w:r>
      <w:r w:rsidRPr="00BF7765">
        <w:tab/>
        <w:t xml:space="preserve">Fuhrmeister ER, </w:t>
      </w:r>
      <w:proofErr w:type="spellStart"/>
      <w:r w:rsidRPr="00BF7765">
        <w:t>Ercumen</w:t>
      </w:r>
      <w:proofErr w:type="spellEnd"/>
      <w:r w:rsidRPr="00BF7765">
        <w:t xml:space="preserve"> A, Pickering AJ, </w:t>
      </w:r>
      <w:r w:rsidRPr="00BF7765">
        <w:rPr>
          <w:i/>
          <w:iCs/>
        </w:rPr>
        <w:t>et al.</w:t>
      </w:r>
      <w:r w:rsidRPr="00BF7765">
        <w:t xml:space="preserve"> </w:t>
      </w:r>
      <w:hyperlink r:id="rId40">
        <w:r w:rsidRPr="00BF7765">
          <w:rPr>
            <w:rStyle w:val="Hyperlink"/>
            <w:b w:val="0"/>
            <w:bCs w:val="0"/>
            <w:color w:val="auto"/>
            <w:sz w:val="22"/>
            <w:szCs w:val="22"/>
          </w:rPr>
          <w:t>Effect of Sanitation Improvements on Pathogens and Microbial Source Tracking Markers in the Rural Bangladeshi Household Environment</w:t>
        </w:r>
      </w:hyperlink>
      <w:r w:rsidRPr="00BF7765">
        <w:t xml:space="preserve">. </w:t>
      </w:r>
      <w:r w:rsidRPr="00BF7765">
        <w:rPr>
          <w:i/>
          <w:iCs/>
        </w:rPr>
        <w:t>Environmental Science &amp; Technology</w:t>
      </w:r>
      <w:r w:rsidRPr="00BF7765">
        <w:t xml:space="preserve"> 2020; 54: 4316–26.</w:t>
      </w:r>
    </w:p>
    <w:p w14:paraId="2CF633EC" w14:textId="77777777" w:rsidR="00572B79" w:rsidRPr="00BF7765" w:rsidRDefault="00860D32" w:rsidP="000F4E2D">
      <w:pPr>
        <w:pStyle w:val="Bibliography"/>
        <w:ind w:hanging="720"/>
      </w:pPr>
      <w:bookmarkStart w:id="351" w:name="ref-caponeImpactUrbanSanitation2021"/>
      <w:bookmarkEnd w:id="350"/>
      <w:r w:rsidRPr="00BF7765">
        <w:t xml:space="preserve">32 </w:t>
      </w:r>
      <w:r w:rsidRPr="00BF7765">
        <w:tab/>
        <w:t xml:space="preserve">Capone D, Berendes D, Cumming O, </w:t>
      </w:r>
      <w:r w:rsidRPr="00BF7765">
        <w:rPr>
          <w:i/>
          <w:iCs/>
        </w:rPr>
        <w:t>et al.</w:t>
      </w:r>
      <w:r w:rsidRPr="00BF7765">
        <w:t xml:space="preserve"> </w:t>
      </w:r>
      <w:hyperlink r:id="rId41">
        <w:r w:rsidRPr="00BF7765">
          <w:rPr>
            <w:rStyle w:val="Hyperlink"/>
            <w:b w:val="0"/>
            <w:bCs w:val="0"/>
            <w:color w:val="auto"/>
            <w:sz w:val="22"/>
            <w:szCs w:val="22"/>
          </w:rPr>
          <w:t>Impact of an Urban Sanitation Intervention on Enteric Pathogen Detection in Soils</w:t>
        </w:r>
      </w:hyperlink>
      <w:r w:rsidRPr="00BF7765">
        <w:t xml:space="preserve">. </w:t>
      </w:r>
      <w:r w:rsidRPr="00BF7765">
        <w:rPr>
          <w:i/>
          <w:iCs/>
        </w:rPr>
        <w:t>Environmental Science &amp; Technology</w:t>
      </w:r>
      <w:r w:rsidRPr="00BF7765">
        <w:t xml:space="preserve"> 2021; 55: 9989–10000.</w:t>
      </w:r>
    </w:p>
    <w:p w14:paraId="7C32C0E5" w14:textId="77777777" w:rsidR="00572B79" w:rsidRPr="00BF7765" w:rsidRDefault="00860D32" w:rsidP="000F4E2D">
      <w:pPr>
        <w:pStyle w:val="Bibliography"/>
        <w:ind w:hanging="720"/>
      </w:pPr>
      <w:bookmarkStart w:id="352" w:name="Xf9e2a4a9eb87275ea3c8190d2addb0f7bef699d"/>
      <w:bookmarkEnd w:id="351"/>
      <w:r w:rsidRPr="00BF7765">
        <w:t xml:space="preserve">33 </w:t>
      </w:r>
      <w:r w:rsidRPr="00BF7765">
        <w:tab/>
        <w:t xml:space="preserve">Steinbaum L, Mboya J, Mahoney R, Njenga SM, Null C, Pickering AJ. </w:t>
      </w:r>
      <w:hyperlink r:id="rId42">
        <w:r w:rsidRPr="00BF7765">
          <w:rPr>
            <w:rStyle w:val="Hyperlink"/>
            <w:b w:val="0"/>
            <w:bCs w:val="0"/>
            <w:color w:val="auto"/>
            <w:sz w:val="22"/>
            <w:szCs w:val="22"/>
          </w:rPr>
          <w:t>Effect of a sanitation intervention on soil-transmitted helminth prevalence and concentration in household soil: A cluster-randomized controlled trial and risk factor analysis</w:t>
        </w:r>
      </w:hyperlink>
      <w:r w:rsidRPr="00BF7765">
        <w:t xml:space="preserve">. </w:t>
      </w:r>
      <w:proofErr w:type="spellStart"/>
      <w:r w:rsidRPr="00BF7765">
        <w:rPr>
          <w:i/>
          <w:iCs/>
        </w:rPr>
        <w:t>PLoS</w:t>
      </w:r>
      <w:proofErr w:type="spellEnd"/>
      <w:r w:rsidRPr="00BF7765">
        <w:rPr>
          <w:i/>
          <w:iCs/>
        </w:rPr>
        <w:t xml:space="preserve"> neglected tropical diseases</w:t>
      </w:r>
      <w:r w:rsidRPr="00BF7765">
        <w:t xml:space="preserve"> 2019; 13: e0007180.</w:t>
      </w:r>
    </w:p>
    <w:p w14:paraId="421EFB11" w14:textId="77777777" w:rsidR="00572B79" w:rsidRPr="00BF7765" w:rsidRDefault="00860D32" w:rsidP="000F4E2D">
      <w:pPr>
        <w:pStyle w:val="Bibliography"/>
        <w:ind w:hanging="720"/>
      </w:pPr>
      <w:bookmarkStart w:id="353" w:name="ref-holcombImpactsUrbanSanitation2021"/>
      <w:bookmarkEnd w:id="352"/>
      <w:r w:rsidRPr="00BF7765">
        <w:lastRenderedPageBreak/>
        <w:t xml:space="preserve">34 </w:t>
      </w:r>
      <w:r w:rsidRPr="00BF7765">
        <w:tab/>
        <w:t xml:space="preserve">Holcomb DA, Knee J, Capone D, </w:t>
      </w:r>
      <w:r w:rsidRPr="00BF7765">
        <w:rPr>
          <w:i/>
          <w:iCs/>
        </w:rPr>
        <w:t>et al.</w:t>
      </w:r>
      <w:r w:rsidRPr="00BF7765">
        <w:t xml:space="preserve"> </w:t>
      </w:r>
      <w:hyperlink r:id="rId43">
        <w:r w:rsidRPr="00BF7765">
          <w:rPr>
            <w:rStyle w:val="Hyperlink"/>
            <w:b w:val="0"/>
            <w:bCs w:val="0"/>
            <w:color w:val="auto"/>
            <w:sz w:val="22"/>
            <w:szCs w:val="22"/>
          </w:rPr>
          <w:t>Impacts of an Urban Sanitation Intervention on Fecal Indicators and the Prevalence of Human Fecal Contamination in Mozambique</w:t>
        </w:r>
      </w:hyperlink>
      <w:r w:rsidRPr="00BF7765">
        <w:t xml:space="preserve">. </w:t>
      </w:r>
      <w:r w:rsidRPr="00BF7765">
        <w:rPr>
          <w:i/>
          <w:iCs/>
        </w:rPr>
        <w:t>Environmental Science &amp; Technology</w:t>
      </w:r>
      <w:r w:rsidRPr="00BF7765">
        <w:t xml:space="preserve"> 2021; 55: 11667–79.</w:t>
      </w:r>
    </w:p>
    <w:p w14:paraId="399287FA" w14:textId="77777777" w:rsidR="00572B79" w:rsidRPr="00BF7765" w:rsidRDefault="00860D32" w:rsidP="000F4E2D">
      <w:pPr>
        <w:pStyle w:val="Bibliography"/>
        <w:ind w:hanging="720"/>
      </w:pPr>
      <w:bookmarkStart w:id="354" w:name="X361173ab8320ad3938a8eb9d501624ab76df10b"/>
      <w:bookmarkEnd w:id="353"/>
      <w:r w:rsidRPr="00BF7765">
        <w:t xml:space="preserve">35 </w:t>
      </w:r>
      <w:r w:rsidRPr="00BF7765">
        <w:tab/>
        <w:t xml:space="preserve">Platts-Mills JA, </w:t>
      </w:r>
      <w:proofErr w:type="spellStart"/>
      <w:r w:rsidRPr="00BF7765">
        <w:t>Babji</w:t>
      </w:r>
      <w:proofErr w:type="spellEnd"/>
      <w:r w:rsidRPr="00BF7765">
        <w:t xml:space="preserve"> S, </w:t>
      </w:r>
      <w:proofErr w:type="spellStart"/>
      <w:r w:rsidRPr="00BF7765">
        <w:t>Bodhidatta</w:t>
      </w:r>
      <w:proofErr w:type="spellEnd"/>
      <w:r w:rsidRPr="00BF7765">
        <w:t xml:space="preserve"> L, </w:t>
      </w:r>
      <w:r w:rsidRPr="00BF7765">
        <w:rPr>
          <w:i/>
          <w:iCs/>
        </w:rPr>
        <w:t>et al.</w:t>
      </w:r>
      <w:r w:rsidRPr="00BF7765">
        <w:t xml:space="preserve"> </w:t>
      </w:r>
      <w:hyperlink r:id="rId44">
        <w:r w:rsidRPr="00BF7765">
          <w:rPr>
            <w:rStyle w:val="Hyperlink"/>
            <w:b w:val="0"/>
            <w:bCs w:val="0"/>
            <w:color w:val="auto"/>
            <w:sz w:val="22"/>
            <w:szCs w:val="22"/>
          </w:rPr>
          <w:t>Pathogen-specific burdens of community diarrhoea in developing countries: A multisite birth cohort study (MAL-ED)</w:t>
        </w:r>
      </w:hyperlink>
      <w:r w:rsidRPr="00BF7765">
        <w:t xml:space="preserve">. </w:t>
      </w:r>
      <w:r w:rsidRPr="00BF7765">
        <w:rPr>
          <w:i/>
          <w:iCs/>
        </w:rPr>
        <w:t>The Lancet Global Health</w:t>
      </w:r>
      <w:r w:rsidRPr="00BF7765">
        <w:t xml:space="preserve"> 2015; 3: e564–75.</w:t>
      </w:r>
    </w:p>
    <w:p w14:paraId="457762A1" w14:textId="77777777" w:rsidR="00572B79" w:rsidRPr="00BF7765" w:rsidRDefault="00860D32" w:rsidP="000F4E2D">
      <w:pPr>
        <w:pStyle w:val="Bibliography"/>
        <w:ind w:hanging="720"/>
      </w:pPr>
      <w:bookmarkStart w:id="355" w:name="ref-rogawskiQuantifyingImpactNatural2018"/>
      <w:bookmarkEnd w:id="354"/>
      <w:r w:rsidRPr="00BF7765">
        <w:t xml:space="preserve">36 </w:t>
      </w:r>
      <w:r w:rsidRPr="00BF7765">
        <w:tab/>
      </w:r>
      <w:proofErr w:type="spellStart"/>
      <w:r w:rsidRPr="00BF7765">
        <w:t>Rogawski</w:t>
      </w:r>
      <w:proofErr w:type="spellEnd"/>
      <w:r w:rsidRPr="00BF7765">
        <w:t xml:space="preserve"> ET, Platts-Mills JA, Colgate ER, </w:t>
      </w:r>
      <w:r w:rsidRPr="00BF7765">
        <w:rPr>
          <w:i/>
          <w:iCs/>
        </w:rPr>
        <w:t>et al.</w:t>
      </w:r>
      <w:r w:rsidRPr="00BF7765">
        <w:t xml:space="preserve"> </w:t>
      </w:r>
      <w:hyperlink r:id="rId45">
        <w:r w:rsidRPr="00BF7765">
          <w:rPr>
            <w:rStyle w:val="Hyperlink"/>
            <w:b w:val="0"/>
            <w:bCs w:val="0"/>
            <w:color w:val="auto"/>
            <w:sz w:val="22"/>
            <w:szCs w:val="22"/>
          </w:rPr>
          <w:t>Quantifying the Impact of Natural Immunity on Rotavirus Vaccine Efficacy Estimates: A Clinical Trial in Dhaka, Bangladesh (PROVIDE) and a Simulation Study</w:t>
        </w:r>
      </w:hyperlink>
      <w:r w:rsidRPr="00BF7765">
        <w:t xml:space="preserve">. </w:t>
      </w:r>
      <w:r w:rsidRPr="00BF7765">
        <w:rPr>
          <w:i/>
          <w:iCs/>
        </w:rPr>
        <w:t>The Journal of Infectious Diseases</w:t>
      </w:r>
      <w:r w:rsidRPr="00BF7765">
        <w:t xml:space="preserve"> 2018; 217: 861–8.</w:t>
      </w:r>
    </w:p>
    <w:p w14:paraId="100F880B" w14:textId="77777777" w:rsidR="00572B79" w:rsidRPr="00BF7765" w:rsidRDefault="00860D32" w:rsidP="000F4E2D">
      <w:pPr>
        <w:pStyle w:val="Bibliography"/>
        <w:ind w:hanging="720"/>
      </w:pPr>
      <w:bookmarkStart w:id="356" w:name="ref-arnoldOptimalRecallPeriod2013"/>
      <w:bookmarkEnd w:id="355"/>
      <w:r w:rsidRPr="00BF7765">
        <w:t xml:space="preserve">37 </w:t>
      </w:r>
      <w:r w:rsidRPr="00BF7765">
        <w:tab/>
        <w:t xml:space="preserve">Arnold BF, </w:t>
      </w:r>
      <w:proofErr w:type="spellStart"/>
      <w:r w:rsidRPr="00BF7765">
        <w:t>Galiani</w:t>
      </w:r>
      <w:proofErr w:type="spellEnd"/>
      <w:r w:rsidRPr="00BF7765">
        <w:t xml:space="preserve"> S, Ram PK, </w:t>
      </w:r>
      <w:r w:rsidRPr="00BF7765">
        <w:rPr>
          <w:i/>
          <w:iCs/>
        </w:rPr>
        <w:t>et al.</w:t>
      </w:r>
      <w:r w:rsidRPr="00BF7765">
        <w:t xml:space="preserve"> </w:t>
      </w:r>
      <w:hyperlink r:id="rId46">
        <w:r w:rsidRPr="00BF7765">
          <w:rPr>
            <w:rStyle w:val="Hyperlink"/>
            <w:b w:val="0"/>
            <w:bCs w:val="0"/>
            <w:color w:val="auto"/>
            <w:sz w:val="22"/>
            <w:szCs w:val="22"/>
          </w:rPr>
          <w:t xml:space="preserve">Optimal recall period for caregiver-reported illness in risk factor and intervention studies: A </w:t>
        </w:r>
        <w:proofErr w:type="spellStart"/>
        <w:r w:rsidRPr="00BF7765">
          <w:rPr>
            <w:rStyle w:val="Hyperlink"/>
            <w:b w:val="0"/>
            <w:bCs w:val="0"/>
            <w:color w:val="auto"/>
            <w:sz w:val="22"/>
            <w:szCs w:val="22"/>
          </w:rPr>
          <w:t>multicountry</w:t>
        </w:r>
        <w:proofErr w:type="spellEnd"/>
        <w:r w:rsidRPr="00BF7765">
          <w:rPr>
            <w:rStyle w:val="Hyperlink"/>
            <w:b w:val="0"/>
            <w:bCs w:val="0"/>
            <w:color w:val="auto"/>
            <w:sz w:val="22"/>
            <w:szCs w:val="22"/>
          </w:rPr>
          <w:t xml:space="preserve"> study</w:t>
        </w:r>
      </w:hyperlink>
      <w:r w:rsidRPr="00BF7765">
        <w:t xml:space="preserve">. </w:t>
      </w:r>
      <w:r w:rsidRPr="00BF7765">
        <w:rPr>
          <w:i/>
          <w:iCs/>
        </w:rPr>
        <w:t>American journal of epidemiology</w:t>
      </w:r>
      <w:r w:rsidRPr="00BF7765">
        <w:t xml:space="preserve"> 2013; 177: 361–70.</w:t>
      </w:r>
    </w:p>
    <w:p w14:paraId="3EE2C166" w14:textId="77777777" w:rsidR="00572B79" w:rsidRPr="00BF7765" w:rsidRDefault="00860D32" w:rsidP="000F4E2D">
      <w:pPr>
        <w:pStyle w:val="Bibliography"/>
        <w:ind w:hanging="720"/>
      </w:pPr>
      <w:bookmarkStart w:id="357" w:name="X28b8f7a62df31f893e94c92fe8813b1071b54c6"/>
      <w:bookmarkEnd w:id="356"/>
      <w:r w:rsidRPr="00BF7765">
        <w:t xml:space="preserve">38 </w:t>
      </w:r>
      <w:r w:rsidRPr="00BF7765">
        <w:tab/>
        <w:t xml:space="preserve">Rego R, Watson S, </w:t>
      </w:r>
      <w:proofErr w:type="spellStart"/>
      <w:r w:rsidRPr="00BF7765">
        <w:t>Ul</w:t>
      </w:r>
      <w:proofErr w:type="spellEnd"/>
      <w:r w:rsidRPr="00BF7765">
        <w:t xml:space="preserve"> </w:t>
      </w:r>
      <w:proofErr w:type="spellStart"/>
      <w:r w:rsidRPr="00BF7765">
        <w:t>Alam</w:t>
      </w:r>
      <w:proofErr w:type="spellEnd"/>
      <w:r w:rsidRPr="00BF7765">
        <w:t xml:space="preserve"> MA, </w:t>
      </w:r>
      <w:r w:rsidRPr="00BF7765">
        <w:rPr>
          <w:i/>
          <w:iCs/>
        </w:rPr>
        <w:t>et al.</w:t>
      </w:r>
      <w:r w:rsidRPr="00BF7765">
        <w:t xml:space="preserve"> A comparison of traditional diarrhoea measurement methods with microbiological and biochemical </w:t>
      </w:r>
      <w:proofErr w:type="gramStart"/>
      <w:r w:rsidRPr="00BF7765">
        <w:t>indicators::</w:t>
      </w:r>
      <w:proofErr w:type="gramEnd"/>
      <w:r w:rsidRPr="00BF7765">
        <w:t xml:space="preserve"> A cross-sectional observational study in the Cox’s Bazar displaced persons camp. </w:t>
      </w:r>
      <w:proofErr w:type="spellStart"/>
      <w:r w:rsidRPr="00BF7765">
        <w:rPr>
          <w:i/>
          <w:iCs/>
        </w:rPr>
        <w:t>EClinicalMedicine</w:t>
      </w:r>
      <w:proofErr w:type="spellEnd"/>
      <w:r w:rsidRPr="00BF7765">
        <w:t xml:space="preserve"> 2021; 42. DOI:</w:t>
      </w:r>
      <w:hyperlink r:id="rId47">
        <w:r w:rsidRPr="00BF7765">
          <w:rPr>
            <w:rStyle w:val="Hyperlink"/>
            <w:b w:val="0"/>
            <w:bCs w:val="0"/>
            <w:color w:val="auto"/>
            <w:sz w:val="22"/>
            <w:szCs w:val="22"/>
          </w:rPr>
          <w:t>10.1016/j.eclinm.2021.101205</w:t>
        </w:r>
      </w:hyperlink>
      <w:r w:rsidRPr="00BF7765">
        <w:t>.</w:t>
      </w:r>
    </w:p>
    <w:p w14:paraId="1C2230C3" w14:textId="77777777" w:rsidR="00572B79" w:rsidRPr="00BF7765" w:rsidRDefault="00860D32" w:rsidP="000F4E2D">
      <w:pPr>
        <w:pStyle w:val="Bibliography"/>
        <w:ind w:hanging="720"/>
      </w:pPr>
      <w:bookmarkStart w:id="358" w:name="ref-brownStoolBasedPathogenDetection2020"/>
      <w:bookmarkEnd w:id="357"/>
      <w:r w:rsidRPr="00BF7765">
        <w:t xml:space="preserve">39 </w:t>
      </w:r>
      <w:r w:rsidRPr="00BF7765">
        <w:tab/>
        <w:t xml:space="preserve">Brown J, Cumming O. </w:t>
      </w:r>
      <w:hyperlink r:id="rId48">
        <w:r w:rsidRPr="00BF7765">
          <w:rPr>
            <w:rStyle w:val="Hyperlink"/>
            <w:b w:val="0"/>
            <w:bCs w:val="0"/>
            <w:color w:val="auto"/>
            <w:sz w:val="22"/>
            <w:szCs w:val="22"/>
          </w:rPr>
          <w:t>Stool-Based Pathogen Detection Offers Advantages as an Outcome Measure for Water, Sanitation, and Hygiene Trials</w:t>
        </w:r>
      </w:hyperlink>
      <w:r w:rsidRPr="00BF7765">
        <w:t xml:space="preserve">. </w:t>
      </w:r>
      <w:r w:rsidRPr="00BF7765">
        <w:rPr>
          <w:i/>
          <w:iCs/>
        </w:rPr>
        <w:t>The American Journal of Tropical Medicine and Hygiene</w:t>
      </w:r>
      <w:r w:rsidRPr="00BF7765">
        <w:t xml:space="preserve"> 2020; 102: 260–1.</w:t>
      </w:r>
    </w:p>
    <w:p w14:paraId="66B55FFC" w14:textId="77777777" w:rsidR="00572B79" w:rsidRPr="00BF7765" w:rsidRDefault="00860D32" w:rsidP="000F4E2D">
      <w:pPr>
        <w:pStyle w:val="Bibliography"/>
        <w:ind w:hanging="720"/>
      </w:pPr>
      <w:bookmarkStart w:id="359" w:name="ref-alfaUVvisibleMarkerConfirms2008"/>
      <w:bookmarkEnd w:id="358"/>
      <w:r w:rsidRPr="00BF7765">
        <w:t xml:space="preserve">40 </w:t>
      </w:r>
      <w:r w:rsidRPr="00BF7765">
        <w:tab/>
        <w:t xml:space="preserve">Alfa MJ, Dueck C, Olson N, </w:t>
      </w:r>
      <w:r w:rsidRPr="00BF7765">
        <w:rPr>
          <w:i/>
          <w:iCs/>
        </w:rPr>
        <w:t>et al.</w:t>
      </w:r>
      <w:r w:rsidRPr="00BF7765">
        <w:t xml:space="preserve"> </w:t>
      </w:r>
      <w:hyperlink r:id="rId49">
        <w:r w:rsidRPr="00BF7765">
          <w:rPr>
            <w:rStyle w:val="Hyperlink"/>
            <w:b w:val="0"/>
            <w:bCs w:val="0"/>
            <w:color w:val="auto"/>
            <w:sz w:val="22"/>
            <w:szCs w:val="22"/>
          </w:rPr>
          <w:t xml:space="preserve">UV-visible marker confirms that environmental persistence of Clostridium difficile spores in toilets of patients with C. Difficile-associated diarrhea is associated with lack of compliance with cleaning </w:t>
        </w:r>
        <w:proofErr w:type="spellStart"/>
        <w:r w:rsidRPr="00BF7765">
          <w:rPr>
            <w:rStyle w:val="Hyperlink"/>
            <w:b w:val="0"/>
            <w:bCs w:val="0"/>
            <w:color w:val="auto"/>
            <w:sz w:val="22"/>
            <w:szCs w:val="22"/>
          </w:rPr>
          <w:t>protocol.e</w:t>
        </w:r>
        <w:proofErr w:type="spellEnd"/>
      </w:hyperlink>
      <w:r w:rsidRPr="00BF7765">
        <w:t xml:space="preserve">. </w:t>
      </w:r>
      <w:r w:rsidRPr="00BF7765">
        <w:rPr>
          <w:i/>
          <w:iCs/>
        </w:rPr>
        <w:t>BMC infectious diseases</w:t>
      </w:r>
      <w:r w:rsidRPr="00BF7765">
        <w:t xml:space="preserve"> 2008; 8: 64.</w:t>
      </w:r>
    </w:p>
    <w:p w14:paraId="57303AC2" w14:textId="77777777" w:rsidR="00572B79" w:rsidRPr="00BF7765" w:rsidRDefault="00860D32" w:rsidP="000F4E2D">
      <w:pPr>
        <w:pStyle w:val="Bibliography"/>
        <w:ind w:hanging="720"/>
      </w:pPr>
      <w:bookmarkStart w:id="360" w:name="ref-blackSurvivalRatesParasite1982"/>
      <w:bookmarkEnd w:id="359"/>
      <w:r w:rsidRPr="00BF7765">
        <w:t xml:space="preserve">41 </w:t>
      </w:r>
      <w:r w:rsidRPr="00BF7765">
        <w:tab/>
        <w:t xml:space="preserve">Black MI, Scarpino PV, O’Donnell CJ, Meyer KB, Jones JV, Kaneshiro ES. </w:t>
      </w:r>
      <w:hyperlink r:id="rId50">
        <w:r w:rsidRPr="00BF7765">
          <w:rPr>
            <w:rStyle w:val="Hyperlink"/>
            <w:b w:val="0"/>
            <w:bCs w:val="0"/>
            <w:color w:val="auto"/>
            <w:sz w:val="22"/>
            <w:szCs w:val="22"/>
          </w:rPr>
          <w:t>Survival rates of parasite eggs in sludge during aerobic and anaerobic digestion</w:t>
        </w:r>
      </w:hyperlink>
      <w:r w:rsidRPr="00BF7765">
        <w:t xml:space="preserve">. </w:t>
      </w:r>
      <w:r w:rsidRPr="00BF7765">
        <w:rPr>
          <w:i/>
          <w:iCs/>
        </w:rPr>
        <w:t>Applied and Environmental Microbiology</w:t>
      </w:r>
      <w:r w:rsidRPr="00BF7765">
        <w:t xml:space="preserve"> 1982; 44: 1138–43.</w:t>
      </w:r>
    </w:p>
    <w:p w14:paraId="704B1A1D" w14:textId="77777777" w:rsidR="00572B79" w:rsidRPr="00BF7765" w:rsidRDefault="00860D32" w:rsidP="000F4E2D">
      <w:pPr>
        <w:pStyle w:val="Bibliography"/>
        <w:ind w:hanging="720"/>
      </w:pPr>
      <w:bookmarkStart w:id="361" w:name="Xe53e0c78e29f76ee7a08da529571350d6dacebc"/>
      <w:bookmarkEnd w:id="360"/>
      <w:r w:rsidRPr="00BF7765">
        <w:t xml:space="preserve">42 </w:t>
      </w:r>
      <w:r w:rsidRPr="00BF7765">
        <w:tab/>
        <w:t>Espinosa AC, Mazari-</w:t>
      </w:r>
      <w:proofErr w:type="spellStart"/>
      <w:r w:rsidRPr="00BF7765">
        <w:t>Hiriart</w:t>
      </w:r>
      <w:proofErr w:type="spellEnd"/>
      <w:r w:rsidRPr="00BF7765">
        <w:t xml:space="preserve"> M, Espinosa R, Maruri-</w:t>
      </w:r>
      <w:proofErr w:type="spellStart"/>
      <w:r w:rsidRPr="00BF7765">
        <w:t>Avidal</w:t>
      </w:r>
      <w:proofErr w:type="spellEnd"/>
      <w:r w:rsidRPr="00BF7765">
        <w:t xml:space="preserve"> L, Méndez E, Arias CF. </w:t>
      </w:r>
      <w:hyperlink r:id="rId51">
        <w:r w:rsidRPr="00BF7765">
          <w:rPr>
            <w:rStyle w:val="Hyperlink"/>
            <w:b w:val="0"/>
            <w:bCs w:val="0"/>
            <w:color w:val="auto"/>
            <w:sz w:val="22"/>
            <w:szCs w:val="22"/>
          </w:rPr>
          <w:t>Infectivity and genome persistence of rotavirus and astrovirus in groundwater and surface water</w:t>
        </w:r>
      </w:hyperlink>
      <w:r w:rsidRPr="00BF7765">
        <w:t xml:space="preserve">. </w:t>
      </w:r>
      <w:r w:rsidRPr="00BF7765">
        <w:rPr>
          <w:i/>
          <w:iCs/>
        </w:rPr>
        <w:t>Water Research</w:t>
      </w:r>
      <w:r w:rsidRPr="00BF7765">
        <w:t xml:space="preserve"> 2008; 42: 2618–28.</w:t>
      </w:r>
    </w:p>
    <w:p w14:paraId="0C35AB1F" w14:textId="77777777" w:rsidR="00572B79" w:rsidRPr="00BF7765" w:rsidRDefault="00860D32" w:rsidP="000F4E2D">
      <w:pPr>
        <w:pStyle w:val="Bibliography"/>
        <w:ind w:hanging="720"/>
      </w:pPr>
      <w:bookmarkStart w:id="362" w:name="ref-kotloffBurdenAetiologyDiarrhoeal2013"/>
      <w:bookmarkEnd w:id="361"/>
      <w:r w:rsidRPr="00BF7765">
        <w:t xml:space="preserve">43 </w:t>
      </w:r>
      <w:r w:rsidRPr="00BF7765">
        <w:tab/>
      </w:r>
      <w:proofErr w:type="spellStart"/>
      <w:r w:rsidRPr="00BF7765">
        <w:t>Kotloff</w:t>
      </w:r>
      <w:proofErr w:type="spellEnd"/>
      <w:r w:rsidRPr="00BF7765">
        <w:t xml:space="preserve"> KL, </w:t>
      </w:r>
      <w:proofErr w:type="spellStart"/>
      <w:r w:rsidRPr="00BF7765">
        <w:t>Nataro</w:t>
      </w:r>
      <w:proofErr w:type="spellEnd"/>
      <w:r w:rsidRPr="00BF7765">
        <w:t xml:space="preserve"> JP, Blackwelder WC, </w:t>
      </w:r>
      <w:r w:rsidRPr="00BF7765">
        <w:rPr>
          <w:i/>
          <w:iCs/>
        </w:rPr>
        <w:t>et al.</w:t>
      </w:r>
      <w:r w:rsidRPr="00BF7765">
        <w:t xml:space="preserve"> </w:t>
      </w:r>
      <w:hyperlink r:id="rId52">
        <w:r w:rsidRPr="00BF7765">
          <w:rPr>
            <w:rStyle w:val="Hyperlink"/>
            <w:b w:val="0"/>
            <w:bCs w:val="0"/>
            <w:color w:val="auto"/>
            <w:sz w:val="22"/>
            <w:szCs w:val="22"/>
          </w:rPr>
          <w:t xml:space="preserve">Burden and </w:t>
        </w:r>
        <w:proofErr w:type="spellStart"/>
        <w:r w:rsidRPr="00BF7765">
          <w:rPr>
            <w:rStyle w:val="Hyperlink"/>
            <w:b w:val="0"/>
            <w:bCs w:val="0"/>
            <w:color w:val="auto"/>
            <w:sz w:val="22"/>
            <w:szCs w:val="22"/>
          </w:rPr>
          <w:t>aetiology</w:t>
        </w:r>
        <w:proofErr w:type="spellEnd"/>
        <w:r w:rsidRPr="00BF7765">
          <w:rPr>
            <w:rStyle w:val="Hyperlink"/>
            <w:b w:val="0"/>
            <w:bCs w:val="0"/>
            <w:color w:val="auto"/>
            <w:sz w:val="22"/>
            <w:szCs w:val="22"/>
          </w:rPr>
          <w:t xml:space="preserve"> of diarrhoeal disease in infants and young children in developing countries (the Global Enteric Multicenter Study, GEMS): A prospective, case-control study</w:t>
        </w:r>
      </w:hyperlink>
      <w:r w:rsidRPr="00BF7765">
        <w:t xml:space="preserve">. </w:t>
      </w:r>
      <w:r w:rsidRPr="00BF7765">
        <w:rPr>
          <w:i/>
          <w:iCs/>
        </w:rPr>
        <w:t>The Lancet</w:t>
      </w:r>
      <w:r w:rsidRPr="00BF7765">
        <w:t xml:space="preserve"> 2013; 382: 209–22.</w:t>
      </w:r>
    </w:p>
    <w:p w14:paraId="01F27CFD" w14:textId="77777777" w:rsidR="00572B79" w:rsidRPr="00BF7765" w:rsidRDefault="00860D32" w:rsidP="000F4E2D">
      <w:pPr>
        <w:pStyle w:val="Bibliography"/>
        <w:ind w:hanging="720"/>
      </w:pPr>
      <w:bookmarkStart w:id="363" w:name="ref-khurooASCARIASIS1996"/>
      <w:bookmarkEnd w:id="362"/>
      <w:r w:rsidRPr="00BF7765">
        <w:t xml:space="preserve">44 </w:t>
      </w:r>
      <w:r w:rsidRPr="00BF7765">
        <w:tab/>
      </w:r>
      <w:proofErr w:type="spellStart"/>
      <w:r w:rsidRPr="00BF7765">
        <w:t>Khuroo</w:t>
      </w:r>
      <w:proofErr w:type="spellEnd"/>
      <w:r w:rsidRPr="00BF7765">
        <w:t xml:space="preserve"> MS. </w:t>
      </w:r>
      <w:hyperlink r:id="rId53">
        <w:r w:rsidRPr="00BF7765">
          <w:rPr>
            <w:rStyle w:val="Hyperlink"/>
            <w:b w:val="0"/>
            <w:bCs w:val="0"/>
            <w:color w:val="auto"/>
            <w:sz w:val="22"/>
            <w:szCs w:val="22"/>
          </w:rPr>
          <w:t>ASCARIASIS</w:t>
        </w:r>
      </w:hyperlink>
      <w:r w:rsidRPr="00BF7765">
        <w:t xml:space="preserve">. </w:t>
      </w:r>
      <w:r w:rsidRPr="00BF7765">
        <w:rPr>
          <w:i/>
          <w:iCs/>
        </w:rPr>
        <w:t>Gastroenterology Clinics of North America</w:t>
      </w:r>
      <w:r w:rsidRPr="00BF7765">
        <w:t xml:space="preserve"> 1996; 25: 553–77.</w:t>
      </w:r>
    </w:p>
    <w:p w14:paraId="4EB19647" w14:textId="77777777" w:rsidR="00572B79" w:rsidRPr="00BF7765" w:rsidRDefault="00860D32" w:rsidP="000F4E2D">
      <w:pPr>
        <w:pStyle w:val="Bibliography"/>
        <w:ind w:hanging="720"/>
      </w:pPr>
      <w:bookmarkStart w:id="364" w:name="ref-ahmedCurrentStatusMarker2016"/>
      <w:bookmarkEnd w:id="363"/>
      <w:r w:rsidRPr="00BF7765">
        <w:t xml:space="preserve">45 </w:t>
      </w:r>
      <w:r w:rsidRPr="00BF7765">
        <w:tab/>
        <w:t xml:space="preserve">Ahmed W, Hughes B, Harwood VJ. </w:t>
      </w:r>
      <w:hyperlink r:id="rId54">
        <w:r w:rsidRPr="00BF7765">
          <w:rPr>
            <w:rStyle w:val="Hyperlink"/>
            <w:b w:val="0"/>
            <w:bCs w:val="0"/>
            <w:color w:val="auto"/>
            <w:sz w:val="22"/>
            <w:szCs w:val="22"/>
          </w:rPr>
          <w:t>Current Status of Marker Genes of Bacteroides and Related Taxa for Identifying Sewage Pollution in Environmental Waters</w:t>
        </w:r>
      </w:hyperlink>
      <w:r w:rsidRPr="00BF7765">
        <w:t xml:space="preserve">. </w:t>
      </w:r>
      <w:r w:rsidRPr="00BF7765">
        <w:rPr>
          <w:i/>
          <w:iCs/>
        </w:rPr>
        <w:t>Water</w:t>
      </w:r>
      <w:r w:rsidRPr="00BF7765">
        <w:t xml:space="preserve"> 2016; 8: 231.</w:t>
      </w:r>
    </w:p>
    <w:p w14:paraId="0DDF0D9F" w14:textId="77777777" w:rsidR="00572B79" w:rsidRPr="00BF7765" w:rsidRDefault="00860D32" w:rsidP="000F4E2D">
      <w:pPr>
        <w:pStyle w:val="Bibliography"/>
        <w:ind w:hanging="720"/>
      </w:pPr>
      <w:bookmarkStart w:id="365" w:name="Xff5461ced33daa2db28e576edab0bed3265b0d6"/>
      <w:bookmarkEnd w:id="364"/>
      <w:r w:rsidRPr="00BF7765">
        <w:t xml:space="preserve">46 </w:t>
      </w:r>
      <w:r w:rsidRPr="00BF7765">
        <w:tab/>
        <w:t xml:space="preserve">Boehm AB, Van De </w:t>
      </w:r>
      <w:proofErr w:type="spellStart"/>
      <w:r w:rsidRPr="00BF7765">
        <w:t>Werfhorst</w:t>
      </w:r>
      <w:proofErr w:type="spellEnd"/>
      <w:r w:rsidRPr="00BF7765">
        <w:t xml:space="preserve"> LC, Griffith JF, </w:t>
      </w:r>
      <w:r w:rsidRPr="00BF7765">
        <w:rPr>
          <w:i/>
          <w:iCs/>
        </w:rPr>
        <w:t>et al.</w:t>
      </w:r>
      <w:r w:rsidRPr="00BF7765">
        <w:t xml:space="preserve"> </w:t>
      </w:r>
      <w:hyperlink r:id="rId55">
        <w:r w:rsidRPr="00BF7765">
          <w:rPr>
            <w:rStyle w:val="Hyperlink"/>
            <w:b w:val="0"/>
            <w:bCs w:val="0"/>
            <w:color w:val="auto"/>
            <w:sz w:val="22"/>
            <w:szCs w:val="22"/>
          </w:rPr>
          <w:t>Performance of forty-one microbial source tracking methods: A twenty-seven lab evaluation study</w:t>
        </w:r>
      </w:hyperlink>
      <w:r w:rsidRPr="00BF7765">
        <w:t xml:space="preserve">. </w:t>
      </w:r>
      <w:r w:rsidRPr="00BF7765">
        <w:rPr>
          <w:i/>
          <w:iCs/>
        </w:rPr>
        <w:t>Water Research</w:t>
      </w:r>
      <w:r w:rsidRPr="00BF7765">
        <w:t xml:space="preserve"> 2013; 47: 6812–28.</w:t>
      </w:r>
    </w:p>
    <w:p w14:paraId="411A3F7D" w14:textId="77777777" w:rsidR="00572B79" w:rsidRPr="00BF7765" w:rsidRDefault="00860D32" w:rsidP="000F4E2D">
      <w:pPr>
        <w:pStyle w:val="Bibliography"/>
        <w:ind w:hanging="720"/>
      </w:pPr>
      <w:bookmarkStart w:id="366" w:name="ref-holcombMicrobialIndicatorsFecal2020"/>
      <w:bookmarkEnd w:id="365"/>
      <w:r w:rsidRPr="00BF7765">
        <w:t xml:space="preserve">47 </w:t>
      </w:r>
      <w:r w:rsidRPr="00BF7765">
        <w:tab/>
        <w:t xml:space="preserve">Holcomb DA, Stewart JR. </w:t>
      </w:r>
      <w:hyperlink r:id="rId56">
        <w:r w:rsidRPr="00BF7765">
          <w:rPr>
            <w:rStyle w:val="Hyperlink"/>
            <w:b w:val="0"/>
            <w:bCs w:val="0"/>
            <w:color w:val="auto"/>
            <w:sz w:val="22"/>
            <w:szCs w:val="22"/>
          </w:rPr>
          <w:t>Microbial Indicators of Fecal Pollution: Recent Progress and Challenges in Assessing Water Quality</w:t>
        </w:r>
      </w:hyperlink>
      <w:r w:rsidRPr="00BF7765">
        <w:t xml:space="preserve">. </w:t>
      </w:r>
      <w:r w:rsidRPr="00BF7765">
        <w:rPr>
          <w:i/>
          <w:iCs/>
        </w:rPr>
        <w:t>Current Environmental Health Reports</w:t>
      </w:r>
      <w:r w:rsidRPr="00BF7765">
        <w:t xml:space="preserve"> 2020; 7: 311–24.</w:t>
      </w:r>
    </w:p>
    <w:p w14:paraId="27027721" w14:textId="77777777" w:rsidR="00572B79" w:rsidRPr="00BF7765" w:rsidRDefault="00860D32" w:rsidP="000F4E2D">
      <w:pPr>
        <w:pStyle w:val="Bibliography"/>
        <w:ind w:hanging="720"/>
      </w:pPr>
      <w:bookmarkStart w:id="367" w:name="X8f4bf48b100f335b534f57a0aa587c0a4ee0d9a"/>
      <w:bookmarkEnd w:id="366"/>
      <w:r w:rsidRPr="00BF7765">
        <w:lastRenderedPageBreak/>
        <w:t xml:space="preserve">48 </w:t>
      </w:r>
      <w:r w:rsidRPr="00BF7765">
        <w:tab/>
        <w:t xml:space="preserve">Reischer GH, </w:t>
      </w:r>
      <w:proofErr w:type="spellStart"/>
      <w:r w:rsidRPr="00BF7765">
        <w:t>Ebdon</w:t>
      </w:r>
      <w:proofErr w:type="spellEnd"/>
      <w:r w:rsidRPr="00BF7765">
        <w:t xml:space="preserve"> JE, Bauer JM, </w:t>
      </w:r>
      <w:r w:rsidRPr="00BF7765">
        <w:rPr>
          <w:i/>
          <w:iCs/>
        </w:rPr>
        <w:t>et al.</w:t>
      </w:r>
      <w:r w:rsidRPr="00BF7765">
        <w:t xml:space="preserve"> </w:t>
      </w:r>
      <w:hyperlink r:id="rId57">
        <w:r w:rsidRPr="00BF7765">
          <w:rPr>
            <w:rStyle w:val="Hyperlink"/>
            <w:b w:val="0"/>
            <w:bCs w:val="0"/>
            <w:color w:val="auto"/>
            <w:sz w:val="22"/>
            <w:szCs w:val="22"/>
          </w:rPr>
          <w:t xml:space="preserve">Performance characteristics of qPCR assays targeting human- and ruminant-associated </w:t>
        </w:r>
        <w:proofErr w:type="spellStart"/>
        <w:r w:rsidRPr="00BF7765">
          <w:rPr>
            <w:rStyle w:val="Hyperlink"/>
            <w:b w:val="0"/>
            <w:bCs w:val="0"/>
            <w:color w:val="auto"/>
            <w:sz w:val="22"/>
            <w:szCs w:val="22"/>
          </w:rPr>
          <w:t>bacteroidetes</w:t>
        </w:r>
        <w:proofErr w:type="spellEnd"/>
        <w:r w:rsidRPr="00BF7765">
          <w:rPr>
            <w:rStyle w:val="Hyperlink"/>
            <w:b w:val="0"/>
            <w:bCs w:val="0"/>
            <w:color w:val="auto"/>
            <w:sz w:val="22"/>
            <w:szCs w:val="22"/>
          </w:rPr>
          <w:t xml:space="preserve"> for microbial source tracking across sixteen countries on six continents</w:t>
        </w:r>
      </w:hyperlink>
      <w:r w:rsidRPr="00BF7765">
        <w:t xml:space="preserve">. </w:t>
      </w:r>
      <w:r w:rsidRPr="00BF7765">
        <w:rPr>
          <w:i/>
          <w:iCs/>
        </w:rPr>
        <w:t>Environmental Science &amp; Technology</w:t>
      </w:r>
      <w:r w:rsidRPr="00BF7765">
        <w:t xml:space="preserve"> 2013; 47: 8548–56.</w:t>
      </w:r>
    </w:p>
    <w:p w14:paraId="24A0E2DD" w14:textId="77777777" w:rsidR="00572B79" w:rsidRPr="00BF7765" w:rsidRDefault="00860D32" w:rsidP="000F4E2D">
      <w:pPr>
        <w:pStyle w:val="Bibliography"/>
        <w:ind w:hanging="720"/>
      </w:pPr>
      <w:bookmarkStart w:id="368" w:name="Xe1c8834819d06a0c30d8ca86a994cb457d93554"/>
      <w:bookmarkEnd w:id="367"/>
      <w:r w:rsidRPr="00BF7765">
        <w:t xml:space="preserve">49 </w:t>
      </w:r>
      <w:r w:rsidRPr="00BF7765">
        <w:tab/>
        <w:t xml:space="preserve">Odagiri M, Schriewer A, Hanley K, </w:t>
      </w:r>
      <w:r w:rsidRPr="00BF7765">
        <w:rPr>
          <w:i/>
          <w:iCs/>
        </w:rPr>
        <w:t>et al.</w:t>
      </w:r>
      <w:r w:rsidRPr="00BF7765">
        <w:t xml:space="preserve"> </w:t>
      </w:r>
      <w:hyperlink r:id="rId58">
        <w:r w:rsidRPr="00BF7765">
          <w:rPr>
            <w:rStyle w:val="Hyperlink"/>
            <w:b w:val="0"/>
            <w:bCs w:val="0"/>
            <w:color w:val="auto"/>
            <w:sz w:val="22"/>
            <w:szCs w:val="22"/>
          </w:rPr>
          <w:t xml:space="preserve">Validation of </w:t>
        </w:r>
        <w:proofErr w:type="spellStart"/>
        <w:r w:rsidRPr="00BF7765">
          <w:rPr>
            <w:rStyle w:val="Hyperlink"/>
            <w:b w:val="0"/>
            <w:bCs w:val="0"/>
            <w:color w:val="auto"/>
            <w:sz w:val="22"/>
            <w:szCs w:val="22"/>
          </w:rPr>
          <w:t>Bacteroidales</w:t>
        </w:r>
        <w:proofErr w:type="spellEnd"/>
        <w:r w:rsidRPr="00BF7765">
          <w:rPr>
            <w:rStyle w:val="Hyperlink"/>
            <w:b w:val="0"/>
            <w:bCs w:val="0"/>
            <w:color w:val="auto"/>
            <w:sz w:val="22"/>
            <w:szCs w:val="22"/>
          </w:rPr>
          <w:t xml:space="preserve"> quantitative PCR assays targeting human and animal fecal contamination in the public and domestic domains in India</w:t>
        </w:r>
      </w:hyperlink>
      <w:r w:rsidRPr="00BF7765">
        <w:t xml:space="preserve">. </w:t>
      </w:r>
      <w:r w:rsidRPr="00BF7765">
        <w:rPr>
          <w:i/>
          <w:iCs/>
        </w:rPr>
        <w:t>The Science of the Total Environment</w:t>
      </w:r>
      <w:r w:rsidRPr="00BF7765">
        <w:t xml:space="preserve"> 2015; 502: 462–70.</w:t>
      </w:r>
    </w:p>
    <w:p w14:paraId="4B2C02C3" w14:textId="77777777" w:rsidR="00572B79" w:rsidRPr="00BF7765" w:rsidRDefault="00860D32" w:rsidP="000F4E2D">
      <w:pPr>
        <w:pStyle w:val="Bibliography"/>
        <w:ind w:hanging="720"/>
      </w:pPr>
      <w:bookmarkStart w:id="369" w:name="ref-holcombHumanFecalContamination2020"/>
      <w:bookmarkEnd w:id="368"/>
      <w:r w:rsidRPr="00BF7765">
        <w:t xml:space="preserve">50 </w:t>
      </w:r>
      <w:r w:rsidRPr="00BF7765">
        <w:tab/>
        <w:t xml:space="preserve">Holcomb DA, Knee J, Sumner T, </w:t>
      </w:r>
      <w:r w:rsidRPr="00BF7765">
        <w:rPr>
          <w:i/>
          <w:iCs/>
        </w:rPr>
        <w:t>et al.</w:t>
      </w:r>
      <w:r w:rsidRPr="00BF7765">
        <w:t xml:space="preserve"> </w:t>
      </w:r>
      <w:hyperlink r:id="rId59">
        <w:r w:rsidRPr="00BF7765">
          <w:rPr>
            <w:rStyle w:val="Hyperlink"/>
            <w:b w:val="0"/>
            <w:bCs w:val="0"/>
            <w:color w:val="auto"/>
            <w:sz w:val="22"/>
            <w:szCs w:val="22"/>
          </w:rPr>
          <w:t>Human fecal contamination of water, soil, and surfaces in households sharing poor-quality sanitation facilities in Maputo, Mozambique</w:t>
        </w:r>
      </w:hyperlink>
      <w:r w:rsidRPr="00BF7765">
        <w:t xml:space="preserve">. </w:t>
      </w:r>
      <w:r w:rsidRPr="00BF7765">
        <w:rPr>
          <w:i/>
          <w:iCs/>
        </w:rPr>
        <w:t>International Journal of Hygiene and Environmental Health</w:t>
      </w:r>
      <w:r w:rsidRPr="00BF7765">
        <w:t xml:space="preserve"> 2020; 226: 113496.</w:t>
      </w:r>
    </w:p>
    <w:p w14:paraId="7272E1CE" w14:textId="77777777" w:rsidR="00572B79" w:rsidRPr="00BF7765" w:rsidRDefault="00860D32" w:rsidP="000F4E2D">
      <w:pPr>
        <w:pStyle w:val="Bibliography"/>
        <w:ind w:hanging="720"/>
      </w:pPr>
      <w:bookmarkStart w:id="370" w:name="X68f4979cb9354f36269d5b8bd65ef82bf51876f"/>
      <w:bookmarkEnd w:id="369"/>
      <w:r w:rsidRPr="00BF7765">
        <w:t xml:space="preserve">51 </w:t>
      </w:r>
      <w:r w:rsidRPr="00BF7765">
        <w:tab/>
        <w:t xml:space="preserve">Griffith JF, Weisberg SB, Arnold BF, Cao Y, Schiff KC, Colford JM. </w:t>
      </w:r>
      <w:hyperlink r:id="rId60">
        <w:r w:rsidRPr="00BF7765">
          <w:rPr>
            <w:rStyle w:val="Hyperlink"/>
            <w:b w:val="0"/>
            <w:bCs w:val="0"/>
            <w:color w:val="auto"/>
            <w:sz w:val="22"/>
            <w:szCs w:val="22"/>
          </w:rPr>
          <w:t>Epidemiologic evaluation of multiple alternate microbial water quality monitoring indicators at three California beaches</w:t>
        </w:r>
      </w:hyperlink>
      <w:r w:rsidRPr="00BF7765">
        <w:t xml:space="preserve">. </w:t>
      </w:r>
      <w:r w:rsidRPr="00BF7765">
        <w:rPr>
          <w:i/>
          <w:iCs/>
        </w:rPr>
        <w:t>Water Research</w:t>
      </w:r>
      <w:r w:rsidRPr="00BF7765">
        <w:t xml:space="preserve"> 2016; 94: 371–81.</w:t>
      </w:r>
    </w:p>
    <w:p w14:paraId="3C4D9C6A" w14:textId="77777777" w:rsidR="00572B79" w:rsidRPr="00BF7765" w:rsidRDefault="00860D32" w:rsidP="000F4E2D">
      <w:pPr>
        <w:pStyle w:val="Bibliography"/>
        <w:ind w:hanging="720"/>
      </w:pPr>
      <w:bookmarkStart w:id="371" w:name="X3ba82e295fb5e7aa742c64bd8d9a3e519bd4195"/>
      <w:bookmarkEnd w:id="370"/>
      <w:r w:rsidRPr="00BF7765">
        <w:t xml:space="preserve">52 </w:t>
      </w:r>
      <w:r w:rsidRPr="00BF7765">
        <w:tab/>
      </w:r>
      <w:proofErr w:type="spellStart"/>
      <w:r w:rsidRPr="00BF7765">
        <w:t>Ercumen</w:t>
      </w:r>
      <w:proofErr w:type="spellEnd"/>
      <w:r w:rsidRPr="00BF7765">
        <w:t xml:space="preserve"> A, </w:t>
      </w:r>
      <w:proofErr w:type="spellStart"/>
      <w:r w:rsidRPr="00BF7765">
        <w:t>Prottas</w:t>
      </w:r>
      <w:proofErr w:type="spellEnd"/>
      <w:r w:rsidRPr="00BF7765">
        <w:t xml:space="preserve"> C, Harris A, Dioguardi A, Dowd G, </w:t>
      </w:r>
      <w:proofErr w:type="spellStart"/>
      <w:r w:rsidRPr="00BF7765">
        <w:t>Guiteras</w:t>
      </w:r>
      <w:proofErr w:type="spellEnd"/>
      <w:r w:rsidRPr="00BF7765">
        <w:t xml:space="preserve"> R. </w:t>
      </w:r>
      <w:hyperlink r:id="rId61">
        <w:r w:rsidRPr="00BF7765">
          <w:rPr>
            <w:rStyle w:val="Hyperlink"/>
            <w:b w:val="0"/>
            <w:bCs w:val="0"/>
            <w:color w:val="auto"/>
            <w:sz w:val="22"/>
            <w:szCs w:val="22"/>
          </w:rPr>
          <w:t>Poultry Ownership Associated with Increased Risk of Child Diarrhea: Cross-Sectional Evidence from Uganda</w:t>
        </w:r>
      </w:hyperlink>
      <w:r w:rsidRPr="00BF7765">
        <w:t xml:space="preserve">. </w:t>
      </w:r>
      <w:r w:rsidRPr="00BF7765">
        <w:rPr>
          <w:i/>
          <w:iCs/>
        </w:rPr>
        <w:t>The American Journal of Tropical Medicine and Hygiene</w:t>
      </w:r>
      <w:r w:rsidRPr="00BF7765">
        <w:t xml:space="preserve"> 2020; 102: 526–33.</w:t>
      </w:r>
    </w:p>
    <w:p w14:paraId="08765CA9" w14:textId="77777777" w:rsidR="00572B79" w:rsidRPr="00BF7765" w:rsidRDefault="00860D32" w:rsidP="000F4E2D">
      <w:pPr>
        <w:pStyle w:val="Bibliography"/>
        <w:ind w:hanging="720"/>
      </w:pPr>
      <w:bookmarkStart w:id="372" w:name="ref-georgeChildMouthingFeces2021"/>
      <w:bookmarkEnd w:id="371"/>
      <w:r w:rsidRPr="00BF7765">
        <w:t xml:space="preserve">53 </w:t>
      </w:r>
      <w:r w:rsidRPr="00BF7765">
        <w:tab/>
        <w:t xml:space="preserve">George CM, </w:t>
      </w:r>
      <w:proofErr w:type="spellStart"/>
      <w:r w:rsidRPr="00BF7765">
        <w:t>Cirhuza</w:t>
      </w:r>
      <w:proofErr w:type="spellEnd"/>
      <w:r w:rsidRPr="00BF7765">
        <w:t xml:space="preserve"> LB, Kuhl J, </w:t>
      </w:r>
      <w:r w:rsidRPr="00BF7765">
        <w:rPr>
          <w:i/>
          <w:iCs/>
        </w:rPr>
        <w:t>et al.</w:t>
      </w:r>
      <w:r w:rsidRPr="00BF7765">
        <w:t xml:space="preserve"> </w:t>
      </w:r>
      <w:hyperlink r:id="rId62">
        <w:r w:rsidRPr="00BF7765">
          <w:rPr>
            <w:rStyle w:val="Hyperlink"/>
            <w:b w:val="0"/>
            <w:bCs w:val="0"/>
            <w:color w:val="auto"/>
            <w:sz w:val="22"/>
            <w:szCs w:val="22"/>
          </w:rPr>
          <w:t>Child Mouthing of Feces and Fomites and Animal Contact are Associated with Diarrhea and Impaired Growth Among Young Children in the Democratic Republic of the Congo: A Prospective Cohort Study (REDUCE Program)</w:t>
        </w:r>
      </w:hyperlink>
      <w:r w:rsidRPr="00BF7765">
        <w:t xml:space="preserve">. </w:t>
      </w:r>
      <w:r w:rsidRPr="00BF7765">
        <w:rPr>
          <w:i/>
          <w:iCs/>
        </w:rPr>
        <w:t>Journal of Pediatrics</w:t>
      </w:r>
      <w:r w:rsidRPr="00BF7765">
        <w:t xml:space="preserve"> 2021; 228: 110–116.e1.</w:t>
      </w:r>
    </w:p>
    <w:p w14:paraId="3FCD842E" w14:textId="77777777" w:rsidR="00572B79" w:rsidRPr="00BF7765" w:rsidRDefault="00860D32" w:rsidP="000F4E2D">
      <w:pPr>
        <w:pStyle w:val="Bibliography"/>
        <w:ind w:hanging="720"/>
      </w:pPr>
      <w:bookmarkStart w:id="373" w:name="ref-georgeFecalMarkersEnvironmental2015"/>
      <w:bookmarkEnd w:id="372"/>
      <w:r w:rsidRPr="00BF7765">
        <w:t xml:space="preserve">54 </w:t>
      </w:r>
      <w:r w:rsidRPr="00BF7765">
        <w:tab/>
        <w:t xml:space="preserve">George CM, Oldja L, Biswas SK, </w:t>
      </w:r>
      <w:r w:rsidRPr="00BF7765">
        <w:rPr>
          <w:i/>
          <w:iCs/>
        </w:rPr>
        <w:t>et al.</w:t>
      </w:r>
      <w:r w:rsidRPr="00BF7765">
        <w:t xml:space="preserve"> </w:t>
      </w:r>
      <w:hyperlink r:id="rId63">
        <w:r w:rsidRPr="00BF7765">
          <w:rPr>
            <w:rStyle w:val="Hyperlink"/>
            <w:b w:val="0"/>
            <w:bCs w:val="0"/>
            <w:color w:val="auto"/>
            <w:sz w:val="22"/>
            <w:szCs w:val="22"/>
          </w:rPr>
          <w:t>Fecal Markers of Environmental Enteropathy are Associated with Animal Exposure and Caregiver Hygiene in Bangladesh</w:t>
        </w:r>
      </w:hyperlink>
      <w:r w:rsidRPr="00BF7765">
        <w:t xml:space="preserve">. </w:t>
      </w:r>
      <w:r w:rsidRPr="00BF7765">
        <w:rPr>
          <w:i/>
          <w:iCs/>
        </w:rPr>
        <w:t>The American Journal of Tropical Medicine and Hygiene</w:t>
      </w:r>
      <w:r w:rsidRPr="00BF7765">
        <w:t xml:space="preserve"> 2015; 93: 269–75.</w:t>
      </w:r>
    </w:p>
    <w:p w14:paraId="4A54A8CF" w14:textId="77777777" w:rsidR="00572B79" w:rsidRPr="00BF7765" w:rsidRDefault="00860D32" w:rsidP="000F4E2D">
      <w:pPr>
        <w:pStyle w:val="Bibliography"/>
        <w:ind w:hanging="720"/>
      </w:pPr>
      <w:bookmarkStart w:id="374" w:name="ref-zambranoHumanDiarrheaInfections2014"/>
      <w:bookmarkEnd w:id="373"/>
      <w:r w:rsidRPr="00BF7765">
        <w:t xml:space="preserve">55 </w:t>
      </w:r>
      <w:r w:rsidRPr="00BF7765">
        <w:tab/>
        <w:t xml:space="preserve">Zambrano LD, Levy K, Menezes NP, Freeman MC. </w:t>
      </w:r>
      <w:hyperlink r:id="rId64">
        <w:r w:rsidRPr="00BF7765">
          <w:rPr>
            <w:rStyle w:val="Hyperlink"/>
            <w:b w:val="0"/>
            <w:bCs w:val="0"/>
            <w:color w:val="auto"/>
            <w:sz w:val="22"/>
            <w:szCs w:val="22"/>
          </w:rPr>
          <w:t>Human diarrhea infections associated with domestic animal husbandry: A systematic review and meta-analysis</w:t>
        </w:r>
      </w:hyperlink>
      <w:r w:rsidRPr="00BF7765">
        <w:t xml:space="preserve">. </w:t>
      </w:r>
      <w:r w:rsidRPr="00BF7765">
        <w:rPr>
          <w:i/>
          <w:iCs/>
        </w:rPr>
        <w:t>Transactions of the Royal Society of Tropical Medicine and Hygiene</w:t>
      </w:r>
      <w:r w:rsidRPr="00BF7765">
        <w:t xml:space="preserve"> 2014; 108: 313–25.</w:t>
      </w:r>
    </w:p>
    <w:p w14:paraId="2CDCEDB5" w14:textId="77777777" w:rsidR="00572B79" w:rsidRPr="00BF7765" w:rsidRDefault="00860D32" w:rsidP="000F4E2D">
      <w:pPr>
        <w:pStyle w:val="Bibliography"/>
        <w:ind w:hanging="720"/>
      </w:pPr>
      <w:bookmarkStart w:id="375" w:name="X27e5f587e6c80eb31b3abd285447339a3880fde"/>
      <w:bookmarkEnd w:id="374"/>
      <w:r w:rsidRPr="00BF7765">
        <w:t xml:space="preserve">56 </w:t>
      </w:r>
      <w:r w:rsidRPr="00BF7765">
        <w:tab/>
        <w:t xml:space="preserve">Grados O, Bravo N, Black RE, Butzler JP. </w:t>
      </w:r>
      <w:hyperlink r:id="rId65">
        <w:proofErr w:type="spellStart"/>
        <w:r w:rsidRPr="00BF7765">
          <w:rPr>
            <w:rStyle w:val="Hyperlink"/>
            <w:b w:val="0"/>
            <w:bCs w:val="0"/>
            <w:color w:val="auto"/>
            <w:sz w:val="22"/>
            <w:szCs w:val="22"/>
          </w:rPr>
          <w:t>Paediatric</w:t>
        </w:r>
        <w:proofErr w:type="spellEnd"/>
        <w:r w:rsidRPr="00BF7765">
          <w:rPr>
            <w:rStyle w:val="Hyperlink"/>
            <w:b w:val="0"/>
            <w:bCs w:val="0"/>
            <w:color w:val="auto"/>
            <w:sz w:val="22"/>
            <w:szCs w:val="22"/>
          </w:rPr>
          <w:t xml:space="preserve"> campylobacter diarrhoea from household exposure to live chickens in Lima, Peru</w:t>
        </w:r>
      </w:hyperlink>
      <w:r w:rsidRPr="00BF7765">
        <w:t xml:space="preserve">. </w:t>
      </w:r>
      <w:r w:rsidRPr="00BF7765">
        <w:rPr>
          <w:i/>
          <w:iCs/>
        </w:rPr>
        <w:t>Bulletin of the World Health Organization</w:t>
      </w:r>
      <w:r w:rsidRPr="00BF7765">
        <w:t xml:space="preserve"> 1988; 66: 369–74.</w:t>
      </w:r>
    </w:p>
    <w:p w14:paraId="329810CC" w14:textId="77777777" w:rsidR="00572B79" w:rsidRPr="00BF7765" w:rsidRDefault="00860D32" w:rsidP="000F4E2D">
      <w:pPr>
        <w:pStyle w:val="Bibliography"/>
        <w:ind w:hanging="720"/>
      </w:pPr>
      <w:bookmarkStart w:id="376" w:name="X6237623ded5ffd56f795a728338205e5c74de4e"/>
      <w:bookmarkEnd w:id="375"/>
      <w:r w:rsidRPr="00BF7765">
        <w:t xml:space="preserve">57 </w:t>
      </w:r>
      <w:r w:rsidRPr="00BF7765">
        <w:tab/>
        <w:t xml:space="preserve">Haque MA, Platts-Mills JA, Mduma E, </w:t>
      </w:r>
      <w:r w:rsidRPr="00BF7765">
        <w:rPr>
          <w:i/>
          <w:iCs/>
        </w:rPr>
        <w:t>et al.</w:t>
      </w:r>
      <w:r w:rsidRPr="00BF7765">
        <w:t xml:space="preserve"> </w:t>
      </w:r>
      <w:hyperlink r:id="rId66">
        <w:r w:rsidRPr="00BF7765">
          <w:rPr>
            <w:rStyle w:val="Hyperlink"/>
            <w:b w:val="0"/>
            <w:bCs w:val="0"/>
            <w:color w:val="auto"/>
            <w:sz w:val="22"/>
            <w:szCs w:val="22"/>
          </w:rPr>
          <w:t>Determinants of Campylobacter infection and association with growth and enteric inflammation in children under 2 years of age in low-resource settings</w:t>
        </w:r>
      </w:hyperlink>
      <w:r w:rsidRPr="00BF7765">
        <w:t xml:space="preserve">. </w:t>
      </w:r>
      <w:r w:rsidRPr="00BF7765">
        <w:rPr>
          <w:i/>
          <w:iCs/>
        </w:rPr>
        <w:t>Scientific Reports</w:t>
      </w:r>
      <w:r w:rsidRPr="00BF7765">
        <w:t xml:space="preserve"> 2019; 9: 17124.</w:t>
      </w:r>
    </w:p>
    <w:p w14:paraId="0EC925FF" w14:textId="77777777" w:rsidR="00572B79" w:rsidRPr="00BF7765" w:rsidRDefault="00860D32" w:rsidP="000F4E2D">
      <w:pPr>
        <w:pStyle w:val="Bibliography"/>
        <w:ind w:hanging="720"/>
      </w:pPr>
      <w:bookmarkStart w:id="377" w:name="ref-headeyExposurePoultryHarmful2016"/>
      <w:bookmarkEnd w:id="376"/>
      <w:r w:rsidRPr="00BF7765">
        <w:t xml:space="preserve">58 </w:t>
      </w:r>
      <w:r w:rsidRPr="00BF7765">
        <w:tab/>
        <w:t xml:space="preserve">Headey D, Hirvonen K. </w:t>
      </w:r>
      <w:hyperlink r:id="rId67">
        <w:r w:rsidRPr="00BF7765">
          <w:rPr>
            <w:rStyle w:val="Hyperlink"/>
            <w:b w:val="0"/>
            <w:bCs w:val="0"/>
            <w:color w:val="auto"/>
            <w:sz w:val="22"/>
            <w:szCs w:val="22"/>
          </w:rPr>
          <w:t>Is Exposure to Poultry Harmful to Child Nutrition? An Observational Analysis for Rural Ethiopia</w:t>
        </w:r>
      </w:hyperlink>
      <w:r w:rsidRPr="00BF7765">
        <w:t xml:space="preserve">. </w:t>
      </w:r>
      <w:r w:rsidRPr="00BF7765">
        <w:rPr>
          <w:i/>
          <w:iCs/>
        </w:rPr>
        <w:t>PLOS ONE</w:t>
      </w:r>
      <w:r w:rsidRPr="00BF7765">
        <w:t xml:space="preserve"> 2016; 11: e0160590.</w:t>
      </w:r>
    </w:p>
    <w:p w14:paraId="55C370D7" w14:textId="77777777" w:rsidR="00572B79" w:rsidRPr="00BF7765" w:rsidRDefault="00860D32" w:rsidP="000F4E2D">
      <w:pPr>
        <w:pStyle w:val="Bibliography"/>
        <w:ind w:hanging="720"/>
      </w:pPr>
      <w:bookmarkStart w:id="378" w:name="ref-odagiriHumanFecalPathogen2016"/>
      <w:bookmarkEnd w:id="377"/>
      <w:r w:rsidRPr="00BF7765">
        <w:t xml:space="preserve">59 </w:t>
      </w:r>
      <w:r w:rsidRPr="00BF7765">
        <w:tab/>
        <w:t xml:space="preserve">Odagiri M, Schriewer A, Daniels ME, </w:t>
      </w:r>
      <w:r w:rsidRPr="00BF7765">
        <w:rPr>
          <w:i/>
          <w:iCs/>
        </w:rPr>
        <w:t>et al.</w:t>
      </w:r>
      <w:r w:rsidRPr="00BF7765">
        <w:t xml:space="preserve"> </w:t>
      </w:r>
      <w:hyperlink r:id="rId68">
        <w:r w:rsidRPr="00BF7765">
          <w:rPr>
            <w:rStyle w:val="Hyperlink"/>
            <w:b w:val="0"/>
            <w:bCs w:val="0"/>
            <w:color w:val="auto"/>
            <w:sz w:val="22"/>
            <w:szCs w:val="22"/>
          </w:rPr>
          <w:t>Human fecal and pathogen exposure pathways in rural Indian villages and the effect of increased latrine coverage</w:t>
        </w:r>
      </w:hyperlink>
      <w:r w:rsidRPr="00BF7765">
        <w:t xml:space="preserve">. </w:t>
      </w:r>
      <w:r w:rsidRPr="00BF7765">
        <w:rPr>
          <w:i/>
          <w:iCs/>
        </w:rPr>
        <w:t>Water Research</w:t>
      </w:r>
      <w:r w:rsidRPr="00BF7765">
        <w:t xml:space="preserve"> 2016; 100: 232–44.</w:t>
      </w:r>
    </w:p>
    <w:p w14:paraId="45CCD3B4" w14:textId="77777777" w:rsidR="00572B79" w:rsidRPr="00BF7765" w:rsidRDefault="00860D32" w:rsidP="000F4E2D">
      <w:pPr>
        <w:pStyle w:val="Bibliography"/>
        <w:ind w:hanging="720"/>
      </w:pPr>
      <w:bookmarkStart w:id="379" w:name="X57fb6a9a0467e0563a528599200f7c49a1040ef"/>
      <w:bookmarkEnd w:id="378"/>
      <w:r w:rsidRPr="00BF7765">
        <w:t xml:space="preserve">60 </w:t>
      </w:r>
      <w:r w:rsidRPr="00BF7765">
        <w:tab/>
        <w:t xml:space="preserve">Hodge J, Chang HH, Boisson S, Collin SM, </w:t>
      </w:r>
      <w:proofErr w:type="spellStart"/>
      <w:r w:rsidRPr="00BF7765">
        <w:t>Peletz</w:t>
      </w:r>
      <w:proofErr w:type="spellEnd"/>
      <w:r w:rsidRPr="00BF7765">
        <w:t xml:space="preserve"> R, Clasen T. </w:t>
      </w:r>
      <w:hyperlink r:id="rId69">
        <w:r w:rsidRPr="00BF7765">
          <w:rPr>
            <w:rStyle w:val="Hyperlink"/>
            <w:b w:val="0"/>
            <w:bCs w:val="0"/>
            <w:color w:val="auto"/>
            <w:sz w:val="22"/>
            <w:szCs w:val="22"/>
          </w:rPr>
          <w:t>Assessing the Association between Thermotolerant Coliforms in Drinking Water and Diarrhea: An Analysis of Individual-Level Data from Multiple Studies</w:t>
        </w:r>
      </w:hyperlink>
      <w:r w:rsidRPr="00BF7765">
        <w:t xml:space="preserve">. </w:t>
      </w:r>
      <w:r w:rsidRPr="00BF7765">
        <w:rPr>
          <w:i/>
          <w:iCs/>
        </w:rPr>
        <w:t>Environmental Health Perspectives</w:t>
      </w:r>
      <w:r w:rsidRPr="00BF7765">
        <w:t xml:space="preserve"> 2016; 124: 1560–7.</w:t>
      </w:r>
    </w:p>
    <w:p w14:paraId="5DE273EF" w14:textId="77777777" w:rsidR="00572B79" w:rsidRPr="00BF7765" w:rsidRDefault="00860D32" w:rsidP="000F4E2D">
      <w:pPr>
        <w:pStyle w:val="Bibliography"/>
        <w:ind w:hanging="720"/>
      </w:pPr>
      <w:bookmarkStart w:id="380" w:name="ref-levyDriversWaterQuality2009"/>
      <w:bookmarkEnd w:id="379"/>
      <w:r w:rsidRPr="00BF7765">
        <w:t xml:space="preserve">61 </w:t>
      </w:r>
      <w:r w:rsidRPr="00BF7765">
        <w:tab/>
        <w:t xml:space="preserve">Levy K, Hubbard AE, Nelson KL, Eisenberg JNS. </w:t>
      </w:r>
      <w:hyperlink r:id="rId70">
        <w:r w:rsidRPr="00BF7765">
          <w:rPr>
            <w:rStyle w:val="Hyperlink"/>
            <w:b w:val="0"/>
            <w:bCs w:val="0"/>
            <w:color w:val="auto"/>
            <w:sz w:val="22"/>
            <w:szCs w:val="22"/>
          </w:rPr>
          <w:t>Drivers of Water Quality Variability in Northern Coastal Ecuador</w:t>
        </w:r>
      </w:hyperlink>
      <w:r w:rsidRPr="00BF7765">
        <w:t xml:space="preserve">. </w:t>
      </w:r>
      <w:r w:rsidRPr="00BF7765">
        <w:rPr>
          <w:i/>
          <w:iCs/>
        </w:rPr>
        <w:t>Environmental science &amp; technology</w:t>
      </w:r>
      <w:r w:rsidRPr="00BF7765">
        <w:t xml:space="preserve"> 2009; 43: 1788–97.</w:t>
      </w:r>
    </w:p>
    <w:p w14:paraId="538685F8" w14:textId="77777777" w:rsidR="00572B79" w:rsidRPr="00BF7765" w:rsidRDefault="00860D32" w:rsidP="000F4E2D">
      <w:pPr>
        <w:pStyle w:val="Bibliography"/>
        <w:ind w:hanging="720"/>
      </w:pPr>
      <w:bookmarkStart w:id="381" w:name="ref-ramVariabilityHandContamination2011"/>
      <w:bookmarkEnd w:id="380"/>
      <w:r w:rsidRPr="00BF7765">
        <w:lastRenderedPageBreak/>
        <w:t xml:space="preserve">62 </w:t>
      </w:r>
      <w:r w:rsidRPr="00BF7765">
        <w:tab/>
        <w:t xml:space="preserve">Ram PK, Jahid I, Halder AK, </w:t>
      </w:r>
      <w:r w:rsidRPr="00BF7765">
        <w:rPr>
          <w:i/>
          <w:iCs/>
        </w:rPr>
        <w:t>et al.</w:t>
      </w:r>
      <w:r w:rsidRPr="00BF7765">
        <w:t xml:space="preserve"> </w:t>
      </w:r>
      <w:hyperlink r:id="rId71">
        <w:r w:rsidRPr="00BF7765">
          <w:rPr>
            <w:rStyle w:val="Hyperlink"/>
            <w:b w:val="0"/>
            <w:bCs w:val="0"/>
            <w:color w:val="auto"/>
            <w:sz w:val="22"/>
            <w:szCs w:val="22"/>
          </w:rPr>
          <w:t>Variability in hand contamination based on serial measurements: Implications for assessment of hand-cleansing behavior and disease risk</w:t>
        </w:r>
      </w:hyperlink>
      <w:r w:rsidRPr="00BF7765">
        <w:t xml:space="preserve">. </w:t>
      </w:r>
      <w:r w:rsidRPr="00BF7765">
        <w:rPr>
          <w:i/>
          <w:iCs/>
        </w:rPr>
        <w:t>The American Journal of Tropical Medicine and Hygiene</w:t>
      </w:r>
      <w:r w:rsidRPr="00BF7765">
        <w:t xml:space="preserve"> 2011; 84: 510–6.</w:t>
      </w:r>
    </w:p>
    <w:p w14:paraId="6ACE5561" w14:textId="77777777" w:rsidR="00572B79" w:rsidRPr="00BF7765" w:rsidRDefault="00860D32" w:rsidP="000F4E2D">
      <w:pPr>
        <w:pStyle w:val="Bibliography"/>
        <w:ind w:hanging="720"/>
      </w:pPr>
      <w:bookmarkStart w:id="382" w:name="ref-wadeHealthRisksChildren2022"/>
      <w:bookmarkEnd w:id="381"/>
      <w:r w:rsidRPr="00BF7765">
        <w:t xml:space="preserve">63 </w:t>
      </w:r>
      <w:r w:rsidRPr="00BF7765">
        <w:tab/>
        <w:t xml:space="preserve">Wade TJ, Arnold BF, Schiff K, </w:t>
      </w:r>
      <w:r w:rsidRPr="00BF7765">
        <w:rPr>
          <w:i/>
          <w:iCs/>
        </w:rPr>
        <w:t>et al.</w:t>
      </w:r>
      <w:r w:rsidRPr="00BF7765">
        <w:t xml:space="preserve"> </w:t>
      </w:r>
      <w:hyperlink r:id="rId72">
        <w:r w:rsidRPr="00BF7765">
          <w:rPr>
            <w:rStyle w:val="Hyperlink"/>
            <w:b w:val="0"/>
            <w:bCs w:val="0"/>
            <w:color w:val="auto"/>
            <w:sz w:val="22"/>
            <w:szCs w:val="22"/>
          </w:rPr>
          <w:t xml:space="preserve">Health risks to children from exposure to </w:t>
        </w:r>
        <w:proofErr w:type="spellStart"/>
        <w:r w:rsidRPr="00BF7765">
          <w:rPr>
            <w:rStyle w:val="Hyperlink"/>
            <w:b w:val="0"/>
            <w:bCs w:val="0"/>
            <w:color w:val="auto"/>
            <w:sz w:val="22"/>
            <w:szCs w:val="22"/>
          </w:rPr>
          <w:t>fecally</w:t>
        </w:r>
        <w:proofErr w:type="spellEnd"/>
        <w:r w:rsidRPr="00BF7765">
          <w:rPr>
            <w:rStyle w:val="Hyperlink"/>
            <w:b w:val="0"/>
            <w:bCs w:val="0"/>
            <w:color w:val="auto"/>
            <w:sz w:val="22"/>
            <w:szCs w:val="22"/>
          </w:rPr>
          <w:t>-contaminated recreational water</w:t>
        </w:r>
      </w:hyperlink>
      <w:r w:rsidRPr="00BF7765">
        <w:t xml:space="preserve">. </w:t>
      </w:r>
      <w:r w:rsidRPr="00BF7765">
        <w:rPr>
          <w:i/>
          <w:iCs/>
        </w:rPr>
        <w:t>PLOS ONE</w:t>
      </w:r>
      <w:r w:rsidRPr="00BF7765">
        <w:t xml:space="preserve"> 2022; 17: e0266749.</w:t>
      </w:r>
    </w:p>
    <w:p w14:paraId="08AE65B9" w14:textId="77777777" w:rsidR="00572B79" w:rsidRPr="00BF7765" w:rsidRDefault="00860D32" w:rsidP="000F4E2D">
      <w:pPr>
        <w:pStyle w:val="Bibliography"/>
        <w:ind w:hanging="720"/>
      </w:pPr>
      <w:bookmarkStart w:id="383" w:name="X474a11941f8014983166b9eb14a24e6711c6d24"/>
      <w:bookmarkEnd w:id="382"/>
      <w:r w:rsidRPr="00BF7765">
        <w:t xml:space="preserve">64 </w:t>
      </w:r>
      <w:r w:rsidRPr="00BF7765">
        <w:tab/>
        <w:t xml:space="preserve">Goddard FGB, Ban R, Barr DB, </w:t>
      </w:r>
      <w:r w:rsidRPr="00BF7765">
        <w:rPr>
          <w:i/>
          <w:iCs/>
        </w:rPr>
        <w:t>et al.</w:t>
      </w:r>
      <w:r w:rsidRPr="00BF7765">
        <w:t xml:space="preserve"> </w:t>
      </w:r>
      <w:hyperlink r:id="rId73">
        <w:r w:rsidRPr="00BF7765">
          <w:rPr>
            <w:rStyle w:val="Hyperlink"/>
            <w:b w:val="0"/>
            <w:bCs w:val="0"/>
            <w:color w:val="auto"/>
            <w:sz w:val="22"/>
            <w:szCs w:val="22"/>
          </w:rPr>
          <w:t>Measuring Environmental Exposure to Enteric Pathogens in Low-Income Settings: Review and Recommendations of an Interdisciplinary Working Group</w:t>
        </w:r>
      </w:hyperlink>
      <w:r w:rsidRPr="00BF7765">
        <w:t xml:space="preserve">. </w:t>
      </w:r>
      <w:r w:rsidRPr="00BF7765">
        <w:rPr>
          <w:i/>
          <w:iCs/>
        </w:rPr>
        <w:t>Environmental Science &amp; Technology</w:t>
      </w:r>
      <w:r w:rsidRPr="00BF7765">
        <w:t xml:space="preserve"> 2020; 54: 11673–91.</w:t>
      </w:r>
    </w:p>
    <w:p w14:paraId="25812ADF" w14:textId="77777777" w:rsidR="00572B79" w:rsidRPr="00BF7765" w:rsidRDefault="00860D32" w:rsidP="000F4E2D">
      <w:pPr>
        <w:pStyle w:val="Bibliography"/>
        <w:ind w:hanging="720"/>
      </w:pPr>
      <w:bookmarkStart w:id="384" w:name="ref-kwongHandObjectMouthingRural2016"/>
      <w:bookmarkEnd w:id="383"/>
      <w:r w:rsidRPr="00BF7765">
        <w:t xml:space="preserve">65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4">
        <w:r w:rsidRPr="00BF7765">
          <w:rPr>
            <w:rStyle w:val="Hyperlink"/>
            <w:b w:val="0"/>
            <w:bCs w:val="0"/>
            <w:color w:val="auto"/>
            <w:sz w:val="22"/>
            <w:szCs w:val="22"/>
          </w:rPr>
          <w:t>Hand- and Object-Mouthing of Rural Bangladeshi Children 3-18 Months Old</w:t>
        </w:r>
      </w:hyperlink>
      <w:r w:rsidRPr="00BF7765">
        <w:t xml:space="preserve">. </w:t>
      </w:r>
      <w:r w:rsidRPr="00BF7765">
        <w:rPr>
          <w:i/>
          <w:iCs/>
        </w:rPr>
        <w:t>International Journal of Environmental Research and Public Health</w:t>
      </w:r>
      <w:r w:rsidRPr="00BF7765">
        <w:t xml:space="preserve"> 2016; 13: E563.</w:t>
      </w:r>
    </w:p>
    <w:p w14:paraId="67567D7C" w14:textId="77777777" w:rsidR="00572B79" w:rsidRPr="00BF7765" w:rsidRDefault="00860D32" w:rsidP="000F4E2D">
      <w:pPr>
        <w:pStyle w:val="Bibliography"/>
        <w:ind w:hanging="720"/>
      </w:pPr>
      <w:bookmarkStart w:id="385" w:name="Xe9f896e0fbb222dd76e3cde440d54cee7f0016c"/>
      <w:bookmarkEnd w:id="384"/>
      <w:r w:rsidRPr="00BF7765">
        <w:t xml:space="preserve">66 </w:t>
      </w:r>
      <w:r w:rsidRPr="00BF7765">
        <w:tab/>
        <w:t xml:space="preserve">Kwong LH, </w:t>
      </w:r>
      <w:proofErr w:type="spellStart"/>
      <w:r w:rsidRPr="00BF7765">
        <w:t>Ercumen</w:t>
      </w:r>
      <w:proofErr w:type="spellEnd"/>
      <w:r w:rsidRPr="00BF7765">
        <w:t xml:space="preserve"> A, Pickering AJ, </w:t>
      </w:r>
      <w:proofErr w:type="spellStart"/>
      <w:r w:rsidRPr="00BF7765">
        <w:t>Unicomb</w:t>
      </w:r>
      <w:proofErr w:type="spellEnd"/>
      <w:r w:rsidRPr="00BF7765">
        <w:t xml:space="preserve"> L, Davis J, Luby SP. </w:t>
      </w:r>
      <w:hyperlink r:id="rId75">
        <w:r w:rsidRPr="00BF7765">
          <w:rPr>
            <w:rStyle w:val="Hyperlink"/>
            <w:b w:val="0"/>
            <w:bCs w:val="0"/>
            <w:color w:val="auto"/>
            <w:sz w:val="22"/>
            <w:szCs w:val="22"/>
          </w:rPr>
          <w:t>Age-related changes to environmental exposure: Variation in the frequency that young children place hands and objects in their mouths</w:t>
        </w:r>
      </w:hyperlink>
      <w:r w:rsidRPr="00BF7765">
        <w:t xml:space="preserve">. </w:t>
      </w:r>
      <w:r w:rsidRPr="00BF7765">
        <w:rPr>
          <w:i/>
          <w:iCs/>
        </w:rPr>
        <w:t>Journal of exposure science &amp; environmental epidemiology</w:t>
      </w:r>
      <w:r w:rsidRPr="00BF7765">
        <w:t xml:space="preserve"> 2020; 30: 205–16.</w:t>
      </w:r>
    </w:p>
    <w:p w14:paraId="7C18DB08" w14:textId="77777777" w:rsidR="00572B79" w:rsidRPr="00BF7765" w:rsidRDefault="00860D32" w:rsidP="000F4E2D">
      <w:pPr>
        <w:pStyle w:val="Bibliography"/>
        <w:ind w:hanging="720"/>
      </w:pPr>
      <w:bookmarkStart w:id="386" w:name="ref-robbAssessmentFecalExposure2017"/>
      <w:bookmarkEnd w:id="385"/>
      <w:r w:rsidRPr="00BF7765">
        <w:t xml:space="preserve">67 </w:t>
      </w:r>
      <w:r w:rsidRPr="00BF7765">
        <w:tab/>
        <w:t xml:space="preserve">Robb K, Null C, Teunis P, Yakubu H, Armah G, Moe CL. </w:t>
      </w:r>
      <w:hyperlink r:id="rId76">
        <w:r w:rsidRPr="00BF7765">
          <w:rPr>
            <w:rStyle w:val="Hyperlink"/>
            <w:b w:val="0"/>
            <w:bCs w:val="0"/>
            <w:color w:val="auto"/>
            <w:sz w:val="22"/>
            <w:szCs w:val="22"/>
          </w:rPr>
          <w:t xml:space="preserve">Assessment of Fecal Exposure Pathways in Low-Income Urban Neighborhoods in Accra, Ghana: Rationale, Design, Methods, and Key Findings of 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Study</w:t>
        </w:r>
      </w:hyperlink>
      <w:r w:rsidRPr="00BF7765">
        <w:t xml:space="preserve">. </w:t>
      </w:r>
      <w:r w:rsidRPr="00BF7765">
        <w:rPr>
          <w:i/>
          <w:iCs/>
        </w:rPr>
        <w:t>The American Journal of Tropical Medicine and Hygiene</w:t>
      </w:r>
      <w:r w:rsidRPr="00BF7765">
        <w:t xml:space="preserve"> 2017; 97: 1020–32.</w:t>
      </w:r>
    </w:p>
    <w:p w14:paraId="6097ABB4" w14:textId="77777777" w:rsidR="00572B79" w:rsidRPr="00BF7765" w:rsidRDefault="00860D32" w:rsidP="000F4E2D">
      <w:pPr>
        <w:pStyle w:val="Bibliography"/>
        <w:ind w:hanging="720"/>
      </w:pPr>
      <w:bookmarkStart w:id="387" w:name="ref-rajSaniPathExposureAssessment2020"/>
      <w:bookmarkEnd w:id="386"/>
      <w:r w:rsidRPr="00BF7765">
        <w:t xml:space="preserve">68 </w:t>
      </w:r>
      <w:r w:rsidRPr="00BF7765">
        <w:tab/>
        <w:t xml:space="preserve">Raj SJ, Wang Y, Yakubu H, </w:t>
      </w:r>
      <w:r w:rsidRPr="00BF7765">
        <w:rPr>
          <w:i/>
          <w:iCs/>
        </w:rPr>
        <w:t>et al.</w:t>
      </w:r>
      <w:r w:rsidRPr="00BF7765">
        <w:t xml:space="preserve"> </w:t>
      </w:r>
      <w:hyperlink r:id="rId77">
        <w:r w:rsidRPr="00BF7765">
          <w:rPr>
            <w:rStyle w:val="Hyperlink"/>
            <w:b w:val="0"/>
            <w:bCs w:val="0"/>
            <w:color w:val="auto"/>
            <w:sz w:val="22"/>
            <w:szCs w:val="22"/>
          </w:rPr>
          <w:t xml:space="preserve">The </w:t>
        </w:r>
        <w:proofErr w:type="spellStart"/>
        <w:r w:rsidRPr="00BF7765">
          <w:rPr>
            <w:rStyle w:val="Hyperlink"/>
            <w:b w:val="0"/>
            <w:bCs w:val="0"/>
            <w:color w:val="auto"/>
            <w:sz w:val="22"/>
            <w:szCs w:val="22"/>
          </w:rPr>
          <w:t>SaniPath</w:t>
        </w:r>
        <w:proofErr w:type="spellEnd"/>
        <w:r w:rsidRPr="00BF7765">
          <w:rPr>
            <w:rStyle w:val="Hyperlink"/>
            <w:b w:val="0"/>
            <w:bCs w:val="0"/>
            <w:color w:val="auto"/>
            <w:sz w:val="22"/>
            <w:szCs w:val="22"/>
          </w:rPr>
          <w:t xml:space="preserve"> Exposure Assessment Tool: A quantitative approach for assessing exposure to fecal contamination through multiple pathways in low resource urban settlements</w:t>
        </w:r>
      </w:hyperlink>
      <w:r w:rsidRPr="00BF7765">
        <w:t xml:space="preserve">. </w:t>
      </w:r>
      <w:proofErr w:type="spellStart"/>
      <w:r w:rsidRPr="00BF7765">
        <w:rPr>
          <w:i/>
          <w:iCs/>
        </w:rPr>
        <w:t>PloS</w:t>
      </w:r>
      <w:proofErr w:type="spellEnd"/>
      <w:r w:rsidRPr="00BF7765">
        <w:rPr>
          <w:i/>
          <w:iCs/>
        </w:rPr>
        <w:t xml:space="preserve"> One</w:t>
      </w:r>
      <w:r w:rsidRPr="00BF7765">
        <w:t xml:space="preserve"> 2020; 15: e0234364.</w:t>
      </w:r>
      <w:bookmarkEnd w:id="318"/>
      <w:bookmarkEnd w:id="320"/>
      <w:bookmarkEnd w:id="387"/>
    </w:p>
    <w:sectPr w:rsidR="00572B79" w:rsidRPr="00BF776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drew Mertens" w:date="2022-11-09T11:51:00Z" w:initials="AM">
    <w:p w14:paraId="5F661997" w14:textId="77777777" w:rsidR="00353A7B" w:rsidRDefault="00353A7B" w:rsidP="002E2FC6">
      <w:pPr>
        <w:pStyle w:val="CommentText"/>
      </w:pPr>
      <w:r>
        <w:rPr>
          <w:rStyle w:val="CommentReference"/>
        </w:rPr>
        <w:annotationRef/>
      </w:r>
      <w:r>
        <w:t>Not estimates from 4 studies anymore</w:t>
      </w:r>
    </w:p>
  </w:comment>
  <w:comment w:id="32" w:author="Andrew Mertens" w:date="2022-11-22T06:52:00Z" w:initials="AM">
    <w:p w14:paraId="6A060551" w14:textId="77777777" w:rsidR="004C145D" w:rsidRDefault="004C145D" w:rsidP="005A17A9">
      <w:pPr>
        <w:pStyle w:val="CommentText"/>
      </w:pPr>
      <w:r>
        <w:rPr>
          <w:rStyle w:val="CommentReference"/>
        </w:rPr>
        <w:annotationRef/>
      </w:r>
      <w:r>
        <w:t>Layla: define?</w:t>
      </w:r>
    </w:p>
  </w:comment>
  <w:comment w:id="35" w:author="Andrew Mertens" w:date="2022-11-22T06:36:00Z" w:initials="AM">
    <w:p w14:paraId="16F18C10" w14:textId="778C0E23" w:rsidR="007D55A9" w:rsidRDefault="007D55A9" w:rsidP="00681E1B">
      <w:pPr>
        <w:pStyle w:val="CommentText"/>
      </w:pPr>
      <w:r>
        <w:rPr>
          <w:rStyle w:val="CommentReference"/>
        </w:rPr>
        <w:annotationRef/>
      </w:r>
      <w:r>
        <w:t>Layla: Within the studies that used MST markers, was it apparent that the markers wouldn't/didn't perform well? If not, how will future researchers separate "well-performing" MST markers from those that perform poorly with respect to predicting HAZ and diarrhea?</w:t>
      </w:r>
    </w:p>
  </w:comment>
  <w:comment w:id="37" w:author="Andrew Mertens" w:date="2022-11-21T22:10:00Z" w:initials="AM">
    <w:p w14:paraId="44A6C5DA" w14:textId="03740285" w:rsidR="00800473" w:rsidRDefault="00800473" w:rsidP="00470012">
      <w:pPr>
        <w:pStyle w:val="CommentText"/>
      </w:pPr>
      <w:r>
        <w:rPr>
          <w:rStyle w:val="CommentReference"/>
        </w:rPr>
        <w:annotationRef/>
      </w:r>
      <w:r>
        <w:t>This made the sentence awkward, update</w:t>
      </w:r>
    </w:p>
  </w:comment>
  <w:comment w:id="38" w:author="Andrew Mertens" w:date="2022-11-21T22:12:00Z" w:initials="AM">
    <w:p w14:paraId="035F4CE4" w14:textId="77777777" w:rsidR="00D54FFB" w:rsidRDefault="00D54FFB" w:rsidP="006B749E">
      <w:pPr>
        <w:pStyle w:val="CommentText"/>
      </w:pPr>
      <w:r>
        <w:rPr>
          <w:rStyle w:val="CommentReference"/>
        </w:rPr>
        <w:annotationRef/>
      </w:r>
      <w:r>
        <w:t xml:space="preserve">Layla: This refers to the WASH pathways that are usually addressed by latrines, handwashing, and water treatment and safe storage, right? It might be more clear if you listed these pathways because poor animal feces management could be considered inadequate WASH but I guess that's not what you are referring to. If children are getting sick then arguably there is some type of inadequate WASH happening. </w:t>
      </w:r>
    </w:p>
  </w:comment>
  <w:comment w:id="49" w:author="Andrew Mertens" w:date="2022-11-22T06:53:00Z" w:initials="AM">
    <w:p w14:paraId="3D1D02E5" w14:textId="77777777" w:rsidR="004C145D" w:rsidRDefault="004C145D" w:rsidP="0068481A">
      <w:pPr>
        <w:pStyle w:val="CommentText"/>
      </w:pPr>
      <w:r>
        <w:rPr>
          <w:rStyle w:val="CommentReference"/>
        </w:rPr>
        <w:annotationRef/>
      </w:r>
      <w:r>
        <w:t>Double check</w:t>
      </w:r>
    </w:p>
  </w:comment>
  <w:comment w:id="52" w:author="Andrew Mertens" w:date="2022-11-21T22:15:00Z" w:initials="AM">
    <w:p w14:paraId="5D5DE289" w14:textId="41CD5560" w:rsidR="00C57ABF" w:rsidRDefault="00C57ABF" w:rsidP="00964492">
      <w:pPr>
        <w:pStyle w:val="CommentText"/>
      </w:pPr>
      <w:r>
        <w:rPr>
          <w:rStyle w:val="CommentReference"/>
        </w:rPr>
        <w:annotationRef/>
      </w:r>
      <w:r>
        <w:t>update</w:t>
      </w:r>
    </w:p>
  </w:comment>
  <w:comment w:id="54" w:author="Andrew Mertens" w:date="2022-11-21T22:14:00Z" w:initials="AM">
    <w:p w14:paraId="1B62BD57" w14:textId="32D7D3AE" w:rsidR="00C57ABF" w:rsidRDefault="00C57ABF" w:rsidP="00372C33">
      <w:pPr>
        <w:pStyle w:val="CommentText"/>
      </w:pPr>
      <w:r>
        <w:rPr>
          <w:rStyle w:val="CommentReference"/>
        </w:rPr>
        <w:annotationRef/>
      </w:r>
      <w:r>
        <w:t>Where?</w:t>
      </w:r>
    </w:p>
  </w:comment>
  <w:comment w:id="55" w:author="Andrew Mertens" w:date="2022-11-21T22:14:00Z" w:initials="AM">
    <w:p w14:paraId="4C604B34" w14:textId="0D792C5B" w:rsidR="00D54FFB" w:rsidRDefault="00D54FFB">
      <w:pPr>
        <w:pStyle w:val="CommentText"/>
      </w:pPr>
      <w:r>
        <w:rPr>
          <w:rStyle w:val="CommentReference"/>
        </w:rPr>
        <w:annotationRef/>
      </w:r>
      <w:r>
        <w:t xml:space="preserve">Layla: Since you use the word "different" here rather than "higher" I don't think this sentences is incorrect. However, the wording in prior versions suggested that human MST markers indicated a higher likelihood of health risk and I just wanted to note that I'm not sure this is true. </w:t>
      </w:r>
    </w:p>
    <w:p w14:paraId="2531D57F" w14:textId="77777777" w:rsidR="00D54FFB" w:rsidRDefault="00D54FFB">
      <w:pPr>
        <w:pStyle w:val="CommentText"/>
      </w:pPr>
    </w:p>
    <w:p w14:paraId="13ACD559" w14:textId="77777777" w:rsidR="00D54FFB" w:rsidRDefault="00D54FFB" w:rsidP="00C43385">
      <w:pPr>
        <w:pStyle w:val="CommentText"/>
      </w:pPr>
      <w:r>
        <w:t xml:space="preserve">Given the potentially higher prevalence / abundance of human pathogens in animals compared to the prevalence / abundance of human pathogens in humans, I'm not sure I agree that human MST markers likely indicate higher health risks. For example a 50% of chickens can be infected with Campy and their pathogen loads may be higher than loads among infected humans (e.g. Carron_2018_Campy preva in Nairobia meat systems and Soncini_2006_Investigation of Campylobacter in reared game birds (I think; sorry internet is too bad to check right now)). Since we don't have evidence that Campy derived from chickens poses less of a risk for human infection than Campy from humans, this could indicated that the prevalence of avian MST  suggests a higher risk of human health risks than an equivalence prevalence of human MST. </w:t>
      </w:r>
    </w:p>
  </w:comment>
  <w:comment w:id="80" w:author="Andrew Mertens" w:date="2022-11-22T08:12:00Z" w:initials="AM">
    <w:p w14:paraId="6924893E" w14:textId="77777777" w:rsidR="00347AD5" w:rsidRDefault="00347AD5" w:rsidP="00500621">
      <w:pPr>
        <w:pStyle w:val="CommentText"/>
      </w:pPr>
      <w:r>
        <w:rPr>
          <w:rStyle w:val="CommentReference"/>
        </w:rPr>
        <w:annotationRef/>
      </w:r>
      <w:r>
        <w:t>Ayse, this was a suggestion from Layla, but would all of these have multiple species?</w:t>
      </w:r>
    </w:p>
  </w:comment>
  <w:comment w:id="166" w:author="Andrew Mertens" w:date="2022-10-20T09:08:00Z" w:initials="AM">
    <w:p w14:paraId="2E03D292" w14:textId="3A9FE279" w:rsidR="009D3D79" w:rsidRDefault="009D3D79">
      <w:pPr>
        <w:pStyle w:val="CommentText"/>
      </w:pPr>
      <w:r>
        <w:rPr>
          <w:rStyle w:val="CommentReference"/>
        </w:rPr>
        <w:annotationRef/>
      </w:r>
      <w:r>
        <w:t>Now missing</w:t>
      </w:r>
    </w:p>
  </w:comment>
  <w:comment w:id="179" w:author="Andrew Mertens" w:date="2022-10-20T10:13:00Z" w:initials="AM">
    <w:p w14:paraId="5BF44E8A" w14:textId="77777777" w:rsidR="00EF6AF9" w:rsidRDefault="00EF6AF9">
      <w:pPr>
        <w:pStyle w:val="CommentText"/>
      </w:pPr>
      <w:r>
        <w:rPr>
          <w:rStyle w:val="CommentReference"/>
        </w:rPr>
        <w:annotationRef/>
      </w:r>
      <w:r>
        <w:t>Add back in language about MST's being insignificant with child health</w:t>
      </w:r>
    </w:p>
  </w:comment>
  <w:comment w:id="259" w:author="Arnold, Benjamin" w:date="2022-10-07T10:53:00Z" w:initials="AB">
    <w:p w14:paraId="396CCEDD" w14:textId="4F03FCAE" w:rsidR="00E10F19" w:rsidRDefault="00E10F19">
      <w:r>
        <w:rPr>
          <w:rStyle w:val="CommentReference"/>
        </w:rPr>
        <w:annotationRef/>
      </w:r>
      <w:r>
        <w:rPr>
          <w:sz w:val="20"/>
          <w:szCs w:val="20"/>
        </w:rPr>
        <w:t xml:space="preserve">When reading this sentence, I was left wondering if it might be stronger to summarize why this matters. </w:t>
      </w:r>
    </w:p>
    <w:p w14:paraId="1E48BEC4" w14:textId="77777777" w:rsidR="00E10F19" w:rsidRDefault="00E10F19"/>
    <w:p w14:paraId="67CB2DCE" w14:textId="77777777" w:rsidR="00E10F19" w:rsidRDefault="00E10F19">
      <w:r>
        <w:rPr>
          <w:sz w:val="20"/>
          <w:szCs w:val="20"/>
        </w:rPr>
        <w:t xml:space="preserve">You also might consider grouping the same type sentence about pathogens and diarrhea w/ this. </w:t>
      </w:r>
    </w:p>
    <w:p w14:paraId="78A93869" w14:textId="77777777" w:rsidR="00E10F19" w:rsidRDefault="00E10F19"/>
    <w:p w14:paraId="0EE608A9" w14:textId="77777777" w:rsidR="00E10F19" w:rsidRDefault="00E10F19">
      <w:r>
        <w:rPr>
          <w:sz w:val="20"/>
          <w:szCs w:val="20"/>
        </w:rPr>
        <w:t>I.e., :</w:t>
      </w:r>
    </w:p>
    <w:p w14:paraId="29E70041" w14:textId="77777777" w:rsidR="00E10F19" w:rsidRDefault="00E10F19"/>
    <w:p w14:paraId="1E0194AF" w14:textId="77777777" w:rsidR="00E10F19" w:rsidRDefault="00E10F19">
      <w:r>
        <w:rPr>
          <w:sz w:val="20"/>
          <w:szCs w:val="20"/>
        </w:rPr>
        <w:t>“Some individual pathogens were associated with increased diarrhea and in individual studies, the avian GFD marker was associated with increased diarrhea and avian GFD, BacCow, and ruminant BacR markers were associated with reduced child growth. Thus, while overall summaries are important there is evidence of heterogeneity in the associations between markers and settings. ”</w:t>
      </w:r>
    </w:p>
    <w:p w14:paraId="3DB1B399" w14:textId="77777777" w:rsidR="00E10F19" w:rsidRDefault="00E10F19"/>
    <w:p w14:paraId="0AFAFFFD" w14:textId="77777777" w:rsidR="00E10F19" w:rsidRDefault="00E10F19">
      <w:r>
        <w:rPr>
          <w:sz w:val="20"/>
          <w:szCs w:val="20"/>
        </w:rPr>
        <w:t>Or something like that. Wording not perfect, but just raising it as a possibility.</w:t>
      </w:r>
    </w:p>
  </w:comment>
  <w:comment w:id="260" w:author="Andrew Mertens" w:date="2022-11-10T13:25:00Z" w:initials="AM">
    <w:p w14:paraId="64E27480" w14:textId="77777777" w:rsidR="00D62798" w:rsidRDefault="00D62798" w:rsidP="000676ED">
      <w:pPr>
        <w:pStyle w:val="CommentText"/>
      </w:pPr>
      <w:r>
        <w:rPr>
          <w:rStyle w:val="CommentReference"/>
        </w:rPr>
        <w:annotationRef/>
      </w:r>
      <w:r>
        <w:t>Tamp down language?</w:t>
      </w:r>
    </w:p>
  </w:comment>
  <w:comment w:id="313" w:author="Andrew Mertens" w:date="2022-11-22T10:34:00Z" w:initials="AM">
    <w:p w14:paraId="0CA4743F" w14:textId="77777777" w:rsidR="009B41E1" w:rsidRDefault="009B41E1" w:rsidP="00F14080">
      <w:pPr>
        <w:pStyle w:val="CommentText"/>
      </w:pPr>
      <w:r>
        <w:rPr>
          <w:rStyle w:val="CommentReference"/>
        </w:rPr>
        <w:annotationRef/>
      </w:r>
      <w:r>
        <w:t xml:space="preserve">Layla: Mami is now using viability PCR </w:t>
      </w:r>
    </w:p>
  </w:comment>
  <w:comment w:id="314" w:author="Andrew Mertens" w:date="2022-10-20T09:13:00Z" w:initials="AM">
    <w:p w14:paraId="2A1DFE5B" w14:textId="38D62B4E" w:rsidR="00B2567E" w:rsidRDefault="00B2567E">
      <w:pPr>
        <w:pStyle w:val="CommentText"/>
      </w:pPr>
      <w:r>
        <w:rPr>
          <w:rStyle w:val="CommentReference"/>
        </w:rPr>
        <w:annotationRef/>
      </w:r>
      <w:r>
        <w:t>Add on pathogen sparsity? Sensitivity analysis for time</w:t>
      </w:r>
    </w:p>
  </w:comment>
  <w:comment w:id="316" w:author="Steve Luby" w:date="2022-10-07T09:33:00Z" w:initials="spl">
    <w:p w14:paraId="6838A134" w14:textId="7572F638" w:rsidR="004156C3" w:rsidRDefault="004156C3">
      <w:pPr>
        <w:pStyle w:val="CommentText"/>
      </w:pPr>
      <w:r>
        <w:rPr>
          <w:rStyle w:val="CommentReference"/>
        </w:rPr>
        <w:annotationRef/>
      </w:r>
      <w:r>
        <w:t>Because domestic animals that are raised in environments which are contaminated with human feces commonly consume human feces, I am personally skeptical that laboratory wizardry will improve MST markers. I support the call for improved MST markers, but I'm skeptical that we will learn a lot by continuing to deploy the currently available markers.</w:t>
      </w:r>
      <w:r w:rsidR="00901F9B">
        <w:t xml:space="preserve"> I defer to your perspective on how you want to frame this, but I would recommend that the field not invest in more studies using current MST markers.</w:t>
      </w:r>
    </w:p>
  </w:comment>
  <w:comment w:id="317" w:author="Andrew Mertens" w:date="2022-11-22T10:35:00Z" w:initials="AM">
    <w:p w14:paraId="5D85B459" w14:textId="77777777" w:rsidR="009B41E1" w:rsidRDefault="009B41E1" w:rsidP="004339D3">
      <w:pPr>
        <w:pStyle w:val="CommentText"/>
      </w:pPr>
      <w:r>
        <w:rPr>
          <w:rStyle w:val="CommentReference"/>
        </w:rPr>
        <w:annotationRef/>
      </w:r>
      <w:r>
        <w:t xml:space="preserve">Layla: More sensitive and specific in low-income settings in which people often live in close proximity to animals?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61997" w15:done="0"/>
  <w15:commentEx w15:paraId="6A060551" w15:done="0"/>
  <w15:commentEx w15:paraId="16F18C10" w15:done="0"/>
  <w15:commentEx w15:paraId="44A6C5DA" w15:done="0"/>
  <w15:commentEx w15:paraId="035F4CE4" w15:paraIdParent="44A6C5DA" w15:done="0"/>
  <w15:commentEx w15:paraId="3D1D02E5" w15:done="0"/>
  <w15:commentEx w15:paraId="5D5DE289" w15:done="0"/>
  <w15:commentEx w15:paraId="1B62BD57" w15:done="0"/>
  <w15:commentEx w15:paraId="13ACD559" w15:done="0"/>
  <w15:commentEx w15:paraId="6924893E" w15:done="0"/>
  <w15:commentEx w15:paraId="2E03D292" w15:done="0"/>
  <w15:commentEx w15:paraId="5BF44E8A" w15:done="0"/>
  <w15:commentEx w15:paraId="0AFAFFFD" w15:done="0"/>
  <w15:commentEx w15:paraId="64E27480" w15:done="0"/>
  <w15:commentEx w15:paraId="0CA4743F" w15:done="0"/>
  <w15:commentEx w15:paraId="2A1DFE5B" w15:done="0"/>
  <w15:commentEx w15:paraId="6838A134" w15:done="0"/>
  <w15:commentEx w15:paraId="5D85B459" w15:paraIdParent="6838A1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12BE" w16cex:dateUtc="2022-11-09T19:51:00Z"/>
  <w16cex:commentExtensible w16cex:durableId="2726F02F" w16cex:dateUtc="2022-11-22T14:52:00Z"/>
  <w16cex:commentExtensible w16cex:durableId="2726EC58" w16cex:dateUtc="2022-11-22T14:36:00Z"/>
  <w16cex:commentExtensible w16cex:durableId="272675DB" w16cex:dateUtc="2022-11-22T06:10:00Z"/>
  <w16cex:commentExtensible w16cex:durableId="2726765F" w16cex:dateUtc="2022-11-22T06:12:00Z"/>
  <w16cex:commentExtensible w16cex:durableId="2726F060" w16cex:dateUtc="2022-11-22T14:53:00Z"/>
  <w16cex:commentExtensible w16cex:durableId="272676EA" w16cex:dateUtc="2022-11-22T06:15:00Z"/>
  <w16cex:commentExtensible w16cex:durableId="272676E0" w16cex:dateUtc="2022-11-22T06:14:00Z"/>
  <w16cex:commentExtensible w16cex:durableId="272676BF" w16cex:dateUtc="2022-11-22T06:14:00Z"/>
  <w16cex:commentExtensible w16cex:durableId="272702EA" w16cex:dateUtc="2022-11-22T16:12:00Z"/>
  <w16cex:commentExtensible w16cex:durableId="26FB8E86" w16cex:dateUtc="2022-10-20T16:08:00Z"/>
  <w16cex:commentExtensible w16cex:durableId="26FB9DD3" w16cex:dateUtc="2022-10-20T17:13:00Z"/>
  <w16cex:commentExtensible w16cex:durableId="26EA83C1" w16cex:dateUtc="2022-10-07T17:53:00Z"/>
  <w16cex:commentExtensible w16cex:durableId="27177A45" w16cex:dateUtc="2022-11-10T21:25:00Z"/>
  <w16cex:commentExtensible w16cex:durableId="27272451" w16cex:dateUtc="2022-11-22T18:34:00Z"/>
  <w16cex:commentExtensible w16cex:durableId="26FB8FC1" w16cex:dateUtc="2022-10-20T16:13:00Z"/>
  <w16cex:commentExtensible w16cex:durableId="27272470" w16cex:dateUtc="2022-11-22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61997" w16cid:durableId="271612BE"/>
  <w16cid:commentId w16cid:paraId="6A060551" w16cid:durableId="2726F02F"/>
  <w16cid:commentId w16cid:paraId="16F18C10" w16cid:durableId="2726EC58"/>
  <w16cid:commentId w16cid:paraId="44A6C5DA" w16cid:durableId="272675DB"/>
  <w16cid:commentId w16cid:paraId="035F4CE4" w16cid:durableId="2726765F"/>
  <w16cid:commentId w16cid:paraId="3D1D02E5" w16cid:durableId="2726F060"/>
  <w16cid:commentId w16cid:paraId="5D5DE289" w16cid:durableId="272676EA"/>
  <w16cid:commentId w16cid:paraId="1B62BD57" w16cid:durableId="272676E0"/>
  <w16cid:commentId w16cid:paraId="13ACD559" w16cid:durableId="272676BF"/>
  <w16cid:commentId w16cid:paraId="6924893E" w16cid:durableId="272702EA"/>
  <w16cid:commentId w16cid:paraId="2E03D292" w16cid:durableId="26FB8E86"/>
  <w16cid:commentId w16cid:paraId="5BF44E8A" w16cid:durableId="26FB9DD3"/>
  <w16cid:commentId w16cid:paraId="0AFAFFFD" w16cid:durableId="26EA83C1"/>
  <w16cid:commentId w16cid:paraId="64E27480" w16cid:durableId="27177A45"/>
  <w16cid:commentId w16cid:paraId="0CA4743F" w16cid:durableId="27272451"/>
  <w16cid:commentId w16cid:paraId="2A1DFE5B" w16cid:durableId="26FB8FC1"/>
  <w16cid:commentId w16cid:paraId="6838A134" w16cid:durableId="26EA7E44"/>
  <w16cid:commentId w16cid:paraId="5D85B459" w16cid:durableId="272724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BE33" w14:textId="77777777" w:rsidR="0025644F" w:rsidRDefault="0025644F">
      <w:pPr>
        <w:spacing w:after="0" w:line="240" w:lineRule="auto"/>
      </w:pPr>
      <w:r>
        <w:separator/>
      </w:r>
    </w:p>
  </w:endnote>
  <w:endnote w:type="continuationSeparator" w:id="0">
    <w:p w14:paraId="333A0323" w14:textId="77777777" w:rsidR="0025644F" w:rsidRDefault="0025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E0013" w14:textId="77777777" w:rsidR="0025644F" w:rsidRDefault="0025644F">
      <w:r>
        <w:separator/>
      </w:r>
    </w:p>
  </w:footnote>
  <w:footnote w:type="continuationSeparator" w:id="0">
    <w:p w14:paraId="1EE07E6A" w14:textId="77777777" w:rsidR="0025644F" w:rsidRDefault="00256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B629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624897">
    <w:abstractNumId w:val="14"/>
  </w:num>
  <w:num w:numId="2" w16cid:durableId="1105418373">
    <w:abstractNumId w:val="13"/>
  </w:num>
  <w:num w:numId="3" w16cid:durableId="1928417058">
    <w:abstractNumId w:val="13"/>
  </w:num>
  <w:num w:numId="4" w16cid:durableId="741491230">
    <w:abstractNumId w:val="13"/>
  </w:num>
  <w:num w:numId="5" w16cid:durableId="1116099579">
    <w:abstractNumId w:val="13"/>
  </w:num>
  <w:num w:numId="6" w16cid:durableId="475072528">
    <w:abstractNumId w:val="13"/>
  </w:num>
  <w:num w:numId="7" w16cid:durableId="391974346">
    <w:abstractNumId w:val="13"/>
  </w:num>
  <w:num w:numId="8" w16cid:durableId="70735094">
    <w:abstractNumId w:val="13"/>
  </w:num>
  <w:num w:numId="9" w16cid:durableId="1329167685">
    <w:abstractNumId w:val="13"/>
  </w:num>
  <w:num w:numId="10" w16cid:durableId="261576685">
    <w:abstractNumId w:val="13"/>
  </w:num>
  <w:num w:numId="11" w16cid:durableId="148208252">
    <w:abstractNumId w:val="13"/>
  </w:num>
  <w:num w:numId="12" w16cid:durableId="246307756">
    <w:abstractNumId w:val="0"/>
  </w:num>
  <w:num w:numId="13" w16cid:durableId="874267247">
    <w:abstractNumId w:val="10"/>
  </w:num>
  <w:num w:numId="14" w16cid:durableId="1381519790">
    <w:abstractNumId w:val="8"/>
  </w:num>
  <w:num w:numId="15" w16cid:durableId="2064596504">
    <w:abstractNumId w:val="7"/>
  </w:num>
  <w:num w:numId="16" w16cid:durableId="756175050">
    <w:abstractNumId w:val="6"/>
  </w:num>
  <w:num w:numId="17" w16cid:durableId="2109348944">
    <w:abstractNumId w:val="5"/>
  </w:num>
  <w:num w:numId="18" w16cid:durableId="203830807">
    <w:abstractNumId w:val="9"/>
  </w:num>
  <w:num w:numId="19" w16cid:durableId="496725932">
    <w:abstractNumId w:val="4"/>
  </w:num>
  <w:num w:numId="20" w16cid:durableId="1639873261">
    <w:abstractNumId w:val="3"/>
  </w:num>
  <w:num w:numId="21" w16cid:durableId="1004017310">
    <w:abstractNumId w:val="2"/>
  </w:num>
  <w:num w:numId="22" w16cid:durableId="419569460">
    <w:abstractNumId w:val="1"/>
  </w:num>
  <w:num w:numId="23" w16cid:durableId="932007475">
    <w:abstractNumId w:val="15"/>
  </w:num>
  <w:num w:numId="24" w16cid:durableId="124157556">
    <w:abstractNumId w:val="12"/>
  </w:num>
  <w:num w:numId="25" w16cid:durableId="527330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987420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rson w15:author="Steve Luby">
    <w15:presenceInfo w15:providerId="None" w15:userId="Steve Luby"/>
  </w15:person>
  <w15:person w15:author="Arnold, Benjamin">
    <w15:presenceInfo w15:providerId="AD" w15:userId="S::benjamin.arnold@ucsf.edu::73f29ab6-ef20-4d47-93a3-062b92cf1c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DEFD2C07-7706-4323-AB17-E3A4E4EAB25E}"/>
    <w:docVar w:name="dgnword-eventsink" w:val="230211768"/>
  </w:docVars>
  <w:rsids>
    <w:rsidRoot w:val="00572B79"/>
    <w:rsid w:val="00024289"/>
    <w:rsid w:val="00061EBC"/>
    <w:rsid w:val="000A01EF"/>
    <w:rsid w:val="000D4B1D"/>
    <w:rsid w:val="000E696D"/>
    <w:rsid w:val="000F4E2D"/>
    <w:rsid w:val="00126FDF"/>
    <w:rsid w:val="00155B57"/>
    <w:rsid w:val="00164122"/>
    <w:rsid w:val="001D4D2F"/>
    <w:rsid w:val="001E3316"/>
    <w:rsid w:val="002050C4"/>
    <w:rsid w:val="0021469E"/>
    <w:rsid w:val="0025644F"/>
    <w:rsid w:val="002F4143"/>
    <w:rsid w:val="003449C3"/>
    <w:rsid w:val="00347AD5"/>
    <w:rsid w:val="00353A7B"/>
    <w:rsid w:val="00354A11"/>
    <w:rsid w:val="00355DD8"/>
    <w:rsid w:val="004156C3"/>
    <w:rsid w:val="00420E31"/>
    <w:rsid w:val="004341E5"/>
    <w:rsid w:val="004366A1"/>
    <w:rsid w:val="00457E42"/>
    <w:rsid w:val="00477985"/>
    <w:rsid w:val="004C145D"/>
    <w:rsid w:val="00504362"/>
    <w:rsid w:val="00560C5D"/>
    <w:rsid w:val="00572B79"/>
    <w:rsid w:val="00576464"/>
    <w:rsid w:val="005A1A51"/>
    <w:rsid w:val="005D0427"/>
    <w:rsid w:val="00694707"/>
    <w:rsid w:val="006A38DD"/>
    <w:rsid w:val="006B773F"/>
    <w:rsid w:val="006B7EFC"/>
    <w:rsid w:val="006D3D08"/>
    <w:rsid w:val="006F4213"/>
    <w:rsid w:val="0070521C"/>
    <w:rsid w:val="007115DF"/>
    <w:rsid w:val="0071481C"/>
    <w:rsid w:val="007502F2"/>
    <w:rsid w:val="00765CC7"/>
    <w:rsid w:val="007D55A9"/>
    <w:rsid w:val="00800473"/>
    <w:rsid w:val="008048CD"/>
    <w:rsid w:val="00854C0B"/>
    <w:rsid w:val="00855781"/>
    <w:rsid w:val="00856CD3"/>
    <w:rsid w:val="00860D32"/>
    <w:rsid w:val="00873B13"/>
    <w:rsid w:val="008B6B65"/>
    <w:rsid w:val="008C2CFE"/>
    <w:rsid w:val="008D6B52"/>
    <w:rsid w:val="008E2A90"/>
    <w:rsid w:val="00901F9B"/>
    <w:rsid w:val="0091743C"/>
    <w:rsid w:val="00917D57"/>
    <w:rsid w:val="00974C79"/>
    <w:rsid w:val="00984468"/>
    <w:rsid w:val="009B41E1"/>
    <w:rsid w:val="009D3D79"/>
    <w:rsid w:val="00A0403C"/>
    <w:rsid w:val="00A614FE"/>
    <w:rsid w:val="00AB09EE"/>
    <w:rsid w:val="00AF15F8"/>
    <w:rsid w:val="00AF1BB7"/>
    <w:rsid w:val="00B2567E"/>
    <w:rsid w:val="00B77B8C"/>
    <w:rsid w:val="00BA45D8"/>
    <w:rsid w:val="00BF7765"/>
    <w:rsid w:val="00C13ABD"/>
    <w:rsid w:val="00C218FB"/>
    <w:rsid w:val="00C2711B"/>
    <w:rsid w:val="00C362FB"/>
    <w:rsid w:val="00C57ABF"/>
    <w:rsid w:val="00CD10D9"/>
    <w:rsid w:val="00CD50F4"/>
    <w:rsid w:val="00CF475E"/>
    <w:rsid w:val="00D4313F"/>
    <w:rsid w:val="00D54FFB"/>
    <w:rsid w:val="00D62798"/>
    <w:rsid w:val="00D84414"/>
    <w:rsid w:val="00DE515F"/>
    <w:rsid w:val="00E10F19"/>
    <w:rsid w:val="00E67DE5"/>
    <w:rsid w:val="00E7201B"/>
    <w:rsid w:val="00E963B7"/>
    <w:rsid w:val="00EC0599"/>
    <w:rsid w:val="00EF6AF9"/>
    <w:rsid w:val="00F06005"/>
    <w:rsid w:val="00F45C99"/>
    <w:rsid w:val="00F47897"/>
    <w:rsid w:val="00F54EEC"/>
    <w:rsid w:val="00F650A8"/>
    <w:rsid w:val="00F84DB9"/>
    <w:rsid w:val="00F87E4E"/>
    <w:rsid w:val="00F953E0"/>
    <w:rsid w:val="00FD6504"/>
    <w:rsid w:val="00FE71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7B88"/>
  <w15:docId w15:val="{6434CB1D-FDC6-44A2-AACE-7CC00175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character" w:styleId="PlaceholderText">
    <w:name w:val="Placeholder Text"/>
    <w:basedOn w:val="DefaultParagraphFont"/>
    <w:semiHidden/>
    <w:rsid w:val="00A91A23"/>
    <w:rPr>
      <w:color w:val="808080"/>
    </w:rPr>
  </w:style>
  <w:style w:type="paragraph" w:styleId="BalloonText">
    <w:name w:val="Balloon Text"/>
    <w:basedOn w:val="Normal"/>
    <w:link w:val="BalloonTextChar"/>
    <w:semiHidden/>
    <w:unhideWhenUsed/>
    <w:rsid w:val="009174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1743C"/>
    <w:rPr>
      <w:rFonts w:ascii="Times New Roman" w:hAnsi="Times New Roman" w:cs="Times New Roman"/>
      <w:sz w:val="18"/>
      <w:szCs w:val="18"/>
    </w:rPr>
  </w:style>
  <w:style w:type="character" w:styleId="CommentReference">
    <w:name w:val="annotation reference"/>
    <w:basedOn w:val="DefaultParagraphFont"/>
    <w:semiHidden/>
    <w:unhideWhenUsed/>
    <w:rsid w:val="004156C3"/>
    <w:rPr>
      <w:sz w:val="16"/>
      <w:szCs w:val="16"/>
    </w:rPr>
  </w:style>
  <w:style w:type="paragraph" w:styleId="CommentText">
    <w:name w:val="annotation text"/>
    <w:basedOn w:val="Normal"/>
    <w:link w:val="CommentTextChar"/>
    <w:unhideWhenUsed/>
    <w:rsid w:val="004156C3"/>
    <w:pPr>
      <w:spacing w:line="240" w:lineRule="auto"/>
    </w:pPr>
    <w:rPr>
      <w:sz w:val="20"/>
      <w:szCs w:val="20"/>
    </w:rPr>
  </w:style>
  <w:style w:type="character" w:customStyle="1" w:styleId="CommentTextChar">
    <w:name w:val="Comment Text Char"/>
    <w:basedOn w:val="DefaultParagraphFont"/>
    <w:link w:val="CommentText"/>
    <w:rsid w:val="004156C3"/>
    <w:rPr>
      <w:sz w:val="20"/>
      <w:szCs w:val="20"/>
    </w:rPr>
  </w:style>
  <w:style w:type="paragraph" w:styleId="CommentSubject">
    <w:name w:val="annotation subject"/>
    <w:basedOn w:val="CommentText"/>
    <w:next w:val="CommentText"/>
    <w:link w:val="CommentSubjectChar"/>
    <w:semiHidden/>
    <w:unhideWhenUsed/>
    <w:rsid w:val="004156C3"/>
    <w:rPr>
      <w:b/>
      <w:bCs/>
    </w:rPr>
  </w:style>
  <w:style w:type="character" w:customStyle="1" w:styleId="CommentSubjectChar">
    <w:name w:val="Comment Subject Char"/>
    <w:basedOn w:val="CommentTextChar"/>
    <w:link w:val="CommentSubject"/>
    <w:semiHidden/>
    <w:rsid w:val="004156C3"/>
    <w:rPr>
      <w:b/>
      <w:bCs/>
      <w:sz w:val="20"/>
      <w:szCs w:val="20"/>
    </w:rPr>
  </w:style>
  <w:style w:type="paragraph" w:styleId="Revision">
    <w:name w:val="Revision"/>
    <w:hidden/>
    <w:semiHidden/>
    <w:rsid w:val="008C2CFE"/>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watres.2011.02.025" TargetMode="External"/><Relationship Id="rId21" Type="http://schemas.openxmlformats.org/officeDocument/2006/relationships/hyperlink" Target="https://doi.org/10.1016/S2214-109X(18)30005-6" TargetMode="External"/><Relationship Id="rId42" Type="http://schemas.openxmlformats.org/officeDocument/2006/relationships/hyperlink" Target="https://doi.org/10.1371/journal.pntd.0007180" TargetMode="External"/><Relationship Id="rId47" Type="http://schemas.openxmlformats.org/officeDocument/2006/relationships/hyperlink" Target="https://doi.org/10.1016/j.eclinm.2021.101205" TargetMode="External"/><Relationship Id="rId63" Type="http://schemas.openxmlformats.org/officeDocument/2006/relationships/hyperlink" Target="https://doi.org/10.4269/ajtmh.14-0694" TargetMode="External"/><Relationship Id="rId68" Type="http://schemas.openxmlformats.org/officeDocument/2006/relationships/hyperlink" Target="https://doi.org/10.1016/j.watres.2016.05.015" TargetMode="External"/><Relationship Id="rId16" Type="http://schemas.openxmlformats.org/officeDocument/2006/relationships/hyperlink" Target="https://doi.org/10.1016/S0140-6736(18)32279-7" TargetMode="External"/><Relationship Id="rId11" Type="http://schemas.openxmlformats.org/officeDocument/2006/relationships/hyperlink" Target="https://osf.io/8sgzn/" TargetMode="External"/><Relationship Id="rId24" Type="http://schemas.openxmlformats.org/officeDocument/2006/relationships/hyperlink" Target="https://doi.org/10.2166/wh.2011.117" TargetMode="External"/><Relationship Id="rId32" Type="http://schemas.openxmlformats.org/officeDocument/2006/relationships/hyperlink" Target="https://doi.org/10.1111/j.1651-2227.2006.tb02379.x" TargetMode="External"/><Relationship Id="rId37" Type="http://schemas.openxmlformats.org/officeDocument/2006/relationships/hyperlink" Target="https://doi.org/10.1016/S2214-109X(14)70307-9" TargetMode="External"/><Relationship Id="rId40" Type="http://schemas.openxmlformats.org/officeDocument/2006/relationships/hyperlink" Target="https://doi.org/10.1021/acs.est.9b04835" TargetMode="External"/><Relationship Id="rId45" Type="http://schemas.openxmlformats.org/officeDocument/2006/relationships/hyperlink" Target="https://doi.org/10.1093/infdis/jix668" TargetMode="External"/><Relationship Id="rId53" Type="http://schemas.openxmlformats.org/officeDocument/2006/relationships/hyperlink" Target="https://doi.org/10.1016/S0889-8553(05)70263-6" TargetMode="External"/><Relationship Id="rId58" Type="http://schemas.openxmlformats.org/officeDocument/2006/relationships/hyperlink" Target="https://doi.org/10.1016/j.scitotenv.2014.09.040" TargetMode="External"/><Relationship Id="rId66" Type="http://schemas.openxmlformats.org/officeDocument/2006/relationships/hyperlink" Target="https://doi.org/10.1038/s41598-019-53533-3" TargetMode="External"/><Relationship Id="rId74" Type="http://schemas.openxmlformats.org/officeDocument/2006/relationships/hyperlink" Target="https://doi.org/10.3390/ijerph13060563" TargetMode="External"/><Relationship Id="rId79"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doi.org/10.4269/ajtmh.19-0012" TargetMode="External"/><Relationship Id="rId19" Type="http://schemas.openxmlformats.org/officeDocument/2006/relationships/hyperlink" Target="https://doi.org/10.1016/S2214-109X(18)30374-7" TargetMode="External"/><Relationship Id="rId14" Type="http://schemas.openxmlformats.org/officeDocument/2006/relationships/hyperlink" Target="https://doi.org/10.3945/jn.112.168047" TargetMode="External"/><Relationship Id="rId22" Type="http://schemas.openxmlformats.org/officeDocument/2006/relationships/hyperlink" Target="https://doi.org/10.1016/S2542-5196(20)30195-9" TargetMode="External"/><Relationship Id="rId27" Type="http://schemas.openxmlformats.org/officeDocument/2006/relationships/hyperlink" Target="https://www.ncbi.nlm.nih.gov/pubmed/16817681" TargetMode="External"/><Relationship Id="rId30" Type="http://schemas.openxmlformats.org/officeDocument/2006/relationships/hyperlink" Target="https://doi.org/10.18637/jss.v016.i09" TargetMode="External"/><Relationship Id="rId35" Type="http://schemas.openxmlformats.org/officeDocument/2006/relationships/hyperlink" Target="https://doi.org/10.7554/eLife.62278" TargetMode="External"/><Relationship Id="rId43" Type="http://schemas.openxmlformats.org/officeDocument/2006/relationships/hyperlink" Target="https://doi.org/10.1021/acs.est.1c01538" TargetMode="External"/><Relationship Id="rId48" Type="http://schemas.openxmlformats.org/officeDocument/2006/relationships/hyperlink" Target="https://doi.org/10.4269/ajtmh.19-0639" TargetMode="External"/><Relationship Id="rId56" Type="http://schemas.openxmlformats.org/officeDocument/2006/relationships/hyperlink" Target="https://doi.org/10.1007/s40572-020-00278-1" TargetMode="External"/><Relationship Id="rId64" Type="http://schemas.openxmlformats.org/officeDocument/2006/relationships/hyperlink" Target="https://doi.org/10.1093/trstmh/tru056" TargetMode="External"/><Relationship Id="rId69" Type="http://schemas.openxmlformats.org/officeDocument/2006/relationships/hyperlink" Target="https://doi.org/10.1289/EHP156" TargetMode="External"/><Relationship Id="rId77" Type="http://schemas.openxmlformats.org/officeDocument/2006/relationships/hyperlink" Target="https://doi.org/10.1371/journal.pone.0234364" TargetMode="External"/><Relationship Id="rId8" Type="http://schemas.microsoft.com/office/2011/relationships/commentsExtended" Target="commentsExtended.xml"/><Relationship Id="rId51" Type="http://schemas.openxmlformats.org/officeDocument/2006/relationships/hyperlink" Target="https://doi.org/10.1016/j.watres.2008.01.018" TargetMode="External"/><Relationship Id="rId72" Type="http://schemas.openxmlformats.org/officeDocument/2006/relationships/hyperlink" Target="https://doi.org/10.1371/journal.pone.026674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amertens/wash-ipd" TargetMode="External"/><Relationship Id="rId17" Type="http://schemas.openxmlformats.org/officeDocument/2006/relationships/hyperlink" Target="https://doi.org/10.1016/S0140-6736(16)31389-7" TargetMode="External"/><Relationship Id="rId25" Type="http://schemas.openxmlformats.org/officeDocument/2006/relationships/hyperlink" Target="https://doi.org/10.1371/journal.pone.0107429" TargetMode="External"/><Relationship Id="rId33" Type="http://schemas.openxmlformats.org/officeDocument/2006/relationships/hyperlink" Target="https://doi.org/10.1515/em-2013-0005" TargetMode="External"/><Relationship Id="rId38" Type="http://schemas.openxmlformats.org/officeDocument/2006/relationships/hyperlink" Target="https://doi.org/10.1021/acs.estlett.6b00382" TargetMode="External"/><Relationship Id="rId46" Type="http://schemas.openxmlformats.org/officeDocument/2006/relationships/hyperlink" Target="https://doi.org/10.1093/aje/kws281" TargetMode="External"/><Relationship Id="rId59" Type="http://schemas.openxmlformats.org/officeDocument/2006/relationships/hyperlink" Target="https://doi.org/10.1016/j.ijheh.2020.113496" TargetMode="External"/><Relationship Id="rId67" Type="http://schemas.openxmlformats.org/officeDocument/2006/relationships/hyperlink" Target="https://doi.org/10.1371/journal.pone.0160590" TargetMode="External"/><Relationship Id="rId20" Type="http://schemas.openxmlformats.org/officeDocument/2006/relationships/hyperlink" Target="https://doi.org/10.1016/S2214-109X(17)30490-4" TargetMode="External"/><Relationship Id="rId41" Type="http://schemas.openxmlformats.org/officeDocument/2006/relationships/hyperlink" Target="https://doi.org/10.1021/acs.est.1c02168" TargetMode="External"/><Relationship Id="rId54" Type="http://schemas.openxmlformats.org/officeDocument/2006/relationships/hyperlink" Target="https://doi.org/10.3390/w8060231" TargetMode="External"/><Relationship Id="rId62" Type="http://schemas.openxmlformats.org/officeDocument/2006/relationships/hyperlink" Target="https://doi.org/10.1016/j.jpeds.2020.09.013" TargetMode="External"/><Relationship Id="rId70" Type="http://schemas.openxmlformats.org/officeDocument/2006/relationships/hyperlink" Target="https://www.ncbi.nlm.nih.gov/pmc/articles/PMC3419269" TargetMode="External"/><Relationship Id="rId75" Type="http://schemas.openxmlformats.org/officeDocument/2006/relationships/hyperlink" Target="https://doi.org/10.1038/s41370-019-0115-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945/ajcn.112.047639" TargetMode="External"/><Relationship Id="rId23" Type="http://schemas.openxmlformats.org/officeDocument/2006/relationships/hyperlink" Target="https://doi.org/10.1002/tox.2530060208" TargetMode="External"/><Relationship Id="rId28" Type="http://schemas.openxmlformats.org/officeDocument/2006/relationships/hyperlink" Target="https://doi.org/10.4269/ajtmh.15-0274" TargetMode="External"/><Relationship Id="rId36" Type="http://schemas.openxmlformats.org/officeDocument/2006/relationships/hyperlink" Target="https://doi.org/10.1093/ije/dyz157" TargetMode="External"/><Relationship Id="rId49" Type="http://schemas.openxmlformats.org/officeDocument/2006/relationships/hyperlink" Target="https://doi.org/10.1186/1471-2334-8-64" TargetMode="External"/><Relationship Id="rId57" Type="http://schemas.openxmlformats.org/officeDocument/2006/relationships/hyperlink" Target="https://doi.org/10.1021/es304367t" TargetMode="External"/><Relationship Id="rId10" Type="http://schemas.microsoft.com/office/2018/08/relationships/commentsExtensible" Target="commentsExtensible.xml"/><Relationship Id="rId31" Type="http://schemas.openxmlformats.org/officeDocument/2006/relationships/hyperlink" Target="https://doi.org/10.2307/3001666" TargetMode="External"/><Relationship Id="rId44" Type="http://schemas.openxmlformats.org/officeDocument/2006/relationships/hyperlink" Target="https://doi.org/10.1016/S2214-109X(15)00151-5" TargetMode="External"/><Relationship Id="rId52" Type="http://schemas.openxmlformats.org/officeDocument/2006/relationships/hyperlink" Target="https://doi.org/10.1016/S0140-6736(13)60844-2" TargetMode="External"/><Relationship Id="rId60" Type="http://schemas.openxmlformats.org/officeDocument/2006/relationships/hyperlink" Target="https://doi.org/10.1016/j.watres.2016.02.036" TargetMode="External"/><Relationship Id="rId65" Type="http://schemas.openxmlformats.org/officeDocument/2006/relationships/hyperlink" Target="https://www.ncbi.nlm.nih.gov/pmc/articles/PMC2491135" TargetMode="External"/><Relationship Id="rId73" Type="http://schemas.openxmlformats.org/officeDocument/2006/relationships/hyperlink" Target="https://doi.org/10.1021/acs.est.0c0242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4269/ajtmh.2012.11-0743" TargetMode="External"/><Relationship Id="rId18" Type="http://schemas.openxmlformats.org/officeDocument/2006/relationships/hyperlink" Target="https://doi.org/10.1016/j.ijheh.2019.05.004" TargetMode="External"/><Relationship Id="rId39" Type="http://schemas.openxmlformats.org/officeDocument/2006/relationships/hyperlink" Target="https://doi.org/10.1101/2020.09.29.318097" TargetMode="External"/><Relationship Id="rId34" Type="http://schemas.openxmlformats.org/officeDocument/2006/relationships/hyperlink" Target="https://doi.org/10.1093/aje/kww165" TargetMode="External"/><Relationship Id="rId50" Type="http://schemas.openxmlformats.org/officeDocument/2006/relationships/hyperlink" Target="https://doi.org/10.1128/aem.44.5.1138-1143.1982" TargetMode="External"/><Relationship Id="rId55" Type="http://schemas.openxmlformats.org/officeDocument/2006/relationships/hyperlink" Target="https://doi.org/10.1016/j.watres.2012.12.046" TargetMode="External"/><Relationship Id="rId76" Type="http://schemas.openxmlformats.org/officeDocument/2006/relationships/hyperlink" Target="https://doi.org/10.4269/ajtmh.16-0508" TargetMode="External"/><Relationship Id="rId7" Type="http://schemas.openxmlformats.org/officeDocument/2006/relationships/comments" Target="comments.xml"/><Relationship Id="rId71" Type="http://schemas.openxmlformats.org/officeDocument/2006/relationships/hyperlink" Target="https://doi.org/10.4269/ajtmh.2011.10-0299" TargetMode="External"/><Relationship Id="rId2" Type="http://schemas.openxmlformats.org/officeDocument/2006/relationships/styles" Target="styles.xml"/><Relationship Id="rId29" Type="http://schemas.openxmlformats.org/officeDocument/2006/relationships/hyperlink" Target="https://doi.org/10.1093/aje/kwh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16</Pages>
  <Words>8933</Words>
  <Characters>50924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Associations between detection of enteropathogens and microbial source tracking markers in the environment and child enteric infections and growth: a systematic review and individual participant data meta-analysis</vt:lpstr>
    </vt:vector>
  </TitlesOfParts>
  <Company/>
  <LinksUpToDate>false</LinksUpToDate>
  <CharactersWithSpaces>59738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subject/>
  <dc:creator>Andrew Mertens, Benjamin F. Arnold, Jade Benjamin-Chung, Alexandria Boehm, Joe Brown, Drew Capone, Thomas Clasen, Erica Fuhrmeister, Jessica Grembi, David Holcomb, Jackie Knee, Laura Kwong, Audrie Lin, Stephen P. Luby, Rassul Nala, Kara Nelson, Sammy Njen</dc:creator>
  <cp:keywords/>
  <dc:description/>
  <cp:lastModifiedBy>Andrew Mertens</cp:lastModifiedBy>
  <cp:revision>14</cp:revision>
  <dcterms:created xsi:type="dcterms:W3CDTF">2022-10-31T03:46:00Z</dcterms:created>
  <dcterms:modified xsi:type="dcterms:W3CDTF">2022-11-22T20:53:00Z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